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313" w:rsidRDefault="00322313" w:rsidP="00051159">
      <w:pPr>
        <w:pStyle w:val="Heading1"/>
        <w:jc w:val="center"/>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Pr="00626E67" w:rsidRDefault="000F32B5" w:rsidP="00626E67">
      <w:pPr>
        <w:jc w:val="center"/>
        <w:rPr>
          <w:rFonts w:ascii="French Script MT" w:hAnsi="French Script MT"/>
          <w:b/>
          <w:sz w:val="96"/>
          <w:szCs w:val="96"/>
        </w:rPr>
      </w:pPr>
      <w:r>
        <w:rPr>
          <w:rFonts w:ascii="French Script MT" w:hAnsi="French Script MT"/>
          <w:b/>
          <w:sz w:val="96"/>
          <w:szCs w:val="96"/>
        </w:rPr>
        <w:t>Tyrant’s Realm</w:t>
      </w: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rsidP="00A14AE9">
      <w:pPr>
        <w:pStyle w:val="Subtitle"/>
        <w:jc w:val="center"/>
        <w:rPr>
          <w:b/>
        </w:rPr>
      </w:pPr>
      <w:r w:rsidRPr="00626E67">
        <w:t>Game Design Document</w:t>
      </w:r>
    </w:p>
    <w:p w:rsidR="00FA17EF" w:rsidRPr="00FA17EF" w:rsidRDefault="00753E70" w:rsidP="00A14AE9">
      <w:pPr>
        <w:pStyle w:val="Subtitle"/>
        <w:jc w:val="center"/>
      </w:pPr>
      <w:r>
        <w:t>Copyright© 2009</w:t>
      </w:r>
    </w:p>
    <w:p w:rsidR="00626E67" w:rsidRDefault="00626E67" w:rsidP="00A14AE9">
      <w:pPr>
        <w:pStyle w:val="Subtitle"/>
        <w:jc w:val="center"/>
      </w:pPr>
      <w:r>
        <w:t xml:space="preserve">Version </w:t>
      </w:r>
      <w:r w:rsidR="00753E70">
        <w:t>1.</w:t>
      </w:r>
      <w:r w:rsidR="005402FD">
        <w:t>6</w:t>
      </w:r>
    </w:p>
    <w:p w:rsidR="00626E67" w:rsidRDefault="000F32B5" w:rsidP="00A14AE9">
      <w:pPr>
        <w:pStyle w:val="Subtitle"/>
        <w:jc w:val="center"/>
      </w:pPr>
      <w:r>
        <w:t>December</w:t>
      </w:r>
      <w:r w:rsidR="00626E67">
        <w:t xml:space="preserve"> 29, 2009</w:t>
      </w:r>
    </w:p>
    <w:p w:rsidR="00626E67" w:rsidRDefault="00626E67" w:rsidP="00A14AE9">
      <w:pPr>
        <w:jc w:val="center"/>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626E67" w:rsidRDefault="00626E67">
      <w:pPr>
        <w:jc w:val="right"/>
      </w:pPr>
    </w:p>
    <w:p w:rsidR="00322313" w:rsidRDefault="00322313">
      <w:pPr>
        <w:jc w:val="right"/>
      </w:pPr>
      <w:r>
        <w:t xml:space="preserve">By </w:t>
      </w:r>
      <w:r w:rsidR="00051159">
        <w:t>Mark</w:t>
      </w:r>
      <w:r w:rsidR="00D16A35">
        <w:t xml:space="preserve"> D.</w:t>
      </w:r>
      <w:r w:rsidR="00051159">
        <w:t xml:space="preserve"> Heller</w:t>
      </w:r>
    </w:p>
    <w:p w:rsidR="00322313" w:rsidRDefault="00051159">
      <w:pPr>
        <w:jc w:val="right"/>
      </w:pPr>
      <w:r>
        <w:t>Draconis Development</w:t>
      </w:r>
      <w:r w:rsidR="00626E67">
        <w:t xml:space="preserve"> LLC</w:t>
      </w:r>
    </w:p>
    <w:p w:rsidR="00322313" w:rsidRDefault="00322313">
      <w:pPr>
        <w:jc w:val="right"/>
      </w:pPr>
      <w:r>
        <w:t>http://</w:t>
      </w:r>
      <w:r w:rsidR="00051159">
        <w:t>www.draconisdev.com</w:t>
      </w:r>
    </w:p>
    <w:sdt>
      <w:sdtPr>
        <w:rPr>
          <w:rFonts w:ascii="Times New Roman" w:eastAsia="Times New Roman" w:hAnsi="Times New Roman" w:cs="Times New Roman"/>
          <w:b w:val="0"/>
          <w:bCs w:val="0"/>
          <w:color w:val="auto"/>
          <w:sz w:val="24"/>
          <w:szCs w:val="24"/>
        </w:rPr>
        <w:id w:val="75585730"/>
        <w:docPartObj>
          <w:docPartGallery w:val="Table of Contents"/>
          <w:docPartUnique/>
        </w:docPartObj>
      </w:sdtPr>
      <w:sdtContent>
        <w:p w:rsidR="00A14AE9" w:rsidRDefault="00A14AE9">
          <w:pPr>
            <w:pStyle w:val="TOCHeading"/>
          </w:pPr>
          <w:r>
            <w:t>Table of Contents</w:t>
          </w:r>
        </w:p>
        <w:p w:rsidR="00711C61" w:rsidRDefault="00910A6B">
          <w:pPr>
            <w:pStyle w:val="TOC1"/>
            <w:tabs>
              <w:tab w:val="left" w:pos="480"/>
              <w:tab w:val="right" w:leader="dot" w:pos="8630"/>
            </w:tabs>
            <w:rPr>
              <w:rFonts w:asciiTheme="minorHAnsi" w:eastAsiaTheme="minorEastAsia" w:hAnsiTheme="minorHAnsi" w:cstheme="minorBidi"/>
              <w:noProof/>
              <w:sz w:val="22"/>
              <w:szCs w:val="22"/>
            </w:rPr>
          </w:pPr>
          <w:r>
            <w:fldChar w:fldCharType="begin"/>
          </w:r>
          <w:r w:rsidR="00A14AE9">
            <w:instrText xml:space="preserve"> TOC \o "1-3" \h \z \u </w:instrText>
          </w:r>
          <w:r>
            <w:fldChar w:fldCharType="separate"/>
          </w:r>
          <w:hyperlink w:anchor="_Toc269456742" w:history="1">
            <w:r w:rsidR="00711C61" w:rsidRPr="002B1867">
              <w:rPr>
                <w:rStyle w:val="Hyperlink"/>
                <w:noProof/>
              </w:rPr>
              <w:t>1.</w:t>
            </w:r>
            <w:r w:rsidR="00711C61">
              <w:rPr>
                <w:rFonts w:asciiTheme="minorHAnsi" w:eastAsiaTheme="minorEastAsia" w:hAnsiTheme="minorHAnsi" w:cstheme="minorBidi"/>
                <w:noProof/>
                <w:sz w:val="22"/>
                <w:szCs w:val="22"/>
              </w:rPr>
              <w:tab/>
            </w:r>
            <w:r w:rsidR="00711C61" w:rsidRPr="002B1867">
              <w:rPr>
                <w:rStyle w:val="Hyperlink"/>
                <w:noProof/>
              </w:rPr>
              <w:t>Design History</w:t>
            </w:r>
            <w:r w:rsidR="00711C61">
              <w:rPr>
                <w:noProof/>
                <w:webHidden/>
              </w:rPr>
              <w:tab/>
            </w:r>
            <w:r>
              <w:rPr>
                <w:noProof/>
                <w:webHidden/>
              </w:rPr>
              <w:fldChar w:fldCharType="begin"/>
            </w:r>
            <w:r w:rsidR="00711C61">
              <w:rPr>
                <w:noProof/>
                <w:webHidden/>
              </w:rPr>
              <w:instrText xml:space="preserve"> PAGEREF _Toc269456742 \h </w:instrText>
            </w:r>
            <w:r>
              <w:rPr>
                <w:noProof/>
                <w:webHidden/>
              </w:rPr>
            </w:r>
            <w:r>
              <w:rPr>
                <w:noProof/>
                <w:webHidden/>
              </w:rPr>
              <w:fldChar w:fldCharType="separate"/>
            </w:r>
            <w:r w:rsidR="00711C61">
              <w:rPr>
                <w:noProof/>
                <w:webHidden/>
              </w:rPr>
              <w:t>9</w:t>
            </w:r>
            <w:r>
              <w:rPr>
                <w:noProof/>
                <w:webHidden/>
              </w:rPr>
              <w:fldChar w:fldCharType="end"/>
            </w:r>
          </w:hyperlink>
        </w:p>
        <w:p w:rsidR="00711C61" w:rsidRDefault="00910A6B">
          <w:pPr>
            <w:pStyle w:val="TOC1"/>
            <w:tabs>
              <w:tab w:val="left" w:pos="480"/>
              <w:tab w:val="right" w:leader="dot" w:pos="8630"/>
            </w:tabs>
            <w:rPr>
              <w:rFonts w:asciiTheme="minorHAnsi" w:eastAsiaTheme="minorEastAsia" w:hAnsiTheme="minorHAnsi" w:cstheme="minorBidi"/>
              <w:noProof/>
              <w:sz w:val="22"/>
              <w:szCs w:val="22"/>
            </w:rPr>
          </w:pPr>
          <w:hyperlink w:anchor="_Toc269456743" w:history="1">
            <w:r w:rsidR="00711C61" w:rsidRPr="002B1867">
              <w:rPr>
                <w:rStyle w:val="Hyperlink"/>
                <w:noProof/>
              </w:rPr>
              <w:t>2.</w:t>
            </w:r>
            <w:r w:rsidR="00711C61">
              <w:rPr>
                <w:rFonts w:asciiTheme="minorHAnsi" w:eastAsiaTheme="minorEastAsia" w:hAnsiTheme="minorHAnsi" w:cstheme="minorBidi"/>
                <w:noProof/>
                <w:sz w:val="22"/>
                <w:szCs w:val="22"/>
              </w:rPr>
              <w:tab/>
            </w:r>
            <w:r w:rsidR="00711C61" w:rsidRPr="002B1867">
              <w:rPr>
                <w:rStyle w:val="Hyperlink"/>
                <w:noProof/>
              </w:rPr>
              <w:t>Game Overview</w:t>
            </w:r>
            <w:r w:rsidR="00711C61">
              <w:rPr>
                <w:noProof/>
                <w:webHidden/>
              </w:rPr>
              <w:tab/>
            </w:r>
            <w:r>
              <w:rPr>
                <w:noProof/>
                <w:webHidden/>
              </w:rPr>
              <w:fldChar w:fldCharType="begin"/>
            </w:r>
            <w:r w:rsidR="00711C61">
              <w:rPr>
                <w:noProof/>
                <w:webHidden/>
              </w:rPr>
              <w:instrText xml:space="preserve"> PAGEREF _Toc269456743 \h </w:instrText>
            </w:r>
            <w:r>
              <w:rPr>
                <w:noProof/>
                <w:webHidden/>
              </w:rPr>
            </w:r>
            <w:r>
              <w:rPr>
                <w:noProof/>
                <w:webHidden/>
              </w:rPr>
              <w:fldChar w:fldCharType="separate"/>
            </w:r>
            <w:r w:rsidR="00711C61">
              <w:rPr>
                <w:noProof/>
                <w:webHidden/>
              </w:rPr>
              <w:t>9</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744" w:history="1">
            <w:r w:rsidR="00711C61" w:rsidRPr="002B1867">
              <w:rPr>
                <w:rStyle w:val="Hyperlink"/>
                <w:noProof/>
              </w:rPr>
              <w:t>2.1.</w:t>
            </w:r>
            <w:r w:rsidR="00711C61">
              <w:rPr>
                <w:rFonts w:asciiTheme="minorHAnsi" w:eastAsiaTheme="minorEastAsia" w:hAnsiTheme="minorHAnsi" w:cstheme="minorBidi"/>
                <w:noProof/>
                <w:sz w:val="22"/>
                <w:szCs w:val="22"/>
              </w:rPr>
              <w:tab/>
            </w:r>
            <w:r w:rsidR="00711C61" w:rsidRPr="002B1867">
              <w:rPr>
                <w:rStyle w:val="Hyperlink"/>
                <w:noProof/>
              </w:rPr>
              <w:t>Game Concept</w:t>
            </w:r>
            <w:r w:rsidR="00711C61">
              <w:rPr>
                <w:noProof/>
                <w:webHidden/>
              </w:rPr>
              <w:tab/>
            </w:r>
            <w:r>
              <w:rPr>
                <w:noProof/>
                <w:webHidden/>
              </w:rPr>
              <w:fldChar w:fldCharType="begin"/>
            </w:r>
            <w:r w:rsidR="00711C61">
              <w:rPr>
                <w:noProof/>
                <w:webHidden/>
              </w:rPr>
              <w:instrText xml:space="preserve"> PAGEREF _Toc269456744 \h </w:instrText>
            </w:r>
            <w:r>
              <w:rPr>
                <w:noProof/>
                <w:webHidden/>
              </w:rPr>
            </w:r>
            <w:r>
              <w:rPr>
                <w:noProof/>
                <w:webHidden/>
              </w:rPr>
              <w:fldChar w:fldCharType="separate"/>
            </w:r>
            <w:r w:rsidR="00711C61">
              <w:rPr>
                <w:noProof/>
                <w:webHidden/>
              </w:rPr>
              <w:t>9</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745" w:history="1">
            <w:r w:rsidR="00711C61" w:rsidRPr="002B1867">
              <w:rPr>
                <w:rStyle w:val="Hyperlink"/>
                <w:noProof/>
              </w:rPr>
              <w:t>2.2.</w:t>
            </w:r>
            <w:r w:rsidR="00711C61">
              <w:rPr>
                <w:rFonts w:asciiTheme="minorHAnsi" w:eastAsiaTheme="minorEastAsia" w:hAnsiTheme="minorHAnsi" w:cstheme="minorBidi"/>
                <w:noProof/>
                <w:sz w:val="22"/>
                <w:szCs w:val="22"/>
              </w:rPr>
              <w:tab/>
            </w:r>
            <w:r w:rsidR="00711C61" w:rsidRPr="002B1867">
              <w:rPr>
                <w:rStyle w:val="Hyperlink"/>
                <w:noProof/>
              </w:rPr>
              <w:t>Feature Set</w:t>
            </w:r>
            <w:r w:rsidR="00711C61">
              <w:rPr>
                <w:noProof/>
                <w:webHidden/>
              </w:rPr>
              <w:tab/>
            </w:r>
            <w:r>
              <w:rPr>
                <w:noProof/>
                <w:webHidden/>
              </w:rPr>
              <w:fldChar w:fldCharType="begin"/>
            </w:r>
            <w:r w:rsidR="00711C61">
              <w:rPr>
                <w:noProof/>
                <w:webHidden/>
              </w:rPr>
              <w:instrText xml:space="preserve"> PAGEREF _Toc269456745 \h </w:instrText>
            </w:r>
            <w:r>
              <w:rPr>
                <w:noProof/>
                <w:webHidden/>
              </w:rPr>
            </w:r>
            <w:r>
              <w:rPr>
                <w:noProof/>
                <w:webHidden/>
              </w:rPr>
              <w:fldChar w:fldCharType="separate"/>
            </w:r>
            <w:r w:rsidR="00711C61">
              <w:rPr>
                <w:noProof/>
                <w:webHidden/>
              </w:rPr>
              <w:t>10</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746" w:history="1">
            <w:r w:rsidR="00711C61" w:rsidRPr="002B1867">
              <w:rPr>
                <w:rStyle w:val="Hyperlink"/>
                <w:noProof/>
              </w:rPr>
              <w:t>2.3.</w:t>
            </w:r>
            <w:r w:rsidR="00711C61">
              <w:rPr>
                <w:rFonts w:asciiTheme="minorHAnsi" w:eastAsiaTheme="minorEastAsia" w:hAnsiTheme="minorHAnsi" w:cstheme="minorBidi"/>
                <w:noProof/>
                <w:sz w:val="22"/>
                <w:szCs w:val="22"/>
              </w:rPr>
              <w:tab/>
            </w:r>
            <w:r w:rsidR="00711C61" w:rsidRPr="002B1867">
              <w:rPr>
                <w:rStyle w:val="Hyperlink"/>
                <w:noProof/>
              </w:rPr>
              <w:t>Genre</w:t>
            </w:r>
            <w:r w:rsidR="00711C61">
              <w:rPr>
                <w:noProof/>
                <w:webHidden/>
              </w:rPr>
              <w:tab/>
            </w:r>
            <w:r>
              <w:rPr>
                <w:noProof/>
                <w:webHidden/>
              </w:rPr>
              <w:fldChar w:fldCharType="begin"/>
            </w:r>
            <w:r w:rsidR="00711C61">
              <w:rPr>
                <w:noProof/>
                <w:webHidden/>
              </w:rPr>
              <w:instrText xml:space="preserve"> PAGEREF _Toc269456746 \h </w:instrText>
            </w:r>
            <w:r>
              <w:rPr>
                <w:noProof/>
                <w:webHidden/>
              </w:rPr>
            </w:r>
            <w:r>
              <w:rPr>
                <w:noProof/>
                <w:webHidden/>
              </w:rPr>
              <w:fldChar w:fldCharType="separate"/>
            </w:r>
            <w:r w:rsidR="00711C61">
              <w:rPr>
                <w:noProof/>
                <w:webHidden/>
              </w:rPr>
              <w:t>10</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747" w:history="1">
            <w:r w:rsidR="00711C61" w:rsidRPr="002B1867">
              <w:rPr>
                <w:rStyle w:val="Hyperlink"/>
                <w:noProof/>
              </w:rPr>
              <w:t>2.4.</w:t>
            </w:r>
            <w:r w:rsidR="00711C61">
              <w:rPr>
                <w:rFonts w:asciiTheme="minorHAnsi" w:eastAsiaTheme="minorEastAsia" w:hAnsiTheme="minorHAnsi" w:cstheme="minorBidi"/>
                <w:noProof/>
                <w:sz w:val="22"/>
                <w:szCs w:val="22"/>
              </w:rPr>
              <w:tab/>
            </w:r>
            <w:r w:rsidR="00711C61" w:rsidRPr="002B1867">
              <w:rPr>
                <w:rStyle w:val="Hyperlink"/>
                <w:noProof/>
              </w:rPr>
              <w:t>Target Audience and Scope</w:t>
            </w:r>
            <w:r w:rsidR="00711C61">
              <w:rPr>
                <w:noProof/>
                <w:webHidden/>
              </w:rPr>
              <w:tab/>
            </w:r>
            <w:r>
              <w:rPr>
                <w:noProof/>
                <w:webHidden/>
              </w:rPr>
              <w:fldChar w:fldCharType="begin"/>
            </w:r>
            <w:r w:rsidR="00711C61">
              <w:rPr>
                <w:noProof/>
                <w:webHidden/>
              </w:rPr>
              <w:instrText xml:space="preserve"> PAGEREF _Toc269456747 \h </w:instrText>
            </w:r>
            <w:r>
              <w:rPr>
                <w:noProof/>
                <w:webHidden/>
              </w:rPr>
            </w:r>
            <w:r>
              <w:rPr>
                <w:noProof/>
                <w:webHidden/>
              </w:rPr>
              <w:fldChar w:fldCharType="separate"/>
            </w:r>
            <w:r w:rsidR="00711C61">
              <w:rPr>
                <w:noProof/>
                <w:webHidden/>
              </w:rPr>
              <w:t>10</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748" w:history="1">
            <w:r w:rsidR="00711C61" w:rsidRPr="002B1867">
              <w:rPr>
                <w:rStyle w:val="Hyperlink"/>
                <w:noProof/>
              </w:rPr>
              <w:t>2.5.</w:t>
            </w:r>
            <w:r w:rsidR="00711C61">
              <w:rPr>
                <w:rFonts w:asciiTheme="minorHAnsi" w:eastAsiaTheme="minorEastAsia" w:hAnsiTheme="minorHAnsi" w:cstheme="minorBidi"/>
                <w:noProof/>
                <w:sz w:val="22"/>
                <w:szCs w:val="22"/>
              </w:rPr>
              <w:tab/>
            </w:r>
            <w:r w:rsidR="00711C61" w:rsidRPr="002B1867">
              <w:rPr>
                <w:rStyle w:val="Hyperlink"/>
                <w:noProof/>
              </w:rPr>
              <w:t>Game Flow Summary</w:t>
            </w:r>
            <w:r w:rsidR="00711C61">
              <w:rPr>
                <w:noProof/>
                <w:webHidden/>
              </w:rPr>
              <w:tab/>
            </w:r>
            <w:r>
              <w:rPr>
                <w:noProof/>
                <w:webHidden/>
              </w:rPr>
              <w:fldChar w:fldCharType="begin"/>
            </w:r>
            <w:r w:rsidR="00711C61">
              <w:rPr>
                <w:noProof/>
                <w:webHidden/>
              </w:rPr>
              <w:instrText xml:space="preserve"> PAGEREF _Toc269456748 \h </w:instrText>
            </w:r>
            <w:r>
              <w:rPr>
                <w:noProof/>
                <w:webHidden/>
              </w:rPr>
            </w:r>
            <w:r>
              <w:rPr>
                <w:noProof/>
                <w:webHidden/>
              </w:rPr>
              <w:fldChar w:fldCharType="separate"/>
            </w:r>
            <w:r w:rsidR="00711C61">
              <w:rPr>
                <w:noProof/>
                <w:webHidden/>
              </w:rPr>
              <w:t>10</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749" w:history="1">
            <w:r w:rsidR="00711C61" w:rsidRPr="002B1867">
              <w:rPr>
                <w:rStyle w:val="Hyperlink"/>
                <w:noProof/>
              </w:rPr>
              <w:t>2.6.</w:t>
            </w:r>
            <w:r w:rsidR="00711C61">
              <w:rPr>
                <w:rFonts w:asciiTheme="minorHAnsi" w:eastAsiaTheme="minorEastAsia" w:hAnsiTheme="minorHAnsi" w:cstheme="minorBidi"/>
                <w:noProof/>
                <w:sz w:val="22"/>
                <w:szCs w:val="22"/>
              </w:rPr>
              <w:tab/>
            </w:r>
            <w:r w:rsidR="00711C61" w:rsidRPr="002B1867">
              <w:rPr>
                <w:rStyle w:val="Hyperlink"/>
                <w:noProof/>
              </w:rPr>
              <w:t>Look and Feel</w:t>
            </w:r>
            <w:r w:rsidR="00711C61">
              <w:rPr>
                <w:noProof/>
                <w:webHidden/>
              </w:rPr>
              <w:tab/>
            </w:r>
            <w:r>
              <w:rPr>
                <w:noProof/>
                <w:webHidden/>
              </w:rPr>
              <w:fldChar w:fldCharType="begin"/>
            </w:r>
            <w:r w:rsidR="00711C61">
              <w:rPr>
                <w:noProof/>
                <w:webHidden/>
              </w:rPr>
              <w:instrText xml:space="preserve"> PAGEREF _Toc269456749 \h </w:instrText>
            </w:r>
            <w:r>
              <w:rPr>
                <w:noProof/>
                <w:webHidden/>
              </w:rPr>
            </w:r>
            <w:r>
              <w:rPr>
                <w:noProof/>
                <w:webHidden/>
              </w:rPr>
              <w:fldChar w:fldCharType="separate"/>
            </w:r>
            <w:r w:rsidR="00711C61">
              <w:rPr>
                <w:noProof/>
                <w:webHidden/>
              </w:rPr>
              <w:t>10</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750" w:history="1">
            <w:r w:rsidR="00711C61" w:rsidRPr="002B1867">
              <w:rPr>
                <w:rStyle w:val="Hyperlink"/>
                <w:noProof/>
              </w:rPr>
              <w:t>2.7.</w:t>
            </w:r>
            <w:r w:rsidR="00711C61">
              <w:rPr>
                <w:rFonts w:asciiTheme="minorHAnsi" w:eastAsiaTheme="minorEastAsia" w:hAnsiTheme="minorHAnsi" w:cstheme="minorBidi"/>
                <w:noProof/>
                <w:sz w:val="22"/>
                <w:szCs w:val="22"/>
              </w:rPr>
              <w:tab/>
            </w:r>
            <w:r w:rsidR="00711C61" w:rsidRPr="002B1867">
              <w:rPr>
                <w:rStyle w:val="Hyperlink"/>
                <w:noProof/>
              </w:rPr>
              <w:t>Project Scope</w:t>
            </w:r>
            <w:r w:rsidR="00711C61">
              <w:rPr>
                <w:noProof/>
                <w:webHidden/>
              </w:rPr>
              <w:tab/>
            </w:r>
            <w:r>
              <w:rPr>
                <w:noProof/>
                <w:webHidden/>
              </w:rPr>
              <w:fldChar w:fldCharType="begin"/>
            </w:r>
            <w:r w:rsidR="00711C61">
              <w:rPr>
                <w:noProof/>
                <w:webHidden/>
              </w:rPr>
              <w:instrText xml:space="preserve"> PAGEREF _Toc269456750 \h </w:instrText>
            </w:r>
            <w:r>
              <w:rPr>
                <w:noProof/>
                <w:webHidden/>
              </w:rPr>
            </w:r>
            <w:r>
              <w:rPr>
                <w:noProof/>
                <w:webHidden/>
              </w:rPr>
              <w:fldChar w:fldCharType="separate"/>
            </w:r>
            <w:r w:rsidR="00711C61">
              <w:rPr>
                <w:noProof/>
                <w:webHidden/>
              </w:rPr>
              <w:t>10</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51" w:history="1">
            <w:r w:rsidR="00711C61" w:rsidRPr="002B1867">
              <w:rPr>
                <w:rStyle w:val="Hyperlink"/>
                <w:noProof/>
              </w:rPr>
              <w:t>2.7.1.</w:t>
            </w:r>
            <w:r w:rsidR="00711C61">
              <w:rPr>
                <w:rFonts w:asciiTheme="minorHAnsi" w:eastAsiaTheme="minorEastAsia" w:hAnsiTheme="minorHAnsi" w:cstheme="minorBidi"/>
                <w:noProof/>
                <w:sz w:val="22"/>
                <w:szCs w:val="22"/>
              </w:rPr>
              <w:tab/>
            </w:r>
            <w:r w:rsidR="00711C61" w:rsidRPr="002B1867">
              <w:rPr>
                <w:rStyle w:val="Hyperlink"/>
                <w:noProof/>
              </w:rPr>
              <w:t>Number of Locations</w:t>
            </w:r>
            <w:r w:rsidR="00711C61">
              <w:rPr>
                <w:noProof/>
                <w:webHidden/>
              </w:rPr>
              <w:tab/>
            </w:r>
            <w:r>
              <w:rPr>
                <w:noProof/>
                <w:webHidden/>
              </w:rPr>
              <w:fldChar w:fldCharType="begin"/>
            </w:r>
            <w:r w:rsidR="00711C61">
              <w:rPr>
                <w:noProof/>
                <w:webHidden/>
              </w:rPr>
              <w:instrText xml:space="preserve"> PAGEREF _Toc269456751 \h </w:instrText>
            </w:r>
            <w:r>
              <w:rPr>
                <w:noProof/>
                <w:webHidden/>
              </w:rPr>
            </w:r>
            <w:r>
              <w:rPr>
                <w:noProof/>
                <w:webHidden/>
              </w:rPr>
              <w:fldChar w:fldCharType="separate"/>
            </w:r>
            <w:r w:rsidR="00711C61">
              <w:rPr>
                <w:noProof/>
                <w:webHidden/>
              </w:rPr>
              <w:t>10</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52" w:history="1">
            <w:r w:rsidR="00711C61" w:rsidRPr="002B1867">
              <w:rPr>
                <w:rStyle w:val="Hyperlink"/>
                <w:noProof/>
              </w:rPr>
              <w:t>2.7.2.</w:t>
            </w:r>
            <w:r w:rsidR="00711C61">
              <w:rPr>
                <w:rFonts w:asciiTheme="minorHAnsi" w:eastAsiaTheme="minorEastAsia" w:hAnsiTheme="minorHAnsi" w:cstheme="minorBidi"/>
                <w:noProof/>
                <w:sz w:val="22"/>
                <w:szCs w:val="22"/>
              </w:rPr>
              <w:tab/>
            </w:r>
            <w:r w:rsidR="00711C61" w:rsidRPr="002B1867">
              <w:rPr>
                <w:rStyle w:val="Hyperlink"/>
                <w:noProof/>
              </w:rPr>
              <w:t>Number of Levels</w:t>
            </w:r>
            <w:r w:rsidR="00711C61">
              <w:rPr>
                <w:noProof/>
                <w:webHidden/>
              </w:rPr>
              <w:tab/>
            </w:r>
            <w:r>
              <w:rPr>
                <w:noProof/>
                <w:webHidden/>
              </w:rPr>
              <w:fldChar w:fldCharType="begin"/>
            </w:r>
            <w:r w:rsidR="00711C61">
              <w:rPr>
                <w:noProof/>
                <w:webHidden/>
              </w:rPr>
              <w:instrText xml:space="preserve"> PAGEREF _Toc269456752 \h </w:instrText>
            </w:r>
            <w:r>
              <w:rPr>
                <w:noProof/>
                <w:webHidden/>
              </w:rPr>
            </w:r>
            <w:r>
              <w:rPr>
                <w:noProof/>
                <w:webHidden/>
              </w:rPr>
              <w:fldChar w:fldCharType="separate"/>
            </w:r>
            <w:r w:rsidR="00711C61">
              <w:rPr>
                <w:noProof/>
                <w:webHidden/>
              </w:rPr>
              <w:t>11</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53" w:history="1">
            <w:r w:rsidR="00711C61" w:rsidRPr="002B1867">
              <w:rPr>
                <w:rStyle w:val="Hyperlink"/>
                <w:noProof/>
              </w:rPr>
              <w:t>2.7.3.</w:t>
            </w:r>
            <w:r w:rsidR="00711C61">
              <w:rPr>
                <w:rFonts w:asciiTheme="minorHAnsi" w:eastAsiaTheme="minorEastAsia" w:hAnsiTheme="minorHAnsi" w:cstheme="minorBidi"/>
                <w:noProof/>
                <w:sz w:val="22"/>
                <w:szCs w:val="22"/>
              </w:rPr>
              <w:tab/>
            </w:r>
            <w:r w:rsidR="00711C61" w:rsidRPr="002B1867">
              <w:rPr>
                <w:rStyle w:val="Hyperlink"/>
                <w:noProof/>
              </w:rPr>
              <w:t>Number of NPCs</w:t>
            </w:r>
            <w:r w:rsidR="00711C61">
              <w:rPr>
                <w:noProof/>
                <w:webHidden/>
              </w:rPr>
              <w:tab/>
            </w:r>
            <w:r>
              <w:rPr>
                <w:noProof/>
                <w:webHidden/>
              </w:rPr>
              <w:fldChar w:fldCharType="begin"/>
            </w:r>
            <w:r w:rsidR="00711C61">
              <w:rPr>
                <w:noProof/>
                <w:webHidden/>
              </w:rPr>
              <w:instrText xml:space="preserve"> PAGEREF _Toc269456753 \h </w:instrText>
            </w:r>
            <w:r>
              <w:rPr>
                <w:noProof/>
                <w:webHidden/>
              </w:rPr>
            </w:r>
            <w:r>
              <w:rPr>
                <w:noProof/>
                <w:webHidden/>
              </w:rPr>
              <w:fldChar w:fldCharType="separate"/>
            </w:r>
            <w:r w:rsidR="00711C61">
              <w:rPr>
                <w:noProof/>
                <w:webHidden/>
              </w:rPr>
              <w:t>11</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54" w:history="1">
            <w:r w:rsidR="00711C61" w:rsidRPr="002B1867">
              <w:rPr>
                <w:rStyle w:val="Hyperlink"/>
                <w:noProof/>
              </w:rPr>
              <w:t>2.7.4.</w:t>
            </w:r>
            <w:r w:rsidR="00711C61">
              <w:rPr>
                <w:rFonts w:asciiTheme="minorHAnsi" w:eastAsiaTheme="minorEastAsia" w:hAnsiTheme="minorHAnsi" w:cstheme="minorBidi"/>
                <w:noProof/>
                <w:sz w:val="22"/>
                <w:szCs w:val="22"/>
              </w:rPr>
              <w:tab/>
            </w:r>
            <w:r w:rsidR="00711C61" w:rsidRPr="002B1867">
              <w:rPr>
                <w:rStyle w:val="Hyperlink"/>
                <w:noProof/>
              </w:rPr>
              <w:t>Number of Weapons</w:t>
            </w:r>
            <w:r w:rsidR="00711C61">
              <w:rPr>
                <w:noProof/>
                <w:webHidden/>
              </w:rPr>
              <w:tab/>
            </w:r>
            <w:r>
              <w:rPr>
                <w:noProof/>
                <w:webHidden/>
              </w:rPr>
              <w:fldChar w:fldCharType="begin"/>
            </w:r>
            <w:r w:rsidR="00711C61">
              <w:rPr>
                <w:noProof/>
                <w:webHidden/>
              </w:rPr>
              <w:instrText xml:space="preserve"> PAGEREF _Toc269456754 \h </w:instrText>
            </w:r>
            <w:r>
              <w:rPr>
                <w:noProof/>
                <w:webHidden/>
              </w:rPr>
            </w:r>
            <w:r>
              <w:rPr>
                <w:noProof/>
                <w:webHidden/>
              </w:rPr>
              <w:fldChar w:fldCharType="separate"/>
            </w:r>
            <w:r w:rsidR="00711C61">
              <w:rPr>
                <w:noProof/>
                <w:webHidden/>
              </w:rPr>
              <w:t>11</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55" w:history="1">
            <w:r w:rsidR="00711C61" w:rsidRPr="002B1867">
              <w:rPr>
                <w:rStyle w:val="Hyperlink"/>
                <w:noProof/>
              </w:rPr>
              <w:t>2.7.5.</w:t>
            </w:r>
            <w:r w:rsidR="00711C61">
              <w:rPr>
                <w:rFonts w:asciiTheme="minorHAnsi" w:eastAsiaTheme="minorEastAsia" w:hAnsiTheme="minorHAnsi" w:cstheme="minorBidi"/>
                <w:noProof/>
                <w:sz w:val="22"/>
                <w:szCs w:val="22"/>
              </w:rPr>
              <w:tab/>
            </w:r>
            <w:r w:rsidR="00711C61" w:rsidRPr="002B1867">
              <w:rPr>
                <w:rStyle w:val="Hyperlink"/>
                <w:noProof/>
              </w:rPr>
              <w:t>Number of Armors and Misc</w:t>
            </w:r>
            <w:r w:rsidR="00711C61">
              <w:rPr>
                <w:noProof/>
                <w:webHidden/>
              </w:rPr>
              <w:tab/>
            </w:r>
            <w:r>
              <w:rPr>
                <w:noProof/>
                <w:webHidden/>
              </w:rPr>
              <w:fldChar w:fldCharType="begin"/>
            </w:r>
            <w:r w:rsidR="00711C61">
              <w:rPr>
                <w:noProof/>
                <w:webHidden/>
              </w:rPr>
              <w:instrText xml:space="preserve"> PAGEREF _Toc269456755 \h </w:instrText>
            </w:r>
            <w:r>
              <w:rPr>
                <w:noProof/>
                <w:webHidden/>
              </w:rPr>
            </w:r>
            <w:r>
              <w:rPr>
                <w:noProof/>
                <w:webHidden/>
              </w:rPr>
              <w:fldChar w:fldCharType="separate"/>
            </w:r>
            <w:r w:rsidR="00711C61">
              <w:rPr>
                <w:noProof/>
                <w:webHidden/>
              </w:rPr>
              <w:t>11</w:t>
            </w:r>
            <w:r>
              <w:rPr>
                <w:noProof/>
                <w:webHidden/>
              </w:rPr>
              <w:fldChar w:fldCharType="end"/>
            </w:r>
          </w:hyperlink>
        </w:p>
        <w:p w:rsidR="00711C61" w:rsidRDefault="00910A6B">
          <w:pPr>
            <w:pStyle w:val="TOC1"/>
            <w:tabs>
              <w:tab w:val="left" w:pos="480"/>
              <w:tab w:val="right" w:leader="dot" w:pos="8630"/>
            </w:tabs>
            <w:rPr>
              <w:rFonts w:asciiTheme="minorHAnsi" w:eastAsiaTheme="minorEastAsia" w:hAnsiTheme="minorHAnsi" w:cstheme="minorBidi"/>
              <w:noProof/>
              <w:sz w:val="22"/>
              <w:szCs w:val="22"/>
            </w:rPr>
          </w:pPr>
          <w:hyperlink w:anchor="_Toc269456756" w:history="1">
            <w:r w:rsidR="00711C61" w:rsidRPr="002B1867">
              <w:rPr>
                <w:rStyle w:val="Hyperlink"/>
                <w:noProof/>
              </w:rPr>
              <w:t>3.</w:t>
            </w:r>
            <w:r w:rsidR="00711C61">
              <w:rPr>
                <w:rFonts w:asciiTheme="minorHAnsi" w:eastAsiaTheme="minorEastAsia" w:hAnsiTheme="minorHAnsi" w:cstheme="minorBidi"/>
                <w:noProof/>
                <w:sz w:val="22"/>
                <w:szCs w:val="22"/>
              </w:rPr>
              <w:tab/>
            </w:r>
            <w:r w:rsidR="00711C61" w:rsidRPr="002B1867">
              <w:rPr>
                <w:rStyle w:val="Hyperlink"/>
                <w:noProof/>
              </w:rPr>
              <w:t>Gameplay and Mechanics</w:t>
            </w:r>
            <w:r w:rsidR="00711C61">
              <w:rPr>
                <w:noProof/>
                <w:webHidden/>
              </w:rPr>
              <w:tab/>
            </w:r>
            <w:r>
              <w:rPr>
                <w:noProof/>
                <w:webHidden/>
              </w:rPr>
              <w:fldChar w:fldCharType="begin"/>
            </w:r>
            <w:r w:rsidR="00711C61">
              <w:rPr>
                <w:noProof/>
                <w:webHidden/>
              </w:rPr>
              <w:instrText xml:space="preserve"> PAGEREF _Toc269456756 \h </w:instrText>
            </w:r>
            <w:r>
              <w:rPr>
                <w:noProof/>
                <w:webHidden/>
              </w:rPr>
            </w:r>
            <w:r>
              <w:rPr>
                <w:noProof/>
                <w:webHidden/>
              </w:rPr>
              <w:fldChar w:fldCharType="separate"/>
            </w:r>
            <w:r w:rsidR="00711C61">
              <w:rPr>
                <w:noProof/>
                <w:webHidden/>
              </w:rPr>
              <w:t>11</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757" w:history="1">
            <w:r w:rsidR="00711C61" w:rsidRPr="002B1867">
              <w:rPr>
                <w:rStyle w:val="Hyperlink"/>
                <w:noProof/>
              </w:rPr>
              <w:t>3.1.</w:t>
            </w:r>
            <w:r w:rsidR="00711C61">
              <w:rPr>
                <w:rFonts w:asciiTheme="minorHAnsi" w:eastAsiaTheme="minorEastAsia" w:hAnsiTheme="minorHAnsi" w:cstheme="minorBidi"/>
                <w:noProof/>
                <w:sz w:val="22"/>
                <w:szCs w:val="22"/>
              </w:rPr>
              <w:tab/>
            </w:r>
            <w:r w:rsidR="00711C61" w:rsidRPr="002B1867">
              <w:rPr>
                <w:rStyle w:val="Hyperlink"/>
                <w:noProof/>
              </w:rPr>
              <w:t>Gameplay</w:t>
            </w:r>
            <w:r w:rsidR="00711C61">
              <w:rPr>
                <w:noProof/>
                <w:webHidden/>
              </w:rPr>
              <w:tab/>
            </w:r>
            <w:r>
              <w:rPr>
                <w:noProof/>
                <w:webHidden/>
              </w:rPr>
              <w:fldChar w:fldCharType="begin"/>
            </w:r>
            <w:r w:rsidR="00711C61">
              <w:rPr>
                <w:noProof/>
                <w:webHidden/>
              </w:rPr>
              <w:instrText xml:space="preserve"> PAGEREF _Toc269456757 \h </w:instrText>
            </w:r>
            <w:r>
              <w:rPr>
                <w:noProof/>
                <w:webHidden/>
              </w:rPr>
            </w:r>
            <w:r>
              <w:rPr>
                <w:noProof/>
                <w:webHidden/>
              </w:rPr>
              <w:fldChar w:fldCharType="separate"/>
            </w:r>
            <w:r w:rsidR="00711C61">
              <w:rPr>
                <w:noProof/>
                <w:webHidden/>
              </w:rPr>
              <w:t>11</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58" w:history="1">
            <w:r w:rsidR="00711C61" w:rsidRPr="002B1867">
              <w:rPr>
                <w:rStyle w:val="Hyperlink"/>
                <w:noProof/>
              </w:rPr>
              <w:t>3.1.1.</w:t>
            </w:r>
            <w:r w:rsidR="00711C61">
              <w:rPr>
                <w:rFonts w:asciiTheme="minorHAnsi" w:eastAsiaTheme="minorEastAsia" w:hAnsiTheme="minorHAnsi" w:cstheme="minorBidi"/>
                <w:noProof/>
                <w:sz w:val="22"/>
                <w:szCs w:val="22"/>
              </w:rPr>
              <w:tab/>
            </w:r>
            <w:r w:rsidR="00711C61" w:rsidRPr="002B1867">
              <w:rPr>
                <w:rStyle w:val="Hyperlink"/>
                <w:noProof/>
              </w:rPr>
              <w:t>Game Progression</w:t>
            </w:r>
            <w:r w:rsidR="00711C61">
              <w:rPr>
                <w:noProof/>
                <w:webHidden/>
              </w:rPr>
              <w:tab/>
            </w:r>
            <w:r>
              <w:rPr>
                <w:noProof/>
                <w:webHidden/>
              </w:rPr>
              <w:fldChar w:fldCharType="begin"/>
            </w:r>
            <w:r w:rsidR="00711C61">
              <w:rPr>
                <w:noProof/>
                <w:webHidden/>
              </w:rPr>
              <w:instrText xml:space="preserve"> PAGEREF _Toc269456758 \h </w:instrText>
            </w:r>
            <w:r>
              <w:rPr>
                <w:noProof/>
                <w:webHidden/>
              </w:rPr>
            </w:r>
            <w:r>
              <w:rPr>
                <w:noProof/>
                <w:webHidden/>
              </w:rPr>
              <w:fldChar w:fldCharType="separate"/>
            </w:r>
            <w:r w:rsidR="00711C61">
              <w:rPr>
                <w:noProof/>
                <w:webHidden/>
              </w:rPr>
              <w:t>11</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59" w:history="1">
            <w:r w:rsidR="00711C61" w:rsidRPr="002B1867">
              <w:rPr>
                <w:rStyle w:val="Hyperlink"/>
                <w:noProof/>
              </w:rPr>
              <w:t>3.1.2.</w:t>
            </w:r>
            <w:r w:rsidR="00711C61">
              <w:rPr>
                <w:rFonts w:asciiTheme="minorHAnsi" w:eastAsiaTheme="minorEastAsia" w:hAnsiTheme="minorHAnsi" w:cstheme="minorBidi"/>
                <w:noProof/>
                <w:sz w:val="22"/>
                <w:szCs w:val="22"/>
              </w:rPr>
              <w:tab/>
            </w:r>
            <w:r w:rsidR="00711C61" w:rsidRPr="002B1867">
              <w:rPr>
                <w:rStyle w:val="Hyperlink"/>
                <w:noProof/>
              </w:rPr>
              <w:t>Mission / Challenge Structure</w:t>
            </w:r>
            <w:r w:rsidR="00711C61">
              <w:rPr>
                <w:noProof/>
                <w:webHidden/>
              </w:rPr>
              <w:tab/>
            </w:r>
            <w:r>
              <w:rPr>
                <w:noProof/>
                <w:webHidden/>
              </w:rPr>
              <w:fldChar w:fldCharType="begin"/>
            </w:r>
            <w:r w:rsidR="00711C61">
              <w:rPr>
                <w:noProof/>
                <w:webHidden/>
              </w:rPr>
              <w:instrText xml:space="preserve"> PAGEREF _Toc269456759 \h </w:instrText>
            </w:r>
            <w:r>
              <w:rPr>
                <w:noProof/>
                <w:webHidden/>
              </w:rPr>
            </w:r>
            <w:r>
              <w:rPr>
                <w:noProof/>
                <w:webHidden/>
              </w:rPr>
              <w:fldChar w:fldCharType="separate"/>
            </w:r>
            <w:r w:rsidR="00711C61">
              <w:rPr>
                <w:noProof/>
                <w:webHidden/>
              </w:rPr>
              <w:t>12</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60" w:history="1">
            <w:r w:rsidR="00711C61" w:rsidRPr="002B1867">
              <w:rPr>
                <w:rStyle w:val="Hyperlink"/>
                <w:noProof/>
              </w:rPr>
              <w:t>3.1.3.</w:t>
            </w:r>
            <w:r w:rsidR="00711C61">
              <w:rPr>
                <w:rFonts w:asciiTheme="minorHAnsi" w:eastAsiaTheme="minorEastAsia" w:hAnsiTheme="minorHAnsi" w:cstheme="minorBidi"/>
                <w:noProof/>
                <w:sz w:val="22"/>
                <w:szCs w:val="22"/>
              </w:rPr>
              <w:tab/>
            </w:r>
            <w:r w:rsidR="00711C61" w:rsidRPr="002B1867">
              <w:rPr>
                <w:rStyle w:val="Hyperlink"/>
                <w:noProof/>
              </w:rPr>
              <w:t>Puzzle Structure</w:t>
            </w:r>
            <w:r w:rsidR="00711C61">
              <w:rPr>
                <w:noProof/>
                <w:webHidden/>
              </w:rPr>
              <w:tab/>
            </w:r>
            <w:r>
              <w:rPr>
                <w:noProof/>
                <w:webHidden/>
              </w:rPr>
              <w:fldChar w:fldCharType="begin"/>
            </w:r>
            <w:r w:rsidR="00711C61">
              <w:rPr>
                <w:noProof/>
                <w:webHidden/>
              </w:rPr>
              <w:instrText xml:space="preserve"> PAGEREF _Toc269456760 \h </w:instrText>
            </w:r>
            <w:r>
              <w:rPr>
                <w:noProof/>
                <w:webHidden/>
              </w:rPr>
            </w:r>
            <w:r>
              <w:rPr>
                <w:noProof/>
                <w:webHidden/>
              </w:rPr>
              <w:fldChar w:fldCharType="separate"/>
            </w:r>
            <w:r w:rsidR="00711C61">
              <w:rPr>
                <w:noProof/>
                <w:webHidden/>
              </w:rPr>
              <w:t>12</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61" w:history="1">
            <w:r w:rsidR="00711C61" w:rsidRPr="002B1867">
              <w:rPr>
                <w:rStyle w:val="Hyperlink"/>
                <w:noProof/>
              </w:rPr>
              <w:t>3.1.4.</w:t>
            </w:r>
            <w:r w:rsidR="00711C61">
              <w:rPr>
                <w:rFonts w:asciiTheme="minorHAnsi" w:eastAsiaTheme="minorEastAsia" w:hAnsiTheme="minorHAnsi" w:cstheme="minorBidi"/>
                <w:noProof/>
                <w:sz w:val="22"/>
                <w:szCs w:val="22"/>
              </w:rPr>
              <w:tab/>
            </w:r>
            <w:r w:rsidR="00711C61" w:rsidRPr="002B1867">
              <w:rPr>
                <w:rStyle w:val="Hyperlink"/>
                <w:noProof/>
              </w:rPr>
              <w:t>Objectives</w:t>
            </w:r>
            <w:r w:rsidR="00711C61">
              <w:rPr>
                <w:noProof/>
                <w:webHidden/>
              </w:rPr>
              <w:tab/>
            </w:r>
            <w:r>
              <w:rPr>
                <w:noProof/>
                <w:webHidden/>
              </w:rPr>
              <w:fldChar w:fldCharType="begin"/>
            </w:r>
            <w:r w:rsidR="00711C61">
              <w:rPr>
                <w:noProof/>
                <w:webHidden/>
              </w:rPr>
              <w:instrText xml:space="preserve"> PAGEREF _Toc269456761 \h </w:instrText>
            </w:r>
            <w:r>
              <w:rPr>
                <w:noProof/>
                <w:webHidden/>
              </w:rPr>
            </w:r>
            <w:r>
              <w:rPr>
                <w:noProof/>
                <w:webHidden/>
              </w:rPr>
              <w:fldChar w:fldCharType="separate"/>
            </w:r>
            <w:r w:rsidR="00711C61">
              <w:rPr>
                <w:noProof/>
                <w:webHidden/>
              </w:rPr>
              <w:t>12</w:t>
            </w:r>
            <w:r>
              <w:rPr>
                <w:noProof/>
                <w:webHidden/>
              </w:rPr>
              <w:fldChar w:fldCharType="end"/>
            </w:r>
          </w:hyperlink>
        </w:p>
        <w:p w:rsidR="00711C61" w:rsidRDefault="00910A6B">
          <w:pPr>
            <w:pStyle w:val="TOC1"/>
            <w:tabs>
              <w:tab w:val="left" w:pos="480"/>
              <w:tab w:val="right" w:leader="dot" w:pos="8630"/>
            </w:tabs>
            <w:rPr>
              <w:rFonts w:asciiTheme="minorHAnsi" w:eastAsiaTheme="minorEastAsia" w:hAnsiTheme="minorHAnsi" w:cstheme="minorBidi"/>
              <w:noProof/>
              <w:sz w:val="22"/>
              <w:szCs w:val="22"/>
            </w:rPr>
          </w:pPr>
          <w:hyperlink w:anchor="_Toc269456762" w:history="1">
            <w:r w:rsidR="00711C61" w:rsidRPr="002B1867">
              <w:rPr>
                <w:rStyle w:val="Hyperlink"/>
                <w:noProof/>
              </w:rPr>
              <w:t>4.</w:t>
            </w:r>
            <w:r w:rsidR="00711C61">
              <w:rPr>
                <w:rFonts w:asciiTheme="minorHAnsi" w:eastAsiaTheme="minorEastAsia" w:hAnsiTheme="minorHAnsi" w:cstheme="minorBidi"/>
                <w:noProof/>
                <w:sz w:val="22"/>
                <w:szCs w:val="22"/>
              </w:rPr>
              <w:tab/>
            </w:r>
            <w:r w:rsidR="00711C61" w:rsidRPr="002B1867">
              <w:rPr>
                <w:rStyle w:val="Hyperlink"/>
                <w:noProof/>
              </w:rPr>
              <w:t>Story, Setting, and Character</w:t>
            </w:r>
            <w:r w:rsidR="00711C61">
              <w:rPr>
                <w:noProof/>
                <w:webHidden/>
              </w:rPr>
              <w:tab/>
            </w:r>
            <w:r>
              <w:rPr>
                <w:noProof/>
                <w:webHidden/>
              </w:rPr>
              <w:fldChar w:fldCharType="begin"/>
            </w:r>
            <w:r w:rsidR="00711C61">
              <w:rPr>
                <w:noProof/>
                <w:webHidden/>
              </w:rPr>
              <w:instrText xml:space="preserve"> PAGEREF _Toc269456762 \h </w:instrText>
            </w:r>
            <w:r>
              <w:rPr>
                <w:noProof/>
                <w:webHidden/>
              </w:rPr>
            </w:r>
            <w:r>
              <w:rPr>
                <w:noProof/>
                <w:webHidden/>
              </w:rPr>
              <w:fldChar w:fldCharType="separate"/>
            </w:r>
            <w:r w:rsidR="00711C61">
              <w:rPr>
                <w:noProof/>
                <w:webHidden/>
              </w:rPr>
              <w:t>12</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763" w:history="1">
            <w:r w:rsidR="00711C61" w:rsidRPr="002B1867">
              <w:rPr>
                <w:rStyle w:val="Hyperlink"/>
                <w:noProof/>
              </w:rPr>
              <w:t>4.1.</w:t>
            </w:r>
            <w:r w:rsidR="00711C61">
              <w:rPr>
                <w:rFonts w:asciiTheme="minorHAnsi" w:eastAsiaTheme="minorEastAsia" w:hAnsiTheme="minorHAnsi" w:cstheme="minorBidi"/>
                <w:noProof/>
                <w:sz w:val="22"/>
                <w:szCs w:val="22"/>
              </w:rPr>
              <w:tab/>
            </w:r>
            <w:r w:rsidR="00711C61" w:rsidRPr="002B1867">
              <w:rPr>
                <w:rStyle w:val="Hyperlink"/>
                <w:noProof/>
              </w:rPr>
              <w:t>Story and Narrative</w:t>
            </w:r>
            <w:r w:rsidR="00711C61">
              <w:rPr>
                <w:noProof/>
                <w:webHidden/>
              </w:rPr>
              <w:tab/>
            </w:r>
            <w:r>
              <w:rPr>
                <w:noProof/>
                <w:webHidden/>
              </w:rPr>
              <w:fldChar w:fldCharType="begin"/>
            </w:r>
            <w:r w:rsidR="00711C61">
              <w:rPr>
                <w:noProof/>
                <w:webHidden/>
              </w:rPr>
              <w:instrText xml:space="preserve"> PAGEREF _Toc269456763 \h </w:instrText>
            </w:r>
            <w:r>
              <w:rPr>
                <w:noProof/>
                <w:webHidden/>
              </w:rPr>
            </w:r>
            <w:r>
              <w:rPr>
                <w:noProof/>
                <w:webHidden/>
              </w:rPr>
              <w:fldChar w:fldCharType="separate"/>
            </w:r>
            <w:r w:rsidR="00711C61">
              <w:rPr>
                <w:noProof/>
                <w:webHidden/>
              </w:rPr>
              <w:t>12</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64" w:history="1">
            <w:r w:rsidR="00711C61" w:rsidRPr="002B1867">
              <w:rPr>
                <w:rStyle w:val="Hyperlink"/>
                <w:noProof/>
              </w:rPr>
              <w:t>4.1.1.</w:t>
            </w:r>
            <w:r w:rsidR="00711C61">
              <w:rPr>
                <w:rFonts w:asciiTheme="minorHAnsi" w:eastAsiaTheme="minorEastAsia" w:hAnsiTheme="minorHAnsi" w:cstheme="minorBidi"/>
                <w:noProof/>
                <w:sz w:val="22"/>
                <w:szCs w:val="22"/>
              </w:rPr>
              <w:tab/>
            </w:r>
            <w:r w:rsidR="00711C61" w:rsidRPr="002B1867">
              <w:rPr>
                <w:rStyle w:val="Hyperlink"/>
                <w:noProof/>
              </w:rPr>
              <w:t>Backstory</w:t>
            </w:r>
            <w:r w:rsidR="00711C61">
              <w:rPr>
                <w:noProof/>
                <w:webHidden/>
              </w:rPr>
              <w:tab/>
            </w:r>
            <w:r>
              <w:rPr>
                <w:noProof/>
                <w:webHidden/>
              </w:rPr>
              <w:fldChar w:fldCharType="begin"/>
            </w:r>
            <w:r w:rsidR="00711C61">
              <w:rPr>
                <w:noProof/>
                <w:webHidden/>
              </w:rPr>
              <w:instrText xml:space="preserve"> PAGEREF _Toc269456764 \h </w:instrText>
            </w:r>
            <w:r>
              <w:rPr>
                <w:noProof/>
                <w:webHidden/>
              </w:rPr>
            </w:r>
            <w:r>
              <w:rPr>
                <w:noProof/>
                <w:webHidden/>
              </w:rPr>
              <w:fldChar w:fldCharType="separate"/>
            </w:r>
            <w:r w:rsidR="00711C61">
              <w:rPr>
                <w:noProof/>
                <w:webHidden/>
              </w:rPr>
              <w:t>12</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765" w:history="1">
            <w:r w:rsidR="00711C61" w:rsidRPr="002B1867">
              <w:rPr>
                <w:rStyle w:val="Hyperlink"/>
                <w:noProof/>
              </w:rPr>
              <w:t>4.1.1.1.</w:t>
            </w:r>
            <w:r w:rsidR="00711C61">
              <w:rPr>
                <w:rFonts w:asciiTheme="minorHAnsi" w:eastAsiaTheme="minorEastAsia" w:hAnsiTheme="minorHAnsi" w:cstheme="minorBidi"/>
                <w:noProof/>
                <w:sz w:val="22"/>
                <w:szCs w:val="22"/>
              </w:rPr>
              <w:tab/>
            </w:r>
            <w:r w:rsidR="00711C61" w:rsidRPr="002B1867">
              <w:rPr>
                <w:rStyle w:val="Hyperlink"/>
                <w:noProof/>
              </w:rPr>
              <w:t>Order of the Enlightened Faction</w:t>
            </w:r>
            <w:r w:rsidR="00711C61">
              <w:rPr>
                <w:noProof/>
                <w:webHidden/>
              </w:rPr>
              <w:tab/>
            </w:r>
            <w:r>
              <w:rPr>
                <w:noProof/>
                <w:webHidden/>
              </w:rPr>
              <w:fldChar w:fldCharType="begin"/>
            </w:r>
            <w:r w:rsidR="00711C61">
              <w:rPr>
                <w:noProof/>
                <w:webHidden/>
              </w:rPr>
              <w:instrText xml:space="preserve"> PAGEREF _Toc269456765 \h </w:instrText>
            </w:r>
            <w:r>
              <w:rPr>
                <w:noProof/>
                <w:webHidden/>
              </w:rPr>
            </w:r>
            <w:r>
              <w:rPr>
                <w:noProof/>
                <w:webHidden/>
              </w:rPr>
              <w:fldChar w:fldCharType="separate"/>
            </w:r>
            <w:r w:rsidR="00711C61">
              <w:rPr>
                <w:noProof/>
                <w:webHidden/>
              </w:rPr>
              <w:t>12</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766" w:history="1">
            <w:r w:rsidR="00711C61" w:rsidRPr="002B1867">
              <w:rPr>
                <w:rStyle w:val="Hyperlink"/>
                <w:noProof/>
              </w:rPr>
              <w:t>4.1.1.2.</w:t>
            </w:r>
            <w:r w:rsidR="00711C61">
              <w:rPr>
                <w:rFonts w:asciiTheme="minorHAnsi" w:eastAsiaTheme="minorEastAsia" w:hAnsiTheme="minorHAnsi" w:cstheme="minorBidi"/>
                <w:noProof/>
                <w:sz w:val="22"/>
                <w:szCs w:val="22"/>
              </w:rPr>
              <w:tab/>
            </w:r>
            <w:r w:rsidR="00711C61" w:rsidRPr="002B1867">
              <w:rPr>
                <w:rStyle w:val="Hyperlink"/>
                <w:noProof/>
              </w:rPr>
              <w:t>Circle of Tribes Faction</w:t>
            </w:r>
            <w:r w:rsidR="00711C61">
              <w:rPr>
                <w:noProof/>
                <w:webHidden/>
              </w:rPr>
              <w:tab/>
            </w:r>
            <w:r>
              <w:rPr>
                <w:noProof/>
                <w:webHidden/>
              </w:rPr>
              <w:fldChar w:fldCharType="begin"/>
            </w:r>
            <w:r w:rsidR="00711C61">
              <w:rPr>
                <w:noProof/>
                <w:webHidden/>
              </w:rPr>
              <w:instrText xml:space="preserve"> PAGEREF _Toc269456766 \h </w:instrText>
            </w:r>
            <w:r>
              <w:rPr>
                <w:noProof/>
                <w:webHidden/>
              </w:rPr>
            </w:r>
            <w:r>
              <w:rPr>
                <w:noProof/>
                <w:webHidden/>
              </w:rPr>
              <w:fldChar w:fldCharType="separate"/>
            </w:r>
            <w:r w:rsidR="00711C61">
              <w:rPr>
                <w:noProof/>
                <w:webHidden/>
              </w:rPr>
              <w:t>13</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767" w:history="1">
            <w:r w:rsidR="00711C61" w:rsidRPr="002B1867">
              <w:rPr>
                <w:rStyle w:val="Hyperlink"/>
                <w:noProof/>
              </w:rPr>
              <w:t>4.1.1.3.</w:t>
            </w:r>
            <w:r w:rsidR="00711C61">
              <w:rPr>
                <w:rFonts w:asciiTheme="minorHAnsi" w:eastAsiaTheme="minorEastAsia" w:hAnsiTheme="minorHAnsi" w:cstheme="minorBidi"/>
                <w:noProof/>
                <w:sz w:val="22"/>
                <w:szCs w:val="22"/>
              </w:rPr>
              <w:tab/>
            </w:r>
            <w:r w:rsidR="00711C61" w:rsidRPr="002B1867">
              <w:rPr>
                <w:rStyle w:val="Hyperlink"/>
                <w:noProof/>
              </w:rPr>
              <w:t>Houses of the Risen Faction</w:t>
            </w:r>
            <w:r w:rsidR="00711C61">
              <w:rPr>
                <w:noProof/>
                <w:webHidden/>
              </w:rPr>
              <w:tab/>
            </w:r>
            <w:r>
              <w:rPr>
                <w:noProof/>
                <w:webHidden/>
              </w:rPr>
              <w:fldChar w:fldCharType="begin"/>
            </w:r>
            <w:r w:rsidR="00711C61">
              <w:rPr>
                <w:noProof/>
                <w:webHidden/>
              </w:rPr>
              <w:instrText xml:space="preserve"> PAGEREF _Toc269456767 \h </w:instrText>
            </w:r>
            <w:r>
              <w:rPr>
                <w:noProof/>
                <w:webHidden/>
              </w:rPr>
            </w:r>
            <w:r>
              <w:rPr>
                <w:noProof/>
                <w:webHidden/>
              </w:rPr>
              <w:fldChar w:fldCharType="separate"/>
            </w:r>
            <w:r w:rsidR="00711C61">
              <w:rPr>
                <w:noProof/>
                <w:webHidden/>
              </w:rPr>
              <w:t>14</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68" w:history="1">
            <w:r w:rsidR="00711C61" w:rsidRPr="002B1867">
              <w:rPr>
                <w:rStyle w:val="Hyperlink"/>
                <w:noProof/>
              </w:rPr>
              <w:t>4.1.2.</w:t>
            </w:r>
            <w:r w:rsidR="00711C61">
              <w:rPr>
                <w:rFonts w:asciiTheme="minorHAnsi" w:eastAsiaTheme="minorEastAsia" w:hAnsiTheme="minorHAnsi" w:cstheme="minorBidi"/>
                <w:noProof/>
                <w:sz w:val="22"/>
                <w:szCs w:val="22"/>
              </w:rPr>
              <w:tab/>
            </w:r>
            <w:r w:rsidR="00711C61" w:rsidRPr="002B1867">
              <w:rPr>
                <w:rStyle w:val="Hyperlink"/>
                <w:noProof/>
              </w:rPr>
              <w:t>Plot Elements</w:t>
            </w:r>
            <w:r w:rsidR="00711C61">
              <w:rPr>
                <w:noProof/>
                <w:webHidden/>
              </w:rPr>
              <w:tab/>
            </w:r>
            <w:r>
              <w:rPr>
                <w:noProof/>
                <w:webHidden/>
              </w:rPr>
              <w:fldChar w:fldCharType="begin"/>
            </w:r>
            <w:r w:rsidR="00711C61">
              <w:rPr>
                <w:noProof/>
                <w:webHidden/>
              </w:rPr>
              <w:instrText xml:space="preserve"> PAGEREF _Toc269456768 \h </w:instrText>
            </w:r>
            <w:r>
              <w:rPr>
                <w:noProof/>
                <w:webHidden/>
              </w:rPr>
            </w:r>
            <w:r>
              <w:rPr>
                <w:noProof/>
                <w:webHidden/>
              </w:rPr>
              <w:fldChar w:fldCharType="separate"/>
            </w:r>
            <w:r w:rsidR="00711C61">
              <w:rPr>
                <w:noProof/>
                <w:webHidden/>
              </w:rPr>
              <w:t>14</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769" w:history="1">
            <w:r w:rsidR="00711C61" w:rsidRPr="002B1867">
              <w:rPr>
                <w:rStyle w:val="Hyperlink"/>
                <w:noProof/>
              </w:rPr>
              <w:t>4.1.2.1.</w:t>
            </w:r>
            <w:r w:rsidR="00711C61">
              <w:rPr>
                <w:rFonts w:asciiTheme="minorHAnsi" w:eastAsiaTheme="minorEastAsia" w:hAnsiTheme="minorHAnsi" w:cstheme="minorBidi"/>
                <w:noProof/>
                <w:sz w:val="22"/>
                <w:szCs w:val="22"/>
              </w:rPr>
              <w:tab/>
            </w:r>
            <w:r w:rsidR="00711C61" w:rsidRPr="002B1867">
              <w:rPr>
                <w:rStyle w:val="Hyperlink"/>
                <w:noProof/>
              </w:rPr>
              <w:t>Major Story Arc (Order of the Enlightened)</w:t>
            </w:r>
            <w:r w:rsidR="00711C61">
              <w:rPr>
                <w:noProof/>
                <w:webHidden/>
              </w:rPr>
              <w:tab/>
            </w:r>
            <w:r>
              <w:rPr>
                <w:noProof/>
                <w:webHidden/>
              </w:rPr>
              <w:fldChar w:fldCharType="begin"/>
            </w:r>
            <w:r w:rsidR="00711C61">
              <w:rPr>
                <w:noProof/>
                <w:webHidden/>
              </w:rPr>
              <w:instrText xml:space="preserve"> PAGEREF _Toc269456769 \h </w:instrText>
            </w:r>
            <w:r>
              <w:rPr>
                <w:noProof/>
                <w:webHidden/>
              </w:rPr>
            </w:r>
            <w:r>
              <w:rPr>
                <w:noProof/>
                <w:webHidden/>
              </w:rPr>
              <w:fldChar w:fldCharType="separate"/>
            </w:r>
            <w:r w:rsidR="00711C61">
              <w:rPr>
                <w:noProof/>
                <w:webHidden/>
              </w:rPr>
              <w:t>14</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770" w:history="1">
            <w:r w:rsidR="00711C61" w:rsidRPr="002B1867">
              <w:rPr>
                <w:rStyle w:val="Hyperlink"/>
                <w:noProof/>
              </w:rPr>
              <w:t>4.1.2.1.1.</w:t>
            </w:r>
            <w:r w:rsidR="00711C61">
              <w:rPr>
                <w:rFonts w:asciiTheme="minorHAnsi" w:eastAsiaTheme="minorEastAsia" w:hAnsiTheme="minorHAnsi" w:cstheme="minorBidi"/>
                <w:noProof/>
                <w:sz w:val="22"/>
                <w:szCs w:val="22"/>
              </w:rPr>
              <w:tab/>
            </w:r>
            <w:r w:rsidR="00711C61" w:rsidRPr="002B1867">
              <w:rPr>
                <w:rStyle w:val="Hyperlink"/>
                <w:noProof/>
              </w:rPr>
              <w:t>Part 1 : First Thing First</w:t>
            </w:r>
            <w:r w:rsidR="00711C61">
              <w:rPr>
                <w:noProof/>
                <w:webHidden/>
              </w:rPr>
              <w:tab/>
            </w:r>
            <w:r>
              <w:rPr>
                <w:noProof/>
                <w:webHidden/>
              </w:rPr>
              <w:fldChar w:fldCharType="begin"/>
            </w:r>
            <w:r w:rsidR="00711C61">
              <w:rPr>
                <w:noProof/>
                <w:webHidden/>
              </w:rPr>
              <w:instrText xml:space="preserve"> PAGEREF _Toc269456770 \h </w:instrText>
            </w:r>
            <w:r>
              <w:rPr>
                <w:noProof/>
                <w:webHidden/>
              </w:rPr>
            </w:r>
            <w:r>
              <w:rPr>
                <w:noProof/>
                <w:webHidden/>
              </w:rPr>
              <w:fldChar w:fldCharType="separate"/>
            </w:r>
            <w:r w:rsidR="00711C61">
              <w:rPr>
                <w:noProof/>
                <w:webHidden/>
              </w:rPr>
              <w:t>14</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771" w:history="1">
            <w:r w:rsidR="00711C61" w:rsidRPr="002B1867">
              <w:rPr>
                <w:rStyle w:val="Hyperlink"/>
                <w:noProof/>
              </w:rPr>
              <w:t>4.1.2.1.2.</w:t>
            </w:r>
            <w:r w:rsidR="00711C61">
              <w:rPr>
                <w:rFonts w:asciiTheme="minorHAnsi" w:eastAsiaTheme="minorEastAsia" w:hAnsiTheme="minorHAnsi" w:cstheme="minorBidi"/>
                <w:noProof/>
                <w:sz w:val="22"/>
                <w:szCs w:val="22"/>
              </w:rPr>
              <w:tab/>
            </w:r>
            <w:r w:rsidR="00711C61" w:rsidRPr="002B1867">
              <w:rPr>
                <w:rStyle w:val="Hyperlink"/>
                <w:noProof/>
              </w:rPr>
              <w:t>Part 2 : Death to the Tribes</w:t>
            </w:r>
            <w:r w:rsidR="00711C61">
              <w:rPr>
                <w:noProof/>
                <w:webHidden/>
              </w:rPr>
              <w:tab/>
            </w:r>
            <w:r>
              <w:rPr>
                <w:noProof/>
                <w:webHidden/>
              </w:rPr>
              <w:fldChar w:fldCharType="begin"/>
            </w:r>
            <w:r w:rsidR="00711C61">
              <w:rPr>
                <w:noProof/>
                <w:webHidden/>
              </w:rPr>
              <w:instrText xml:space="preserve"> PAGEREF _Toc269456771 \h </w:instrText>
            </w:r>
            <w:r>
              <w:rPr>
                <w:noProof/>
                <w:webHidden/>
              </w:rPr>
            </w:r>
            <w:r>
              <w:rPr>
                <w:noProof/>
                <w:webHidden/>
              </w:rPr>
              <w:fldChar w:fldCharType="separate"/>
            </w:r>
            <w:r w:rsidR="00711C61">
              <w:rPr>
                <w:noProof/>
                <w:webHidden/>
              </w:rPr>
              <w:t>15</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772" w:history="1">
            <w:r w:rsidR="00711C61" w:rsidRPr="002B1867">
              <w:rPr>
                <w:rStyle w:val="Hyperlink"/>
                <w:noProof/>
              </w:rPr>
              <w:t>4.1.2.1.3.</w:t>
            </w:r>
            <w:r w:rsidR="00711C61">
              <w:rPr>
                <w:rFonts w:asciiTheme="minorHAnsi" w:eastAsiaTheme="minorEastAsia" w:hAnsiTheme="minorHAnsi" w:cstheme="minorBidi"/>
                <w:noProof/>
                <w:sz w:val="22"/>
                <w:szCs w:val="22"/>
              </w:rPr>
              <w:tab/>
            </w:r>
            <w:r w:rsidR="00711C61" w:rsidRPr="002B1867">
              <w:rPr>
                <w:rStyle w:val="Hyperlink"/>
                <w:noProof/>
              </w:rPr>
              <w:t>Part 3 : I Fear No Death</w:t>
            </w:r>
            <w:r w:rsidR="00711C61">
              <w:rPr>
                <w:noProof/>
                <w:webHidden/>
              </w:rPr>
              <w:tab/>
            </w:r>
            <w:r>
              <w:rPr>
                <w:noProof/>
                <w:webHidden/>
              </w:rPr>
              <w:fldChar w:fldCharType="begin"/>
            </w:r>
            <w:r w:rsidR="00711C61">
              <w:rPr>
                <w:noProof/>
                <w:webHidden/>
              </w:rPr>
              <w:instrText xml:space="preserve"> PAGEREF _Toc269456772 \h </w:instrText>
            </w:r>
            <w:r>
              <w:rPr>
                <w:noProof/>
                <w:webHidden/>
              </w:rPr>
            </w:r>
            <w:r>
              <w:rPr>
                <w:noProof/>
                <w:webHidden/>
              </w:rPr>
              <w:fldChar w:fldCharType="separate"/>
            </w:r>
            <w:r w:rsidR="00711C61">
              <w:rPr>
                <w:noProof/>
                <w:webHidden/>
              </w:rPr>
              <w:t>15</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773" w:history="1">
            <w:r w:rsidR="00711C61" w:rsidRPr="002B1867">
              <w:rPr>
                <w:rStyle w:val="Hyperlink"/>
                <w:noProof/>
              </w:rPr>
              <w:t>4.1.2.1.4.</w:t>
            </w:r>
            <w:r w:rsidR="00711C61">
              <w:rPr>
                <w:rFonts w:asciiTheme="minorHAnsi" w:eastAsiaTheme="minorEastAsia" w:hAnsiTheme="minorHAnsi" w:cstheme="minorBidi"/>
                <w:noProof/>
                <w:sz w:val="22"/>
                <w:szCs w:val="22"/>
              </w:rPr>
              <w:tab/>
            </w:r>
            <w:r w:rsidR="00711C61" w:rsidRPr="002B1867">
              <w:rPr>
                <w:rStyle w:val="Hyperlink"/>
                <w:noProof/>
              </w:rPr>
              <w:t>Part 4 : Is That All You’ve Got</w:t>
            </w:r>
            <w:r w:rsidR="00711C61">
              <w:rPr>
                <w:noProof/>
                <w:webHidden/>
              </w:rPr>
              <w:tab/>
            </w:r>
            <w:r>
              <w:rPr>
                <w:noProof/>
                <w:webHidden/>
              </w:rPr>
              <w:fldChar w:fldCharType="begin"/>
            </w:r>
            <w:r w:rsidR="00711C61">
              <w:rPr>
                <w:noProof/>
                <w:webHidden/>
              </w:rPr>
              <w:instrText xml:space="preserve"> PAGEREF _Toc269456773 \h </w:instrText>
            </w:r>
            <w:r>
              <w:rPr>
                <w:noProof/>
                <w:webHidden/>
              </w:rPr>
            </w:r>
            <w:r>
              <w:rPr>
                <w:noProof/>
                <w:webHidden/>
              </w:rPr>
              <w:fldChar w:fldCharType="separate"/>
            </w:r>
            <w:r w:rsidR="00711C61">
              <w:rPr>
                <w:noProof/>
                <w:webHidden/>
              </w:rPr>
              <w:t>15</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774" w:history="1">
            <w:r w:rsidR="00711C61" w:rsidRPr="002B1867">
              <w:rPr>
                <w:rStyle w:val="Hyperlink"/>
                <w:noProof/>
              </w:rPr>
              <w:t>4.1.2.1.5.</w:t>
            </w:r>
            <w:r w:rsidR="00711C61">
              <w:rPr>
                <w:rFonts w:asciiTheme="minorHAnsi" w:eastAsiaTheme="minorEastAsia" w:hAnsiTheme="minorHAnsi" w:cstheme="minorBidi"/>
                <w:noProof/>
                <w:sz w:val="22"/>
                <w:szCs w:val="22"/>
              </w:rPr>
              <w:tab/>
            </w:r>
            <w:r w:rsidR="00711C61" w:rsidRPr="002B1867">
              <w:rPr>
                <w:rStyle w:val="Hyperlink"/>
                <w:noProof/>
              </w:rPr>
              <w:t>Part 5 : One Against All, All Against One</w:t>
            </w:r>
            <w:r w:rsidR="00711C61">
              <w:rPr>
                <w:noProof/>
                <w:webHidden/>
              </w:rPr>
              <w:tab/>
            </w:r>
            <w:r>
              <w:rPr>
                <w:noProof/>
                <w:webHidden/>
              </w:rPr>
              <w:fldChar w:fldCharType="begin"/>
            </w:r>
            <w:r w:rsidR="00711C61">
              <w:rPr>
                <w:noProof/>
                <w:webHidden/>
              </w:rPr>
              <w:instrText xml:space="preserve"> PAGEREF _Toc269456774 \h </w:instrText>
            </w:r>
            <w:r>
              <w:rPr>
                <w:noProof/>
                <w:webHidden/>
              </w:rPr>
            </w:r>
            <w:r>
              <w:rPr>
                <w:noProof/>
                <w:webHidden/>
              </w:rPr>
              <w:fldChar w:fldCharType="separate"/>
            </w:r>
            <w:r w:rsidR="00711C61">
              <w:rPr>
                <w:noProof/>
                <w:webHidden/>
              </w:rPr>
              <w:t>16</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775" w:history="1">
            <w:r w:rsidR="00711C61" w:rsidRPr="002B1867">
              <w:rPr>
                <w:rStyle w:val="Hyperlink"/>
                <w:noProof/>
              </w:rPr>
              <w:t>4.1.2.2.</w:t>
            </w:r>
            <w:r w:rsidR="00711C61">
              <w:rPr>
                <w:rFonts w:asciiTheme="minorHAnsi" w:eastAsiaTheme="minorEastAsia" w:hAnsiTheme="minorHAnsi" w:cstheme="minorBidi"/>
                <w:noProof/>
                <w:sz w:val="22"/>
                <w:szCs w:val="22"/>
              </w:rPr>
              <w:tab/>
            </w:r>
            <w:r w:rsidR="00711C61" w:rsidRPr="002B1867">
              <w:rPr>
                <w:rStyle w:val="Hyperlink"/>
                <w:noProof/>
              </w:rPr>
              <w:t>Major Story Arc (Circle of Tribes)</w:t>
            </w:r>
            <w:r w:rsidR="00711C61">
              <w:rPr>
                <w:noProof/>
                <w:webHidden/>
              </w:rPr>
              <w:tab/>
            </w:r>
            <w:r>
              <w:rPr>
                <w:noProof/>
                <w:webHidden/>
              </w:rPr>
              <w:fldChar w:fldCharType="begin"/>
            </w:r>
            <w:r w:rsidR="00711C61">
              <w:rPr>
                <w:noProof/>
                <w:webHidden/>
              </w:rPr>
              <w:instrText xml:space="preserve"> PAGEREF _Toc269456775 \h </w:instrText>
            </w:r>
            <w:r>
              <w:rPr>
                <w:noProof/>
                <w:webHidden/>
              </w:rPr>
            </w:r>
            <w:r>
              <w:rPr>
                <w:noProof/>
                <w:webHidden/>
              </w:rPr>
              <w:fldChar w:fldCharType="separate"/>
            </w:r>
            <w:r w:rsidR="00711C61">
              <w:rPr>
                <w:noProof/>
                <w:webHidden/>
              </w:rPr>
              <w:t>16</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776" w:history="1">
            <w:r w:rsidR="00711C61" w:rsidRPr="002B1867">
              <w:rPr>
                <w:rStyle w:val="Hyperlink"/>
                <w:noProof/>
              </w:rPr>
              <w:t>4.1.2.2.1.</w:t>
            </w:r>
            <w:r w:rsidR="00711C61">
              <w:rPr>
                <w:rFonts w:asciiTheme="minorHAnsi" w:eastAsiaTheme="minorEastAsia" w:hAnsiTheme="minorHAnsi" w:cstheme="minorBidi"/>
                <w:noProof/>
                <w:sz w:val="22"/>
                <w:szCs w:val="22"/>
              </w:rPr>
              <w:tab/>
            </w:r>
            <w:r w:rsidR="00711C61" w:rsidRPr="002B1867">
              <w:rPr>
                <w:rStyle w:val="Hyperlink"/>
                <w:noProof/>
              </w:rPr>
              <w:t>Part 1 : Do You Want the Good News or Bad?</w:t>
            </w:r>
            <w:r w:rsidR="00711C61">
              <w:rPr>
                <w:noProof/>
                <w:webHidden/>
              </w:rPr>
              <w:tab/>
            </w:r>
            <w:r>
              <w:rPr>
                <w:noProof/>
                <w:webHidden/>
              </w:rPr>
              <w:fldChar w:fldCharType="begin"/>
            </w:r>
            <w:r w:rsidR="00711C61">
              <w:rPr>
                <w:noProof/>
                <w:webHidden/>
              </w:rPr>
              <w:instrText xml:space="preserve"> PAGEREF _Toc269456776 \h </w:instrText>
            </w:r>
            <w:r>
              <w:rPr>
                <w:noProof/>
                <w:webHidden/>
              </w:rPr>
            </w:r>
            <w:r>
              <w:rPr>
                <w:noProof/>
                <w:webHidden/>
              </w:rPr>
              <w:fldChar w:fldCharType="separate"/>
            </w:r>
            <w:r w:rsidR="00711C61">
              <w:rPr>
                <w:noProof/>
                <w:webHidden/>
              </w:rPr>
              <w:t>16</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777" w:history="1">
            <w:r w:rsidR="00711C61" w:rsidRPr="002B1867">
              <w:rPr>
                <w:rStyle w:val="Hyperlink"/>
                <w:noProof/>
              </w:rPr>
              <w:t>4.1.2.2.2.</w:t>
            </w:r>
            <w:r w:rsidR="00711C61">
              <w:rPr>
                <w:rFonts w:asciiTheme="minorHAnsi" w:eastAsiaTheme="minorEastAsia" w:hAnsiTheme="minorHAnsi" w:cstheme="minorBidi"/>
                <w:noProof/>
                <w:sz w:val="22"/>
                <w:szCs w:val="22"/>
              </w:rPr>
              <w:tab/>
            </w:r>
            <w:r w:rsidR="00711C61" w:rsidRPr="002B1867">
              <w:rPr>
                <w:rStyle w:val="Hyperlink"/>
                <w:noProof/>
              </w:rPr>
              <w:t>Part 2 : Dust to Dust</w:t>
            </w:r>
            <w:r w:rsidR="00711C61">
              <w:rPr>
                <w:noProof/>
                <w:webHidden/>
              </w:rPr>
              <w:tab/>
            </w:r>
            <w:r>
              <w:rPr>
                <w:noProof/>
                <w:webHidden/>
              </w:rPr>
              <w:fldChar w:fldCharType="begin"/>
            </w:r>
            <w:r w:rsidR="00711C61">
              <w:rPr>
                <w:noProof/>
                <w:webHidden/>
              </w:rPr>
              <w:instrText xml:space="preserve"> PAGEREF _Toc269456777 \h </w:instrText>
            </w:r>
            <w:r>
              <w:rPr>
                <w:noProof/>
                <w:webHidden/>
              </w:rPr>
            </w:r>
            <w:r>
              <w:rPr>
                <w:noProof/>
                <w:webHidden/>
              </w:rPr>
              <w:fldChar w:fldCharType="separate"/>
            </w:r>
            <w:r w:rsidR="00711C61">
              <w:rPr>
                <w:noProof/>
                <w:webHidden/>
              </w:rPr>
              <w:t>16</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778" w:history="1">
            <w:r w:rsidR="00711C61" w:rsidRPr="002B1867">
              <w:rPr>
                <w:rStyle w:val="Hyperlink"/>
                <w:noProof/>
              </w:rPr>
              <w:t>4.1.2.2.3.</w:t>
            </w:r>
            <w:r w:rsidR="00711C61">
              <w:rPr>
                <w:rFonts w:asciiTheme="minorHAnsi" w:eastAsiaTheme="minorEastAsia" w:hAnsiTheme="minorHAnsi" w:cstheme="minorBidi"/>
                <w:noProof/>
                <w:sz w:val="22"/>
                <w:szCs w:val="22"/>
              </w:rPr>
              <w:tab/>
            </w:r>
            <w:r w:rsidR="00711C61" w:rsidRPr="002B1867">
              <w:rPr>
                <w:rStyle w:val="Hyperlink"/>
                <w:noProof/>
              </w:rPr>
              <w:t>Part 3 : Martyrdom</w:t>
            </w:r>
            <w:r w:rsidR="00711C61">
              <w:rPr>
                <w:noProof/>
                <w:webHidden/>
              </w:rPr>
              <w:tab/>
            </w:r>
            <w:r>
              <w:rPr>
                <w:noProof/>
                <w:webHidden/>
              </w:rPr>
              <w:fldChar w:fldCharType="begin"/>
            </w:r>
            <w:r w:rsidR="00711C61">
              <w:rPr>
                <w:noProof/>
                <w:webHidden/>
              </w:rPr>
              <w:instrText xml:space="preserve"> PAGEREF _Toc269456778 \h </w:instrText>
            </w:r>
            <w:r>
              <w:rPr>
                <w:noProof/>
                <w:webHidden/>
              </w:rPr>
            </w:r>
            <w:r>
              <w:rPr>
                <w:noProof/>
                <w:webHidden/>
              </w:rPr>
              <w:fldChar w:fldCharType="separate"/>
            </w:r>
            <w:r w:rsidR="00711C61">
              <w:rPr>
                <w:noProof/>
                <w:webHidden/>
              </w:rPr>
              <w:t>17</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779" w:history="1">
            <w:r w:rsidR="00711C61" w:rsidRPr="002B1867">
              <w:rPr>
                <w:rStyle w:val="Hyperlink"/>
                <w:noProof/>
              </w:rPr>
              <w:t>4.1.2.2.4.</w:t>
            </w:r>
            <w:r w:rsidR="00711C61">
              <w:rPr>
                <w:rFonts w:asciiTheme="minorHAnsi" w:eastAsiaTheme="minorEastAsia" w:hAnsiTheme="minorHAnsi" w:cstheme="minorBidi"/>
                <w:noProof/>
                <w:sz w:val="22"/>
                <w:szCs w:val="22"/>
              </w:rPr>
              <w:tab/>
            </w:r>
            <w:r w:rsidR="00711C61" w:rsidRPr="002B1867">
              <w:rPr>
                <w:rStyle w:val="Hyperlink"/>
                <w:noProof/>
              </w:rPr>
              <w:t>Part 4 : Death of 1000 Cuts</w:t>
            </w:r>
            <w:r w:rsidR="00711C61">
              <w:rPr>
                <w:noProof/>
                <w:webHidden/>
              </w:rPr>
              <w:tab/>
            </w:r>
            <w:r>
              <w:rPr>
                <w:noProof/>
                <w:webHidden/>
              </w:rPr>
              <w:fldChar w:fldCharType="begin"/>
            </w:r>
            <w:r w:rsidR="00711C61">
              <w:rPr>
                <w:noProof/>
                <w:webHidden/>
              </w:rPr>
              <w:instrText xml:space="preserve"> PAGEREF _Toc269456779 \h </w:instrText>
            </w:r>
            <w:r>
              <w:rPr>
                <w:noProof/>
                <w:webHidden/>
              </w:rPr>
            </w:r>
            <w:r>
              <w:rPr>
                <w:noProof/>
                <w:webHidden/>
              </w:rPr>
              <w:fldChar w:fldCharType="separate"/>
            </w:r>
            <w:r w:rsidR="00711C61">
              <w:rPr>
                <w:noProof/>
                <w:webHidden/>
              </w:rPr>
              <w:t>17</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780" w:history="1">
            <w:r w:rsidR="00711C61" w:rsidRPr="002B1867">
              <w:rPr>
                <w:rStyle w:val="Hyperlink"/>
                <w:noProof/>
              </w:rPr>
              <w:t>4.1.2.2.5.</w:t>
            </w:r>
            <w:r w:rsidR="00711C61">
              <w:rPr>
                <w:rFonts w:asciiTheme="minorHAnsi" w:eastAsiaTheme="minorEastAsia" w:hAnsiTheme="minorHAnsi" w:cstheme="minorBidi"/>
                <w:noProof/>
                <w:sz w:val="22"/>
                <w:szCs w:val="22"/>
              </w:rPr>
              <w:tab/>
            </w:r>
            <w:r w:rsidR="00711C61" w:rsidRPr="002B1867">
              <w:rPr>
                <w:rStyle w:val="Hyperlink"/>
                <w:noProof/>
              </w:rPr>
              <w:t>Part 5 : Ambition</w:t>
            </w:r>
            <w:r w:rsidR="00711C61">
              <w:rPr>
                <w:noProof/>
                <w:webHidden/>
              </w:rPr>
              <w:tab/>
            </w:r>
            <w:r>
              <w:rPr>
                <w:noProof/>
                <w:webHidden/>
              </w:rPr>
              <w:fldChar w:fldCharType="begin"/>
            </w:r>
            <w:r w:rsidR="00711C61">
              <w:rPr>
                <w:noProof/>
                <w:webHidden/>
              </w:rPr>
              <w:instrText xml:space="preserve"> PAGEREF _Toc269456780 \h </w:instrText>
            </w:r>
            <w:r>
              <w:rPr>
                <w:noProof/>
                <w:webHidden/>
              </w:rPr>
            </w:r>
            <w:r>
              <w:rPr>
                <w:noProof/>
                <w:webHidden/>
              </w:rPr>
              <w:fldChar w:fldCharType="separate"/>
            </w:r>
            <w:r w:rsidR="00711C61">
              <w:rPr>
                <w:noProof/>
                <w:webHidden/>
              </w:rPr>
              <w:t>17</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781" w:history="1">
            <w:r w:rsidR="00711C61" w:rsidRPr="002B1867">
              <w:rPr>
                <w:rStyle w:val="Hyperlink"/>
                <w:noProof/>
              </w:rPr>
              <w:t>4.1.2.3.</w:t>
            </w:r>
            <w:r w:rsidR="00711C61">
              <w:rPr>
                <w:rFonts w:asciiTheme="minorHAnsi" w:eastAsiaTheme="minorEastAsia" w:hAnsiTheme="minorHAnsi" w:cstheme="minorBidi"/>
                <w:noProof/>
                <w:sz w:val="22"/>
                <w:szCs w:val="22"/>
              </w:rPr>
              <w:tab/>
            </w:r>
            <w:r w:rsidR="00711C61" w:rsidRPr="002B1867">
              <w:rPr>
                <w:rStyle w:val="Hyperlink"/>
                <w:noProof/>
              </w:rPr>
              <w:t>Major Story Arc (Houses of the Risen)</w:t>
            </w:r>
            <w:r w:rsidR="00711C61">
              <w:rPr>
                <w:noProof/>
                <w:webHidden/>
              </w:rPr>
              <w:tab/>
            </w:r>
            <w:r>
              <w:rPr>
                <w:noProof/>
                <w:webHidden/>
              </w:rPr>
              <w:fldChar w:fldCharType="begin"/>
            </w:r>
            <w:r w:rsidR="00711C61">
              <w:rPr>
                <w:noProof/>
                <w:webHidden/>
              </w:rPr>
              <w:instrText xml:space="preserve"> PAGEREF _Toc269456781 \h </w:instrText>
            </w:r>
            <w:r>
              <w:rPr>
                <w:noProof/>
                <w:webHidden/>
              </w:rPr>
            </w:r>
            <w:r>
              <w:rPr>
                <w:noProof/>
                <w:webHidden/>
              </w:rPr>
              <w:fldChar w:fldCharType="separate"/>
            </w:r>
            <w:r w:rsidR="00711C61">
              <w:rPr>
                <w:noProof/>
                <w:webHidden/>
              </w:rPr>
              <w:t>18</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782" w:history="1">
            <w:r w:rsidR="00711C61" w:rsidRPr="002B1867">
              <w:rPr>
                <w:rStyle w:val="Hyperlink"/>
                <w:noProof/>
              </w:rPr>
              <w:t>4.1.2.3.1.</w:t>
            </w:r>
            <w:r w:rsidR="00711C61">
              <w:rPr>
                <w:rFonts w:asciiTheme="minorHAnsi" w:eastAsiaTheme="minorEastAsia" w:hAnsiTheme="minorHAnsi" w:cstheme="minorBidi"/>
                <w:noProof/>
                <w:sz w:val="22"/>
                <w:szCs w:val="22"/>
              </w:rPr>
              <w:tab/>
            </w:r>
            <w:r w:rsidR="00711C61" w:rsidRPr="002B1867">
              <w:rPr>
                <w:rStyle w:val="Hyperlink"/>
                <w:noProof/>
              </w:rPr>
              <w:t>Part 1 : Sweeping Ashes while Stoking the Fire</w:t>
            </w:r>
            <w:r w:rsidR="00711C61">
              <w:rPr>
                <w:noProof/>
                <w:webHidden/>
              </w:rPr>
              <w:tab/>
            </w:r>
            <w:r>
              <w:rPr>
                <w:noProof/>
                <w:webHidden/>
              </w:rPr>
              <w:fldChar w:fldCharType="begin"/>
            </w:r>
            <w:r w:rsidR="00711C61">
              <w:rPr>
                <w:noProof/>
                <w:webHidden/>
              </w:rPr>
              <w:instrText xml:space="preserve"> PAGEREF _Toc269456782 \h </w:instrText>
            </w:r>
            <w:r>
              <w:rPr>
                <w:noProof/>
                <w:webHidden/>
              </w:rPr>
            </w:r>
            <w:r>
              <w:rPr>
                <w:noProof/>
                <w:webHidden/>
              </w:rPr>
              <w:fldChar w:fldCharType="separate"/>
            </w:r>
            <w:r w:rsidR="00711C61">
              <w:rPr>
                <w:noProof/>
                <w:webHidden/>
              </w:rPr>
              <w:t>18</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783" w:history="1">
            <w:r w:rsidR="00711C61" w:rsidRPr="002B1867">
              <w:rPr>
                <w:rStyle w:val="Hyperlink"/>
                <w:noProof/>
              </w:rPr>
              <w:t>4.1.2.3.2.</w:t>
            </w:r>
            <w:r w:rsidR="00711C61">
              <w:rPr>
                <w:rFonts w:asciiTheme="minorHAnsi" w:eastAsiaTheme="minorEastAsia" w:hAnsiTheme="minorHAnsi" w:cstheme="minorBidi"/>
                <w:noProof/>
                <w:sz w:val="22"/>
                <w:szCs w:val="22"/>
              </w:rPr>
              <w:tab/>
            </w:r>
            <w:r w:rsidR="00711C61" w:rsidRPr="002B1867">
              <w:rPr>
                <w:rStyle w:val="Hyperlink"/>
                <w:noProof/>
              </w:rPr>
              <w:t>Part 2 : Make Their Strength Yours</w:t>
            </w:r>
            <w:r w:rsidR="00711C61">
              <w:rPr>
                <w:noProof/>
                <w:webHidden/>
              </w:rPr>
              <w:tab/>
            </w:r>
            <w:r>
              <w:rPr>
                <w:noProof/>
                <w:webHidden/>
              </w:rPr>
              <w:fldChar w:fldCharType="begin"/>
            </w:r>
            <w:r w:rsidR="00711C61">
              <w:rPr>
                <w:noProof/>
                <w:webHidden/>
              </w:rPr>
              <w:instrText xml:space="preserve"> PAGEREF _Toc269456783 \h </w:instrText>
            </w:r>
            <w:r>
              <w:rPr>
                <w:noProof/>
                <w:webHidden/>
              </w:rPr>
            </w:r>
            <w:r>
              <w:rPr>
                <w:noProof/>
                <w:webHidden/>
              </w:rPr>
              <w:fldChar w:fldCharType="separate"/>
            </w:r>
            <w:r w:rsidR="00711C61">
              <w:rPr>
                <w:noProof/>
                <w:webHidden/>
              </w:rPr>
              <w:t>18</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784" w:history="1">
            <w:r w:rsidR="00711C61" w:rsidRPr="002B1867">
              <w:rPr>
                <w:rStyle w:val="Hyperlink"/>
                <w:noProof/>
              </w:rPr>
              <w:t>4.1.2.3.3.</w:t>
            </w:r>
            <w:r w:rsidR="00711C61">
              <w:rPr>
                <w:rFonts w:asciiTheme="minorHAnsi" w:eastAsiaTheme="minorEastAsia" w:hAnsiTheme="minorHAnsi" w:cstheme="minorBidi"/>
                <w:noProof/>
                <w:sz w:val="22"/>
                <w:szCs w:val="22"/>
              </w:rPr>
              <w:tab/>
            </w:r>
            <w:r w:rsidR="00711C61" w:rsidRPr="002B1867">
              <w:rPr>
                <w:rStyle w:val="Hyperlink"/>
                <w:noProof/>
              </w:rPr>
              <w:t>Part 3 : Savagery against the Savages</w:t>
            </w:r>
            <w:r w:rsidR="00711C61">
              <w:rPr>
                <w:noProof/>
                <w:webHidden/>
              </w:rPr>
              <w:tab/>
            </w:r>
            <w:r>
              <w:rPr>
                <w:noProof/>
                <w:webHidden/>
              </w:rPr>
              <w:fldChar w:fldCharType="begin"/>
            </w:r>
            <w:r w:rsidR="00711C61">
              <w:rPr>
                <w:noProof/>
                <w:webHidden/>
              </w:rPr>
              <w:instrText xml:space="preserve"> PAGEREF _Toc269456784 \h </w:instrText>
            </w:r>
            <w:r>
              <w:rPr>
                <w:noProof/>
                <w:webHidden/>
              </w:rPr>
            </w:r>
            <w:r>
              <w:rPr>
                <w:noProof/>
                <w:webHidden/>
              </w:rPr>
              <w:fldChar w:fldCharType="separate"/>
            </w:r>
            <w:r w:rsidR="00711C61">
              <w:rPr>
                <w:noProof/>
                <w:webHidden/>
              </w:rPr>
              <w:t>19</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785" w:history="1">
            <w:r w:rsidR="00711C61" w:rsidRPr="002B1867">
              <w:rPr>
                <w:rStyle w:val="Hyperlink"/>
                <w:noProof/>
              </w:rPr>
              <w:t>4.1.2.3.4.</w:t>
            </w:r>
            <w:r w:rsidR="00711C61">
              <w:rPr>
                <w:rFonts w:asciiTheme="minorHAnsi" w:eastAsiaTheme="minorEastAsia" w:hAnsiTheme="minorHAnsi" w:cstheme="minorBidi"/>
                <w:noProof/>
                <w:sz w:val="22"/>
                <w:szCs w:val="22"/>
              </w:rPr>
              <w:tab/>
            </w:r>
            <w:r w:rsidR="00711C61" w:rsidRPr="002B1867">
              <w:rPr>
                <w:rStyle w:val="Hyperlink"/>
                <w:noProof/>
              </w:rPr>
              <w:t>Part 4 : Spin Me Around</w:t>
            </w:r>
            <w:r w:rsidR="00711C61">
              <w:rPr>
                <w:noProof/>
                <w:webHidden/>
              </w:rPr>
              <w:tab/>
            </w:r>
            <w:r>
              <w:rPr>
                <w:noProof/>
                <w:webHidden/>
              </w:rPr>
              <w:fldChar w:fldCharType="begin"/>
            </w:r>
            <w:r w:rsidR="00711C61">
              <w:rPr>
                <w:noProof/>
                <w:webHidden/>
              </w:rPr>
              <w:instrText xml:space="preserve"> PAGEREF _Toc269456785 \h </w:instrText>
            </w:r>
            <w:r>
              <w:rPr>
                <w:noProof/>
                <w:webHidden/>
              </w:rPr>
            </w:r>
            <w:r>
              <w:rPr>
                <w:noProof/>
                <w:webHidden/>
              </w:rPr>
              <w:fldChar w:fldCharType="separate"/>
            </w:r>
            <w:r w:rsidR="00711C61">
              <w:rPr>
                <w:noProof/>
                <w:webHidden/>
              </w:rPr>
              <w:t>19</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786" w:history="1">
            <w:r w:rsidR="00711C61" w:rsidRPr="002B1867">
              <w:rPr>
                <w:rStyle w:val="Hyperlink"/>
                <w:noProof/>
              </w:rPr>
              <w:t>4.1.2.3.5.</w:t>
            </w:r>
            <w:r w:rsidR="00711C61">
              <w:rPr>
                <w:rFonts w:asciiTheme="minorHAnsi" w:eastAsiaTheme="minorEastAsia" w:hAnsiTheme="minorHAnsi" w:cstheme="minorBidi"/>
                <w:noProof/>
                <w:sz w:val="22"/>
                <w:szCs w:val="22"/>
              </w:rPr>
              <w:tab/>
            </w:r>
            <w:r w:rsidR="00711C61" w:rsidRPr="002B1867">
              <w:rPr>
                <w:rStyle w:val="Hyperlink"/>
                <w:noProof/>
              </w:rPr>
              <w:t>Part 5 : Life and Death, Chaos and Obliteration</w:t>
            </w:r>
            <w:r w:rsidR="00711C61">
              <w:rPr>
                <w:noProof/>
                <w:webHidden/>
              </w:rPr>
              <w:tab/>
            </w:r>
            <w:r>
              <w:rPr>
                <w:noProof/>
                <w:webHidden/>
              </w:rPr>
              <w:fldChar w:fldCharType="begin"/>
            </w:r>
            <w:r w:rsidR="00711C61">
              <w:rPr>
                <w:noProof/>
                <w:webHidden/>
              </w:rPr>
              <w:instrText xml:space="preserve"> PAGEREF _Toc269456786 \h </w:instrText>
            </w:r>
            <w:r>
              <w:rPr>
                <w:noProof/>
                <w:webHidden/>
              </w:rPr>
            </w:r>
            <w:r>
              <w:rPr>
                <w:noProof/>
                <w:webHidden/>
              </w:rPr>
              <w:fldChar w:fldCharType="separate"/>
            </w:r>
            <w:r w:rsidR="00711C61">
              <w:rPr>
                <w:noProof/>
                <w:webHidden/>
              </w:rPr>
              <w:t>19</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87" w:history="1">
            <w:r w:rsidR="00711C61" w:rsidRPr="002B1867">
              <w:rPr>
                <w:rStyle w:val="Hyperlink"/>
                <w:noProof/>
              </w:rPr>
              <w:t>4.1.3.</w:t>
            </w:r>
            <w:r w:rsidR="00711C61">
              <w:rPr>
                <w:rFonts w:asciiTheme="minorHAnsi" w:eastAsiaTheme="minorEastAsia" w:hAnsiTheme="minorHAnsi" w:cstheme="minorBidi"/>
                <w:noProof/>
                <w:sz w:val="22"/>
                <w:szCs w:val="22"/>
              </w:rPr>
              <w:tab/>
            </w:r>
            <w:r w:rsidR="00711C61" w:rsidRPr="002B1867">
              <w:rPr>
                <w:rStyle w:val="Hyperlink"/>
                <w:noProof/>
              </w:rPr>
              <w:t>License Considerations</w:t>
            </w:r>
            <w:r w:rsidR="00711C61">
              <w:rPr>
                <w:noProof/>
                <w:webHidden/>
              </w:rPr>
              <w:tab/>
            </w:r>
            <w:r>
              <w:rPr>
                <w:noProof/>
                <w:webHidden/>
              </w:rPr>
              <w:fldChar w:fldCharType="begin"/>
            </w:r>
            <w:r w:rsidR="00711C61">
              <w:rPr>
                <w:noProof/>
                <w:webHidden/>
              </w:rPr>
              <w:instrText xml:space="preserve"> PAGEREF _Toc269456787 \h </w:instrText>
            </w:r>
            <w:r>
              <w:rPr>
                <w:noProof/>
                <w:webHidden/>
              </w:rPr>
            </w:r>
            <w:r>
              <w:rPr>
                <w:noProof/>
                <w:webHidden/>
              </w:rPr>
              <w:fldChar w:fldCharType="separate"/>
            </w:r>
            <w:r w:rsidR="00711C61">
              <w:rPr>
                <w:noProof/>
                <w:webHidden/>
              </w:rPr>
              <w:t>20</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88" w:history="1">
            <w:r w:rsidR="00711C61" w:rsidRPr="002B1867">
              <w:rPr>
                <w:rStyle w:val="Hyperlink"/>
                <w:noProof/>
              </w:rPr>
              <w:t>4.1.4.</w:t>
            </w:r>
            <w:r w:rsidR="00711C61">
              <w:rPr>
                <w:rFonts w:asciiTheme="minorHAnsi" w:eastAsiaTheme="minorEastAsia" w:hAnsiTheme="minorHAnsi" w:cstheme="minorBidi"/>
                <w:noProof/>
                <w:sz w:val="22"/>
                <w:szCs w:val="22"/>
              </w:rPr>
              <w:tab/>
            </w:r>
            <w:r w:rsidR="00711C61" w:rsidRPr="002B1867">
              <w:rPr>
                <w:rStyle w:val="Hyperlink"/>
                <w:noProof/>
              </w:rPr>
              <w:t>Cutscenes (optional)</w:t>
            </w:r>
            <w:r w:rsidR="00711C61">
              <w:rPr>
                <w:noProof/>
                <w:webHidden/>
              </w:rPr>
              <w:tab/>
            </w:r>
            <w:r>
              <w:rPr>
                <w:noProof/>
                <w:webHidden/>
              </w:rPr>
              <w:fldChar w:fldCharType="begin"/>
            </w:r>
            <w:r w:rsidR="00711C61">
              <w:rPr>
                <w:noProof/>
                <w:webHidden/>
              </w:rPr>
              <w:instrText xml:space="preserve"> PAGEREF _Toc269456788 \h </w:instrText>
            </w:r>
            <w:r>
              <w:rPr>
                <w:noProof/>
                <w:webHidden/>
              </w:rPr>
            </w:r>
            <w:r>
              <w:rPr>
                <w:noProof/>
                <w:webHidden/>
              </w:rPr>
              <w:fldChar w:fldCharType="separate"/>
            </w:r>
            <w:r w:rsidR="00711C61">
              <w:rPr>
                <w:noProof/>
                <w:webHidden/>
              </w:rPr>
              <w:t>20</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789" w:history="1">
            <w:r w:rsidR="00711C61" w:rsidRPr="002B1867">
              <w:rPr>
                <w:rStyle w:val="Hyperlink"/>
                <w:noProof/>
              </w:rPr>
              <w:t>4.2.</w:t>
            </w:r>
            <w:r w:rsidR="00711C61">
              <w:rPr>
                <w:rFonts w:asciiTheme="minorHAnsi" w:eastAsiaTheme="minorEastAsia" w:hAnsiTheme="minorHAnsi" w:cstheme="minorBidi"/>
                <w:noProof/>
                <w:sz w:val="22"/>
                <w:szCs w:val="22"/>
              </w:rPr>
              <w:tab/>
            </w:r>
            <w:r w:rsidR="00711C61" w:rsidRPr="002B1867">
              <w:rPr>
                <w:rStyle w:val="Hyperlink"/>
                <w:noProof/>
              </w:rPr>
              <w:t>Game World</w:t>
            </w:r>
            <w:r w:rsidR="00711C61">
              <w:rPr>
                <w:noProof/>
                <w:webHidden/>
              </w:rPr>
              <w:tab/>
            </w:r>
            <w:r>
              <w:rPr>
                <w:noProof/>
                <w:webHidden/>
              </w:rPr>
              <w:fldChar w:fldCharType="begin"/>
            </w:r>
            <w:r w:rsidR="00711C61">
              <w:rPr>
                <w:noProof/>
                <w:webHidden/>
              </w:rPr>
              <w:instrText xml:space="preserve"> PAGEREF _Toc269456789 \h </w:instrText>
            </w:r>
            <w:r>
              <w:rPr>
                <w:noProof/>
                <w:webHidden/>
              </w:rPr>
            </w:r>
            <w:r>
              <w:rPr>
                <w:noProof/>
                <w:webHidden/>
              </w:rPr>
              <w:fldChar w:fldCharType="separate"/>
            </w:r>
            <w:r w:rsidR="00711C61">
              <w:rPr>
                <w:noProof/>
                <w:webHidden/>
              </w:rPr>
              <w:t>20</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90" w:history="1">
            <w:r w:rsidR="00711C61" w:rsidRPr="002B1867">
              <w:rPr>
                <w:rStyle w:val="Hyperlink"/>
                <w:noProof/>
              </w:rPr>
              <w:t>4.2.1.</w:t>
            </w:r>
            <w:r w:rsidR="00711C61">
              <w:rPr>
                <w:rFonts w:asciiTheme="minorHAnsi" w:eastAsiaTheme="minorEastAsia" w:hAnsiTheme="minorHAnsi" w:cstheme="minorBidi"/>
                <w:noProof/>
                <w:sz w:val="22"/>
                <w:szCs w:val="22"/>
              </w:rPr>
              <w:tab/>
            </w:r>
            <w:r w:rsidR="00711C61" w:rsidRPr="002B1867">
              <w:rPr>
                <w:rStyle w:val="Hyperlink"/>
                <w:noProof/>
              </w:rPr>
              <w:t>General Look and Feel of World</w:t>
            </w:r>
            <w:r w:rsidR="00711C61">
              <w:rPr>
                <w:noProof/>
                <w:webHidden/>
              </w:rPr>
              <w:tab/>
            </w:r>
            <w:r>
              <w:rPr>
                <w:noProof/>
                <w:webHidden/>
              </w:rPr>
              <w:fldChar w:fldCharType="begin"/>
            </w:r>
            <w:r w:rsidR="00711C61">
              <w:rPr>
                <w:noProof/>
                <w:webHidden/>
              </w:rPr>
              <w:instrText xml:space="preserve"> PAGEREF _Toc269456790 \h </w:instrText>
            </w:r>
            <w:r>
              <w:rPr>
                <w:noProof/>
                <w:webHidden/>
              </w:rPr>
            </w:r>
            <w:r>
              <w:rPr>
                <w:noProof/>
                <w:webHidden/>
              </w:rPr>
              <w:fldChar w:fldCharType="separate"/>
            </w:r>
            <w:r w:rsidR="00711C61">
              <w:rPr>
                <w:noProof/>
                <w:webHidden/>
              </w:rPr>
              <w:t>20</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91" w:history="1">
            <w:r w:rsidR="00711C61" w:rsidRPr="002B1867">
              <w:rPr>
                <w:rStyle w:val="Hyperlink"/>
                <w:noProof/>
              </w:rPr>
              <w:t>4.2.2.</w:t>
            </w:r>
            <w:r w:rsidR="00711C61">
              <w:rPr>
                <w:rFonts w:asciiTheme="minorHAnsi" w:eastAsiaTheme="minorEastAsia" w:hAnsiTheme="minorHAnsi" w:cstheme="minorBidi"/>
                <w:noProof/>
                <w:sz w:val="22"/>
                <w:szCs w:val="22"/>
              </w:rPr>
              <w:tab/>
            </w:r>
            <w:r w:rsidR="00711C61" w:rsidRPr="002B1867">
              <w:rPr>
                <w:rStyle w:val="Hyperlink"/>
                <w:noProof/>
              </w:rPr>
              <w:t>Areas</w:t>
            </w:r>
            <w:r w:rsidR="00711C61">
              <w:rPr>
                <w:noProof/>
                <w:webHidden/>
              </w:rPr>
              <w:tab/>
            </w:r>
            <w:r>
              <w:rPr>
                <w:noProof/>
                <w:webHidden/>
              </w:rPr>
              <w:fldChar w:fldCharType="begin"/>
            </w:r>
            <w:r w:rsidR="00711C61">
              <w:rPr>
                <w:noProof/>
                <w:webHidden/>
              </w:rPr>
              <w:instrText xml:space="preserve"> PAGEREF _Toc269456791 \h </w:instrText>
            </w:r>
            <w:r>
              <w:rPr>
                <w:noProof/>
                <w:webHidden/>
              </w:rPr>
            </w:r>
            <w:r>
              <w:rPr>
                <w:noProof/>
                <w:webHidden/>
              </w:rPr>
              <w:fldChar w:fldCharType="separate"/>
            </w:r>
            <w:r w:rsidR="00711C61">
              <w:rPr>
                <w:noProof/>
                <w:webHidden/>
              </w:rPr>
              <w:t>20</w:t>
            </w:r>
            <w:r>
              <w:rPr>
                <w:noProof/>
                <w:webHidden/>
              </w:rPr>
              <w:fldChar w:fldCharType="end"/>
            </w:r>
          </w:hyperlink>
        </w:p>
        <w:p w:rsidR="00711C61" w:rsidRDefault="00910A6B">
          <w:pPr>
            <w:pStyle w:val="TOC1"/>
            <w:tabs>
              <w:tab w:val="left" w:pos="480"/>
              <w:tab w:val="right" w:leader="dot" w:pos="8630"/>
            </w:tabs>
            <w:rPr>
              <w:rFonts w:asciiTheme="minorHAnsi" w:eastAsiaTheme="minorEastAsia" w:hAnsiTheme="minorHAnsi" w:cstheme="minorBidi"/>
              <w:noProof/>
              <w:sz w:val="22"/>
              <w:szCs w:val="22"/>
            </w:rPr>
          </w:pPr>
          <w:hyperlink w:anchor="_Toc269456792" w:history="1">
            <w:r w:rsidR="00711C61" w:rsidRPr="002B1867">
              <w:rPr>
                <w:rStyle w:val="Hyperlink"/>
                <w:noProof/>
              </w:rPr>
              <w:t>5.</w:t>
            </w:r>
            <w:r w:rsidR="00711C61">
              <w:rPr>
                <w:rFonts w:asciiTheme="minorHAnsi" w:eastAsiaTheme="minorEastAsia" w:hAnsiTheme="minorHAnsi" w:cstheme="minorBidi"/>
                <w:noProof/>
                <w:sz w:val="22"/>
                <w:szCs w:val="22"/>
              </w:rPr>
              <w:tab/>
            </w:r>
            <w:r w:rsidR="00711C61" w:rsidRPr="002B1867">
              <w:rPr>
                <w:rStyle w:val="Hyperlink"/>
                <w:noProof/>
              </w:rPr>
              <w:t>Game Rules</w:t>
            </w:r>
            <w:r w:rsidR="00711C61">
              <w:rPr>
                <w:noProof/>
                <w:webHidden/>
              </w:rPr>
              <w:tab/>
            </w:r>
            <w:r>
              <w:rPr>
                <w:noProof/>
                <w:webHidden/>
              </w:rPr>
              <w:fldChar w:fldCharType="begin"/>
            </w:r>
            <w:r w:rsidR="00711C61">
              <w:rPr>
                <w:noProof/>
                <w:webHidden/>
              </w:rPr>
              <w:instrText xml:space="preserve"> PAGEREF _Toc269456792 \h </w:instrText>
            </w:r>
            <w:r>
              <w:rPr>
                <w:noProof/>
                <w:webHidden/>
              </w:rPr>
            </w:r>
            <w:r>
              <w:rPr>
                <w:noProof/>
                <w:webHidden/>
              </w:rPr>
              <w:fldChar w:fldCharType="separate"/>
            </w:r>
            <w:r w:rsidR="00711C61">
              <w:rPr>
                <w:noProof/>
                <w:webHidden/>
              </w:rPr>
              <w:t>29</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793" w:history="1">
            <w:r w:rsidR="00711C61" w:rsidRPr="002B1867">
              <w:rPr>
                <w:rStyle w:val="Hyperlink"/>
                <w:noProof/>
              </w:rPr>
              <w:t>5.1.</w:t>
            </w:r>
            <w:r w:rsidR="00711C61">
              <w:rPr>
                <w:rFonts w:asciiTheme="minorHAnsi" w:eastAsiaTheme="minorEastAsia" w:hAnsiTheme="minorHAnsi" w:cstheme="minorBidi"/>
                <w:noProof/>
                <w:sz w:val="22"/>
                <w:szCs w:val="22"/>
              </w:rPr>
              <w:tab/>
            </w:r>
            <w:r w:rsidR="00711C61" w:rsidRPr="002B1867">
              <w:rPr>
                <w:rStyle w:val="Hyperlink"/>
                <w:noProof/>
              </w:rPr>
              <w:t>Factions</w:t>
            </w:r>
            <w:r w:rsidR="00711C61">
              <w:rPr>
                <w:noProof/>
                <w:webHidden/>
              </w:rPr>
              <w:tab/>
            </w:r>
            <w:r>
              <w:rPr>
                <w:noProof/>
                <w:webHidden/>
              </w:rPr>
              <w:fldChar w:fldCharType="begin"/>
            </w:r>
            <w:r w:rsidR="00711C61">
              <w:rPr>
                <w:noProof/>
                <w:webHidden/>
              </w:rPr>
              <w:instrText xml:space="preserve"> PAGEREF _Toc269456793 \h </w:instrText>
            </w:r>
            <w:r>
              <w:rPr>
                <w:noProof/>
                <w:webHidden/>
              </w:rPr>
            </w:r>
            <w:r>
              <w:rPr>
                <w:noProof/>
                <w:webHidden/>
              </w:rPr>
              <w:fldChar w:fldCharType="separate"/>
            </w:r>
            <w:r w:rsidR="00711C61">
              <w:rPr>
                <w:noProof/>
                <w:webHidden/>
              </w:rPr>
              <w:t>29</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94" w:history="1">
            <w:r w:rsidR="00711C61" w:rsidRPr="002B1867">
              <w:rPr>
                <w:rStyle w:val="Hyperlink"/>
                <w:noProof/>
              </w:rPr>
              <w:t>5.1.1.</w:t>
            </w:r>
            <w:r w:rsidR="00711C61">
              <w:rPr>
                <w:rFonts w:asciiTheme="minorHAnsi" w:eastAsiaTheme="minorEastAsia" w:hAnsiTheme="minorHAnsi" w:cstheme="minorBidi"/>
                <w:noProof/>
                <w:sz w:val="22"/>
                <w:szCs w:val="22"/>
              </w:rPr>
              <w:tab/>
            </w:r>
            <w:r w:rsidR="00711C61" w:rsidRPr="002B1867">
              <w:rPr>
                <w:rStyle w:val="Hyperlink"/>
                <w:noProof/>
              </w:rPr>
              <w:t>Order of the Enlightened</w:t>
            </w:r>
            <w:r w:rsidR="00711C61">
              <w:rPr>
                <w:noProof/>
                <w:webHidden/>
              </w:rPr>
              <w:tab/>
            </w:r>
            <w:r>
              <w:rPr>
                <w:noProof/>
                <w:webHidden/>
              </w:rPr>
              <w:fldChar w:fldCharType="begin"/>
            </w:r>
            <w:r w:rsidR="00711C61">
              <w:rPr>
                <w:noProof/>
                <w:webHidden/>
              </w:rPr>
              <w:instrText xml:space="preserve"> PAGEREF _Toc269456794 \h </w:instrText>
            </w:r>
            <w:r>
              <w:rPr>
                <w:noProof/>
                <w:webHidden/>
              </w:rPr>
            </w:r>
            <w:r>
              <w:rPr>
                <w:noProof/>
                <w:webHidden/>
              </w:rPr>
              <w:fldChar w:fldCharType="separate"/>
            </w:r>
            <w:r w:rsidR="00711C61">
              <w:rPr>
                <w:noProof/>
                <w:webHidden/>
              </w:rPr>
              <w:t>29</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95" w:history="1">
            <w:r w:rsidR="00711C61" w:rsidRPr="002B1867">
              <w:rPr>
                <w:rStyle w:val="Hyperlink"/>
                <w:noProof/>
              </w:rPr>
              <w:t>5.1.2.</w:t>
            </w:r>
            <w:r w:rsidR="00711C61">
              <w:rPr>
                <w:rFonts w:asciiTheme="minorHAnsi" w:eastAsiaTheme="minorEastAsia" w:hAnsiTheme="minorHAnsi" w:cstheme="minorBidi"/>
                <w:noProof/>
                <w:sz w:val="22"/>
                <w:szCs w:val="22"/>
              </w:rPr>
              <w:tab/>
            </w:r>
            <w:r w:rsidR="00711C61" w:rsidRPr="002B1867">
              <w:rPr>
                <w:rStyle w:val="Hyperlink"/>
                <w:noProof/>
              </w:rPr>
              <w:t>Houses of the Risen</w:t>
            </w:r>
            <w:r w:rsidR="00711C61">
              <w:rPr>
                <w:noProof/>
                <w:webHidden/>
              </w:rPr>
              <w:tab/>
            </w:r>
            <w:r>
              <w:rPr>
                <w:noProof/>
                <w:webHidden/>
              </w:rPr>
              <w:fldChar w:fldCharType="begin"/>
            </w:r>
            <w:r w:rsidR="00711C61">
              <w:rPr>
                <w:noProof/>
                <w:webHidden/>
              </w:rPr>
              <w:instrText xml:space="preserve"> PAGEREF _Toc269456795 \h </w:instrText>
            </w:r>
            <w:r>
              <w:rPr>
                <w:noProof/>
                <w:webHidden/>
              </w:rPr>
            </w:r>
            <w:r>
              <w:rPr>
                <w:noProof/>
                <w:webHidden/>
              </w:rPr>
              <w:fldChar w:fldCharType="separate"/>
            </w:r>
            <w:r w:rsidR="00711C61">
              <w:rPr>
                <w:noProof/>
                <w:webHidden/>
              </w:rPr>
              <w:t>29</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96" w:history="1">
            <w:r w:rsidR="00711C61" w:rsidRPr="002B1867">
              <w:rPr>
                <w:rStyle w:val="Hyperlink"/>
                <w:noProof/>
              </w:rPr>
              <w:t>5.1.3.</w:t>
            </w:r>
            <w:r w:rsidR="00711C61">
              <w:rPr>
                <w:rFonts w:asciiTheme="minorHAnsi" w:eastAsiaTheme="minorEastAsia" w:hAnsiTheme="minorHAnsi" w:cstheme="minorBidi"/>
                <w:noProof/>
                <w:sz w:val="22"/>
                <w:szCs w:val="22"/>
              </w:rPr>
              <w:tab/>
            </w:r>
            <w:r w:rsidR="00711C61" w:rsidRPr="002B1867">
              <w:rPr>
                <w:rStyle w:val="Hyperlink"/>
                <w:noProof/>
              </w:rPr>
              <w:t>Circle of Tribes – (Humanoid Monsters)</w:t>
            </w:r>
            <w:r w:rsidR="00711C61">
              <w:rPr>
                <w:noProof/>
                <w:webHidden/>
              </w:rPr>
              <w:tab/>
            </w:r>
            <w:r>
              <w:rPr>
                <w:noProof/>
                <w:webHidden/>
              </w:rPr>
              <w:fldChar w:fldCharType="begin"/>
            </w:r>
            <w:r w:rsidR="00711C61">
              <w:rPr>
                <w:noProof/>
                <w:webHidden/>
              </w:rPr>
              <w:instrText xml:space="preserve"> PAGEREF _Toc269456796 \h </w:instrText>
            </w:r>
            <w:r>
              <w:rPr>
                <w:noProof/>
                <w:webHidden/>
              </w:rPr>
            </w:r>
            <w:r>
              <w:rPr>
                <w:noProof/>
                <w:webHidden/>
              </w:rPr>
              <w:fldChar w:fldCharType="separate"/>
            </w:r>
            <w:r w:rsidR="00711C61">
              <w:rPr>
                <w:noProof/>
                <w:webHidden/>
              </w:rPr>
              <w:t>29</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97" w:history="1">
            <w:r w:rsidR="00711C61" w:rsidRPr="002B1867">
              <w:rPr>
                <w:rStyle w:val="Hyperlink"/>
                <w:noProof/>
              </w:rPr>
              <w:t>5.1.4.</w:t>
            </w:r>
            <w:r w:rsidR="00711C61">
              <w:rPr>
                <w:rFonts w:asciiTheme="minorHAnsi" w:eastAsiaTheme="minorEastAsia" w:hAnsiTheme="minorHAnsi" w:cstheme="minorBidi"/>
                <w:noProof/>
                <w:sz w:val="22"/>
                <w:szCs w:val="22"/>
              </w:rPr>
              <w:tab/>
            </w:r>
            <w:r w:rsidR="00711C61" w:rsidRPr="002B1867">
              <w:rPr>
                <w:rStyle w:val="Hyperlink"/>
                <w:noProof/>
              </w:rPr>
              <w:t>Black Tyrant</w:t>
            </w:r>
            <w:r w:rsidR="00711C61">
              <w:rPr>
                <w:noProof/>
                <w:webHidden/>
              </w:rPr>
              <w:tab/>
            </w:r>
            <w:r>
              <w:rPr>
                <w:noProof/>
                <w:webHidden/>
              </w:rPr>
              <w:fldChar w:fldCharType="begin"/>
            </w:r>
            <w:r w:rsidR="00711C61">
              <w:rPr>
                <w:noProof/>
                <w:webHidden/>
              </w:rPr>
              <w:instrText xml:space="preserve"> PAGEREF _Toc269456797 \h </w:instrText>
            </w:r>
            <w:r>
              <w:rPr>
                <w:noProof/>
                <w:webHidden/>
              </w:rPr>
            </w:r>
            <w:r>
              <w:rPr>
                <w:noProof/>
                <w:webHidden/>
              </w:rPr>
              <w:fldChar w:fldCharType="separate"/>
            </w:r>
            <w:r w:rsidR="00711C61">
              <w:rPr>
                <w:noProof/>
                <w:webHidden/>
              </w:rPr>
              <w:t>30</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798" w:history="1">
            <w:r w:rsidR="00711C61" w:rsidRPr="002B1867">
              <w:rPr>
                <w:rStyle w:val="Hyperlink"/>
                <w:noProof/>
              </w:rPr>
              <w:t>5.2.</w:t>
            </w:r>
            <w:r w:rsidR="00711C61">
              <w:rPr>
                <w:rFonts w:asciiTheme="minorHAnsi" w:eastAsiaTheme="minorEastAsia" w:hAnsiTheme="minorHAnsi" w:cstheme="minorBidi"/>
                <w:noProof/>
                <w:sz w:val="22"/>
                <w:szCs w:val="22"/>
              </w:rPr>
              <w:tab/>
            </w:r>
            <w:r w:rsidR="00711C61" w:rsidRPr="002B1867">
              <w:rPr>
                <w:rStyle w:val="Hyperlink"/>
                <w:noProof/>
              </w:rPr>
              <w:t>Classes (Order of the Enlightened/Circle of Tribes/Houses of the Risen)</w:t>
            </w:r>
            <w:r w:rsidR="00711C61">
              <w:rPr>
                <w:noProof/>
                <w:webHidden/>
              </w:rPr>
              <w:tab/>
            </w:r>
            <w:r>
              <w:rPr>
                <w:noProof/>
                <w:webHidden/>
              </w:rPr>
              <w:fldChar w:fldCharType="begin"/>
            </w:r>
            <w:r w:rsidR="00711C61">
              <w:rPr>
                <w:noProof/>
                <w:webHidden/>
              </w:rPr>
              <w:instrText xml:space="preserve"> PAGEREF _Toc269456798 \h </w:instrText>
            </w:r>
            <w:r>
              <w:rPr>
                <w:noProof/>
                <w:webHidden/>
              </w:rPr>
            </w:r>
            <w:r>
              <w:rPr>
                <w:noProof/>
                <w:webHidden/>
              </w:rPr>
              <w:fldChar w:fldCharType="separate"/>
            </w:r>
            <w:r w:rsidR="00711C61">
              <w:rPr>
                <w:noProof/>
                <w:webHidden/>
              </w:rPr>
              <w:t>30</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799" w:history="1">
            <w:r w:rsidR="00711C61" w:rsidRPr="002B1867">
              <w:rPr>
                <w:rStyle w:val="Hyperlink"/>
                <w:noProof/>
              </w:rPr>
              <w:t>5.2.1.</w:t>
            </w:r>
            <w:r w:rsidR="00711C61">
              <w:rPr>
                <w:rFonts w:asciiTheme="minorHAnsi" w:eastAsiaTheme="minorEastAsia" w:hAnsiTheme="minorHAnsi" w:cstheme="minorBidi"/>
                <w:noProof/>
                <w:sz w:val="22"/>
                <w:szCs w:val="22"/>
              </w:rPr>
              <w:tab/>
            </w:r>
            <w:r w:rsidR="00711C61" w:rsidRPr="002B1867">
              <w:rPr>
                <w:rStyle w:val="Hyperlink"/>
                <w:noProof/>
              </w:rPr>
              <w:t>Warrior</w:t>
            </w:r>
            <w:r w:rsidR="00711C61">
              <w:rPr>
                <w:noProof/>
                <w:webHidden/>
              </w:rPr>
              <w:tab/>
            </w:r>
            <w:r>
              <w:rPr>
                <w:noProof/>
                <w:webHidden/>
              </w:rPr>
              <w:fldChar w:fldCharType="begin"/>
            </w:r>
            <w:r w:rsidR="00711C61">
              <w:rPr>
                <w:noProof/>
                <w:webHidden/>
              </w:rPr>
              <w:instrText xml:space="preserve"> PAGEREF _Toc269456799 \h </w:instrText>
            </w:r>
            <w:r>
              <w:rPr>
                <w:noProof/>
                <w:webHidden/>
              </w:rPr>
            </w:r>
            <w:r>
              <w:rPr>
                <w:noProof/>
                <w:webHidden/>
              </w:rPr>
              <w:fldChar w:fldCharType="separate"/>
            </w:r>
            <w:r w:rsidR="00711C61">
              <w:rPr>
                <w:noProof/>
                <w:webHidden/>
              </w:rPr>
              <w:t>30</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00" w:history="1">
            <w:r w:rsidR="00711C61" w:rsidRPr="002B1867">
              <w:rPr>
                <w:rStyle w:val="Hyperlink"/>
                <w:noProof/>
              </w:rPr>
              <w:t>5.2.1.1.</w:t>
            </w:r>
            <w:r w:rsidR="00711C61">
              <w:rPr>
                <w:rFonts w:asciiTheme="minorHAnsi" w:eastAsiaTheme="minorEastAsia" w:hAnsiTheme="minorHAnsi" w:cstheme="minorBidi"/>
                <w:noProof/>
                <w:sz w:val="22"/>
                <w:szCs w:val="22"/>
              </w:rPr>
              <w:tab/>
            </w:r>
            <w:r w:rsidR="00711C61" w:rsidRPr="002B1867">
              <w:rPr>
                <w:rStyle w:val="Hyperlink"/>
                <w:noProof/>
              </w:rPr>
              <w:t>Defender / Champion / Guardian</w:t>
            </w:r>
            <w:r w:rsidR="00711C61">
              <w:rPr>
                <w:noProof/>
                <w:webHidden/>
              </w:rPr>
              <w:tab/>
            </w:r>
            <w:r>
              <w:rPr>
                <w:noProof/>
                <w:webHidden/>
              </w:rPr>
              <w:fldChar w:fldCharType="begin"/>
            </w:r>
            <w:r w:rsidR="00711C61">
              <w:rPr>
                <w:noProof/>
                <w:webHidden/>
              </w:rPr>
              <w:instrText xml:space="preserve"> PAGEREF _Toc269456800 \h </w:instrText>
            </w:r>
            <w:r>
              <w:rPr>
                <w:noProof/>
                <w:webHidden/>
              </w:rPr>
            </w:r>
            <w:r>
              <w:rPr>
                <w:noProof/>
                <w:webHidden/>
              </w:rPr>
              <w:fldChar w:fldCharType="separate"/>
            </w:r>
            <w:r w:rsidR="00711C61">
              <w:rPr>
                <w:noProof/>
                <w:webHidden/>
              </w:rPr>
              <w:t>30</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01" w:history="1">
            <w:r w:rsidR="00711C61" w:rsidRPr="002B1867">
              <w:rPr>
                <w:rStyle w:val="Hyperlink"/>
                <w:noProof/>
              </w:rPr>
              <w:t>5.2.1.2.</w:t>
            </w:r>
            <w:r w:rsidR="00711C61">
              <w:rPr>
                <w:rFonts w:asciiTheme="minorHAnsi" w:eastAsiaTheme="minorEastAsia" w:hAnsiTheme="minorHAnsi" w:cstheme="minorBidi"/>
                <w:noProof/>
                <w:sz w:val="22"/>
                <w:szCs w:val="22"/>
              </w:rPr>
              <w:tab/>
            </w:r>
            <w:r w:rsidR="00711C61" w:rsidRPr="002B1867">
              <w:rPr>
                <w:rStyle w:val="Hyperlink"/>
                <w:noProof/>
              </w:rPr>
              <w:t>Berserker / Brute / Frenzied</w:t>
            </w:r>
            <w:r w:rsidR="00711C61">
              <w:rPr>
                <w:noProof/>
                <w:webHidden/>
              </w:rPr>
              <w:tab/>
            </w:r>
            <w:r>
              <w:rPr>
                <w:noProof/>
                <w:webHidden/>
              </w:rPr>
              <w:fldChar w:fldCharType="begin"/>
            </w:r>
            <w:r w:rsidR="00711C61">
              <w:rPr>
                <w:noProof/>
                <w:webHidden/>
              </w:rPr>
              <w:instrText xml:space="preserve"> PAGEREF _Toc269456801 \h </w:instrText>
            </w:r>
            <w:r>
              <w:rPr>
                <w:noProof/>
                <w:webHidden/>
              </w:rPr>
            </w:r>
            <w:r>
              <w:rPr>
                <w:noProof/>
                <w:webHidden/>
              </w:rPr>
              <w:fldChar w:fldCharType="separate"/>
            </w:r>
            <w:r w:rsidR="00711C61">
              <w:rPr>
                <w:noProof/>
                <w:webHidden/>
              </w:rPr>
              <w:t>30</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802" w:history="1">
            <w:r w:rsidR="00711C61" w:rsidRPr="002B1867">
              <w:rPr>
                <w:rStyle w:val="Hyperlink"/>
                <w:noProof/>
              </w:rPr>
              <w:t>5.2.2.</w:t>
            </w:r>
            <w:r w:rsidR="00711C61">
              <w:rPr>
                <w:rFonts w:asciiTheme="minorHAnsi" w:eastAsiaTheme="minorEastAsia" w:hAnsiTheme="minorHAnsi" w:cstheme="minorBidi"/>
                <w:noProof/>
                <w:sz w:val="22"/>
                <w:szCs w:val="22"/>
              </w:rPr>
              <w:tab/>
            </w:r>
            <w:r w:rsidR="00711C61" w:rsidRPr="002B1867">
              <w:rPr>
                <w:rStyle w:val="Hyperlink"/>
                <w:noProof/>
              </w:rPr>
              <w:t>Thief</w:t>
            </w:r>
            <w:r w:rsidR="00711C61">
              <w:rPr>
                <w:noProof/>
                <w:webHidden/>
              </w:rPr>
              <w:tab/>
            </w:r>
            <w:r>
              <w:rPr>
                <w:noProof/>
                <w:webHidden/>
              </w:rPr>
              <w:fldChar w:fldCharType="begin"/>
            </w:r>
            <w:r w:rsidR="00711C61">
              <w:rPr>
                <w:noProof/>
                <w:webHidden/>
              </w:rPr>
              <w:instrText xml:space="preserve"> PAGEREF _Toc269456802 \h </w:instrText>
            </w:r>
            <w:r>
              <w:rPr>
                <w:noProof/>
                <w:webHidden/>
              </w:rPr>
            </w:r>
            <w:r>
              <w:rPr>
                <w:noProof/>
                <w:webHidden/>
              </w:rPr>
              <w:fldChar w:fldCharType="separate"/>
            </w:r>
            <w:r w:rsidR="00711C61">
              <w:rPr>
                <w:noProof/>
                <w:webHidden/>
              </w:rPr>
              <w:t>31</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03" w:history="1">
            <w:r w:rsidR="00711C61" w:rsidRPr="002B1867">
              <w:rPr>
                <w:rStyle w:val="Hyperlink"/>
                <w:noProof/>
              </w:rPr>
              <w:t>5.2.2.1.</w:t>
            </w:r>
            <w:r w:rsidR="00711C61">
              <w:rPr>
                <w:rFonts w:asciiTheme="minorHAnsi" w:eastAsiaTheme="minorEastAsia" w:hAnsiTheme="minorHAnsi" w:cstheme="minorBidi"/>
                <w:noProof/>
                <w:sz w:val="22"/>
                <w:szCs w:val="22"/>
              </w:rPr>
              <w:tab/>
            </w:r>
            <w:r w:rsidR="00711C61" w:rsidRPr="002B1867">
              <w:rPr>
                <w:rStyle w:val="Hyperlink"/>
                <w:noProof/>
              </w:rPr>
              <w:t>Tempus Diem Fur / Tempus Crepusculum Fur / Tempus Nox Fur</w:t>
            </w:r>
            <w:r w:rsidR="00711C61">
              <w:rPr>
                <w:noProof/>
                <w:webHidden/>
              </w:rPr>
              <w:tab/>
            </w:r>
            <w:r>
              <w:rPr>
                <w:noProof/>
                <w:webHidden/>
              </w:rPr>
              <w:fldChar w:fldCharType="begin"/>
            </w:r>
            <w:r w:rsidR="00711C61">
              <w:rPr>
                <w:noProof/>
                <w:webHidden/>
              </w:rPr>
              <w:instrText xml:space="preserve"> PAGEREF _Toc269456803 \h </w:instrText>
            </w:r>
            <w:r>
              <w:rPr>
                <w:noProof/>
                <w:webHidden/>
              </w:rPr>
            </w:r>
            <w:r>
              <w:rPr>
                <w:noProof/>
                <w:webHidden/>
              </w:rPr>
              <w:fldChar w:fldCharType="separate"/>
            </w:r>
            <w:r w:rsidR="00711C61">
              <w:rPr>
                <w:noProof/>
                <w:webHidden/>
              </w:rPr>
              <w:t>31</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04" w:history="1">
            <w:r w:rsidR="00711C61" w:rsidRPr="002B1867">
              <w:rPr>
                <w:rStyle w:val="Hyperlink"/>
                <w:noProof/>
              </w:rPr>
              <w:t>5.2.2.2.</w:t>
            </w:r>
            <w:r w:rsidR="00711C61">
              <w:rPr>
                <w:rFonts w:asciiTheme="minorHAnsi" w:eastAsiaTheme="minorEastAsia" w:hAnsiTheme="minorHAnsi" w:cstheme="minorBidi"/>
                <w:noProof/>
                <w:sz w:val="22"/>
                <w:szCs w:val="22"/>
              </w:rPr>
              <w:tab/>
            </w:r>
            <w:r w:rsidR="00711C61" w:rsidRPr="002B1867">
              <w:rPr>
                <w:rStyle w:val="Hyperlink"/>
                <w:noProof/>
              </w:rPr>
              <w:t>Scout / Forerunners / Shadow of Fear</w:t>
            </w:r>
            <w:r w:rsidR="00711C61">
              <w:rPr>
                <w:noProof/>
                <w:webHidden/>
              </w:rPr>
              <w:tab/>
            </w:r>
            <w:r>
              <w:rPr>
                <w:noProof/>
                <w:webHidden/>
              </w:rPr>
              <w:fldChar w:fldCharType="begin"/>
            </w:r>
            <w:r w:rsidR="00711C61">
              <w:rPr>
                <w:noProof/>
                <w:webHidden/>
              </w:rPr>
              <w:instrText xml:space="preserve"> PAGEREF _Toc269456804 \h </w:instrText>
            </w:r>
            <w:r>
              <w:rPr>
                <w:noProof/>
                <w:webHidden/>
              </w:rPr>
            </w:r>
            <w:r>
              <w:rPr>
                <w:noProof/>
                <w:webHidden/>
              </w:rPr>
              <w:fldChar w:fldCharType="separate"/>
            </w:r>
            <w:r w:rsidR="00711C61">
              <w:rPr>
                <w:noProof/>
                <w:webHidden/>
              </w:rPr>
              <w:t>31</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805" w:history="1">
            <w:r w:rsidR="00711C61" w:rsidRPr="002B1867">
              <w:rPr>
                <w:rStyle w:val="Hyperlink"/>
                <w:noProof/>
              </w:rPr>
              <w:t>5.2.3.</w:t>
            </w:r>
            <w:r w:rsidR="00711C61">
              <w:rPr>
                <w:rFonts w:asciiTheme="minorHAnsi" w:eastAsiaTheme="minorEastAsia" w:hAnsiTheme="minorHAnsi" w:cstheme="minorBidi"/>
                <w:noProof/>
                <w:sz w:val="22"/>
                <w:szCs w:val="22"/>
              </w:rPr>
              <w:tab/>
            </w:r>
            <w:r w:rsidR="00711C61" w:rsidRPr="002B1867">
              <w:rPr>
                <w:rStyle w:val="Hyperlink"/>
                <w:noProof/>
              </w:rPr>
              <w:t>Mage</w:t>
            </w:r>
            <w:r w:rsidR="00711C61">
              <w:rPr>
                <w:noProof/>
                <w:webHidden/>
              </w:rPr>
              <w:tab/>
            </w:r>
            <w:r>
              <w:rPr>
                <w:noProof/>
                <w:webHidden/>
              </w:rPr>
              <w:fldChar w:fldCharType="begin"/>
            </w:r>
            <w:r w:rsidR="00711C61">
              <w:rPr>
                <w:noProof/>
                <w:webHidden/>
              </w:rPr>
              <w:instrText xml:space="preserve"> PAGEREF _Toc269456805 \h </w:instrText>
            </w:r>
            <w:r>
              <w:rPr>
                <w:noProof/>
                <w:webHidden/>
              </w:rPr>
            </w:r>
            <w:r>
              <w:rPr>
                <w:noProof/>
                <w:webHidden/>
              </w:rPr>
              <w:fldChar w:fldCharType="separate"/>
            </w:r>
            <w:r w:rsidR="00711C61">
              <w:rPr>
                <w:noProof/>
                <w:webHidden/>
              </w:rPr>
              <w:t>31</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06" w:history="1">
            <w:r w:rsidR="00711C61" w:rsidRPr="002B1867">
              <w:rPr>
                <w:rStyle w:val="Hyperlink"/>
                <w:noProof/>
              </w:rPr>
              <w:t>5.2.3.1.</w:t>
            </w:r>
            <w:r w:rsidR="00711C61">
              <w:rPr>
                <w:rFonts w:asciiTheme="minorHAnsi" w:eastAsiaTheme="minorEastAsia" w:hAnsiTheme="minorHAnsi" w:cstheme="minorBidi"/>
                <w:noProof/>
                <w:sz w:val="22"/>
                <w:szCs w:val="22"/>
              </w:rPr>
              <w:tab/>
            </w:r>
            <w:r w:rsidR="00711C61" w:rsidRPr="002B1867">
              <w:rPr>
                <w:rStyle w:val="Hyperlink"/>
                <w:noProof/>
              </w:rPr>
              <w:t>Elementalist / Shaman / Magi</w:t>
            </w:r>
            <w:r w:rsidR="00711C61">
              <w:rPr>
                <w:noProof/>
                <w:webHidden/>
              </w:rPr>
              <w:tab/>
            </w:r>
            <w:r>
              <w:rPr>
                <w:noProof/>
                <w:webHidden/>
              </w:rPr>
              <w:fldChar w:fldCharType="begin"/>
            </w:r>
            <w:r w:rsidR="00711C61">
              <w:rPr>
                <w:noProof/>
                <w:webHidden/>
              </w:rPr>
              <w:instrText xml:space="preserve"> PAGEREF _Toc269456806 \h </w:instrText>
            </w:r>
            <w:r>
              <w:rPr>
                <w:noProof/>
                <w:webHidden/>
              </w:rPr>
            </w:r>
            <w:r>
              <w:rPr>
                <w:noProof/>
                <w:webHidden/>
              </w:rPr>
              <w:fldChar w:fldCharType="separate"/>
            </w:r>
            <w:r w:rsidR="00711C61">
              <w:rPr>
                <w:noProof/>
                <w:webHidden/>
              </w:rPr>
              <w:t>31</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07" w:history="1">
            <w:r w:rsidR="00711C61" w:rsidRPr="002B1867">
              <w:rPr>
                <w:rStyle w:val="Hyperlink"/>
                <w:noProof/>
              </w:rPr>
              <w:t>5.2.3.2.</w:t>
            </w:r>
            <w:r w:rsidR="00711C61">
              <w:rPr>
                <w:rFonts w:asciiTheme="minorHAnsi" w:eastAsiaTheme="minorEastAsia" w:hAnsiTheme="minorHAnsi" w:cstheme="minorBidi"/>
                <w:noProof/>
                <w:sz w:val="22"/>
                <w:szCs w:val="22"/>
              </w:rPr>
              <w:tab/>
            </w:r>
            <w:r w:rsidR="00711C61" w:rsidRPr="002B1867">
              <w:rPr>
                <w:rStyle w:val="Hyperlink"/>
                <w:noProof/>
              </w:rPr>
              <w:t>Summoner / Spirit Guide / Warlock</w:t>
            </w:r>
            <w:r w:rsidR="00711C61">
              <w:rPr>
                <w:noProof/>
                <w:webHidden/>
              </w:rPr>
              <w:tab/>
            </w:r>
            <w:r>
              <w:rPr>
                <w:noProof/>
                <w:webHidden/>
              </w:rPr>
              <w:fldChar w:fldCharType="begin"/>
            </w:r>
            <w:r w:rsidR="00711C61">
              <w:rPr>
                <w:noProof/>
                <w:webHidden/>
              </w:rPr>
              <w:instrText xml:space="preserve"> PAGEREF _Toc269456807 \h </w:instrText>
            </w:r>
            <w:r>
              <w:rPr>
                <w:noProof/>
                <w:webHidden/>
              </w:rPr>
            </w:r>
            <w:r>
              <w:rPr>
                <w:noProof/>
                <w:webHidden/>
              </w:rPr>
              <w:fldChar w:fldCharType="separate"/>
            </w:r>
            <w:r w:rsidR="00711C61">
              <w:rPr>
                <w:noProof/>
                <w:webHidden/>
              </w:rPr>
              <w:t>32</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808" w:history="1">
            <w:r w:rsidR="00711C61" w:rsidRPr="002B1867">
              <w:rPr>
                <w:rStyle w:val="Hyperlink"/>
                <w:noProof/>
              </w:rPr>
              <w:t>5.2.4.</w:t>
            </w:r>
            <w:r w:rsidR="00711C61">
              <w:rPr>
                <w:rFonts w:asciiTheme="minorHAnsi" w:eastAsiaTheme="minorEastAsia" w:hAnsiTheme="minorHAnsi" w:cstheme="minorBidi"/>
                <w:noProof/>
                <w:sz w:val="22"/>
                <w:szCs w:val="22"/>
              </w:rPr>
              <w:tab/>
            </w:r>
            <w:r w:rsidR="00711C61" w:rsidRPr="002B1867">
              <w:rPr>
                <w:rStyle w:val="Hyperlink"/>
                <w:noProof/>
              </w:rPr>
              <w:t>Priest</w:t>
            </w:r>
            <w:r w:rsidR="00711C61">
              <w:rPr>
                <w:noProof/>
                <w:webHidden/>
              </w:rPr>
              <w:tab/>
            </w:r>
            <w:r>
              <w:rPr>
                <w:noProof/>
                <w:webHidden/>
              </w:rPr>
              <w:fldChar w:fldCharType="begin"/>
            </w:r>
            <w:r w:rsidR="00711C61">
              <w:rPr>
                <w:noProof/>
                <w:webHidden/>
              </w:rPr>
              <w:instrText xml:space="preserve"> PAGEREF _Toc269456808 \h </w:instrText>
            </w:r>
            <w:r>
              <w:rPr>
                <w:noProof/>
                <w:webHidden/>
              </w:rPr>
            </w:r>
            <w:r>
              <w:rPr>
                <w:noProof/>
                <w:webHidden/>
              </w:rPr>
              <w:fldChar w:fldCharType="separate"/>
            </w:r>
            <w:r w:rsidR="00711C61">
              <w:rPr>
                <w:noProof/>
                <w:webHidden/>
              </w:rPr>
              <w:t>32</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09" w:history="1">
            <w:r w:rsidR="00711C61" w:rsidRPr="002B1867">
              <w:rPr>
                <w:rStyle w:val="Hyperlink"/>
                <w:noProof/>
              </w:rPr>
              <w:t>5.2.4.1.</w:t>
            </w:r>
            <w:r w:rsidR="00711C61">
              <w:rPr>
                <w:rFonts w:asciiTheme="minorHAnsi" w:eastAsiaTheme="minorEastAsia" w:hAnsiTheme="minorHAnsi" w:cstheme="minorBidi"/>
                <w:noProof/>
                <w:sz w:val="22"/>
                <w:szCs w:val="22"/>
              </w:rPr>
              <w:tab/>
            </w:r>
            <w:r w:rsidR="00711C61" w:rsidRPr="002B1867">
              <w:rPr>
                <w:rStyle w:val="Hyperlink"/>
                <w:noProof/>
              </w:rPr>
              <w:t>Hand of Grace / Crimson Order / Shadow of Death</w:t>
            </w:r>
            <w:r w:rsidR="00711C61">
              <w:rPr>
                <w:noProof/>
                <w:webHidden/>
              </w:rPr>
              <w:tab/>
            </w:r>
            <w:r>
              <w:rPr>
                <w:noProof/>
                <w:webHidden/>
              </w:rPr>
              <w:fldChar w:fldCharType="begin"/>
            </w:r>
            <w:r w:rsidR="00711C61">
              <w:rPr>
                <w:noProof/>
                <w:webHidden/>
              </w:rPr>
              <w:instrText xml:space="preserve"> PAGEREF _Toc269456809 \h </w:instrText>
            </w:r>
            <w:r>
              <w:rPr>
                <w:noProof/>
                <w:webHidden/>
              </w:rPr>
            </w:r>
            <w:r>
              <w:rPr>
                <w:noProof/>
                <w:webHidden/>
              </w:rPr>
              <w:fldChar w:fldCharType="separate"/>
            </w:r>
            <w:r w:rsidR="00711C61">
              <w:rPr>
                <w:noProof/>
                <w:webHidden/>
              </w:rPr>
              <w:t>32</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10" w:history="1">
            <w:r w:rsidR="00711C61" w:rsidRPr="002B1867">
              <w:rPr>
                <w:rStyle w:val="Hyperlink"/>
                <w:noProof/>
              </w:rPr>
              <w:t>5.2.4.2.</w:t>
            </w:r>
            <w:r w:rsidR="00711C61">
              <w:rPr>
                <w:rFonts w:asciiTheme="minorHAnsi" w:eastAsiaTheme="minorEastAsia" w:hAnsiTheme="minorHAnsi" w:cstheme="minorBidi"/>
                <w:noProof/>
                <w:sz w:val="22"/>
                <w:szCs w:val="22"/>
              </w:rPr>
              <w:tab/>
            </w:r>
            <w:r w:rsidR="00711C61" w:rsidRPr="002B1867">
              <w:rPr>
                <w:rStyle w:val="Hyperlink"/>
                <w:noProof/>
              </w:rPr>
              <w:t>Enhancer / Artificer / Scions of Ge</w:t>
            </w:r>
            <w:r w:rsidR="00711C61">
              <w:rPr>
                <w:noProof/>
                <w:webHidden/>
              </w:rPr>
              <w:tab/>
            </w:r>
            <w:r>
              <w:rPr>
                <w:noProof/>
                <w:webHidden/>
              </w:rPr>
              <w:fldChar w:fldCharType="begin"/>
            </w:r>
            <w:r w:rsidR="00711C61">
              <w:rPr>
                <w:noProof/>
                <w:webHidden/>
              </w:rPr>
              <w:instrText xml:space="preserve"> PAGEREF _Toc269456810 \h </w:instrText>
            </w:r>
            <w:r>
              <w:rPr>
                <w:noProof/>
                <w:webHidden/>
              </w:rPr>
            </w:r>
            <w:r>
              <w:rPr>
                <w:noProof/>
                <w:webHidden/>
              </w:rPr>
              <w:fldChar w:fldCharType="separate"/>
            </w:r>
            <w:r w:rsidR="00711C61">
              <w:rPr>
                <w:noProof/>
                <w:webHidden/>
              </w:rPr>
              <w:t>32</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11" w:history="1">
            <w:r w:rsidR="00711C61" w:rsidRPr="002B1867">
              <w:rPr>
                <w:rStyle w:val="Hyperlink"/>
                <w:noProof/>
              </w:rPr>
              <w:t>5.3.</w:t>
            </w:r>
            <w:r w:rsidR="00711C61">
              <w:rPr>
                <w:rFonts w:asciiTheme="minorHAnsi" w:eastAsiaTheme="minorEastAsia" w:hAnsiTheme="minorHAnsi" w:cstheme="minorBidi"/>
                <w:noProof/>
                <w:sz w:val="22"/>
                <w:szCs w:val="22"/>
              </w:rPr>
              <w:tab/>
            </w:r>
            <w:r w:rsidR="00711C61" w:rsidRPr="002B1867">
              <w:rPr>
                <w:rStyle w:val="Hyperlink"/>
                <w:noProof/>
              </w:rPr>
              <w:t>Character Attributes / Traits</w:t>
            </w:r>
            <w:r w:rsidR="00711C61">
              <w:rPr>
                <w:noProof/>
                <w:webHidden/>
              </w:rPr>
              <w:tab/>
            </w:r>
            <w:r>
              <w:rPr>
                <w:noProof/>
                <w:webHidden/>
              </w:rPr>
              <w:fldChar w:fldCharType="begin"/>
            </w:r>
            <w:r w:rsidR="00711C61">
              <w:rPr>
                <w:noProof/>
                <w:webHidden/>
              </w:rPr>
              <w:instrText xml:space="preserve"> PAGEREF _Toc269456811 \h </w:instrText>
            </w:r>
            <w:r>
              <w:rPr>
                <w:noProof/>
                <w:webHidden/>
              </w:rPr>
            </w:r>
            <w:r>
              <w:rPr>
                <w:noProof/>
                <w:webHidden/>
              </w:rPr>
              <w:fldChar w:fldCharType="separate"/>
            </w:r>
            <w:r w:rsidR="00711C61">
              <w:rPr>
                <w:noProof/>
                <w:webHidden/>
              </w:rPr>
              <w:t>33</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12" w:history="1">
            <w:r w:rsidR="00711C61" w:rsidRPr="002B1867">
              <w:rPr>
                <w:rStyle w:val="Hyperlink"/>
                <w:noProof/>
              </w:rPr>
              <w:t>5.4.</w:t>
            </w:r>
            <w:r w:rsidR="00711C61">
              <w:rPr>
                <w:rFonts w:asciiTheme="minorHAnsi" w:eastAsiaTheme="minorEastAsia" w:hAnsiTheme="minorHAnsi" w:cstheme="minorBidi"/>
                <w:noProof/>
                <w:sz w:val="22"/>
                <w:szCs w:val="22"/>
              </w:rPr>
              <w:tab/>
            </w:r>
            <w:r w:rsidR="00711C61" w:rsidRPr="002B1867">
              <w:rPr>
                <w:rStyle w:val="Hyperlink"/>
                <w:noProof/>
              </w:rPr>
              <w:t>Skills</w:t>
            </w:r>
            <w:r w:rsidR="00711C61">
              <w:rPr>
                <w:noProof/>
                <w:webHidden/>
              </w:rPr>
              <w:tab/>
            </w:r>
            <w:r>
              <w:rPr>
                <w:noProof/>
                <w:webHidden/>
              </w:rPr>
              <w:fldChar w:fldCharType="begin"/>
            </w:r>
            <w:r w:rsidR="00711C61">
              <w:rPr>
                <w:noProof/>
                <w:webHidden/>
              </w:rPr>
              <w:instrText xml:space="preserve"> PAGEREF _Toc269456812 \h </w:instrText>
            </w:r>
            <w:r>
              <w:rPr>
                <w:noProof/>
                <w:webHidden/>
              </w:rPr>
            </w:r>
            <w:r>
              <w:rPr>
                <w:noProof/>
                <w:webHidden/>
              </w:rPr>
              <w:fldChar w:fldCharType="separate"/>
            </w:r>
            <w:r w:rsidR="00711C61">
              <w:rPr>
                <w:noProof/>
                <w:webHidden/>
              </w:rPr>
              <w:t>35</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13" w:history="1">
            <w:r w:rsidR="00711C61" w:rsidRPr="002B1867">
              <w:rPr>
                <w:rStyle w:val="Hyperlink"/>
                <w:noProof/>
              </w:rPr>
              <w:t>5.5.</w:t>
            </w:r>
            <w:r w:rsidR="00711C61">
              <w:rPr>
                <w:rFonts w:asciiTheme="minorHAnsi" w:eastAsiaTheme="minorEastAsia" w:hAnsiTheme="minorHAnsi" w:cstheme="minorBidi"/>
                <w:noProof/>
                <w:sz w:val="22"/>
                <w:szCs w:val="22"/>
              </w:rPr>
              <w:tab/>
            </w:r>
            <w:r w:rsidR="00711C61" w:rsidRPr="002B1867">
              <w:rPr>
                <w:rStyle w:val="Hyperlink"/>
                <w:noProof/>
              </w:rPr>
              <w:t>Spells</w:t>
            </w:r>
            <w:r w:rsidR="00711C61">
              <w:rPr>
                <w:noProof/>
                <w:webHidden/>
              </w:rPr>
              <w:tab/>
            </w:r>
            <w:r>
              <w:rPr>
                <w:noProof/>
                <w:webHidden/>
              </w:rPr>
              <w:fldChar w:fldCharType="begin"/>
            </w:r>
            <w:r w:rsidR="00711C61">
              <w:rPr>
                <w:noProof/>
                <w:webHidden/>
              </w:rPr>
              <w:instrText xml:space="preserve"> PAGEREF _Toc269456813 \h </w:instrText>
            </w:r>
            <w:r>
              <w:rPr>
                <w:noProof/>
                <w:webHidden/>
              </w:rPr>
            </w:r>
            <w:r>
              <w:rPr>
                <w:noProof/>
                <w:webHidden/>
              </w:rPr>
              <w:fldChar w:fldCharType="separate"/>
            </w:r>
            <w:r w:rsidR="00711C61">
              <w:rPr>
                <w:noProof/>
                <w:webHidden/>
              </w:rPr>
              <w:t>64</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14" w:history="1">
            <w:r w:rsidR="00711C61" w:rsidRPr="002B1867">
              <w:rPr>
                <w:rStyle w:val="Hyperlink"/>
                <w:noProof/>
              </w:rPr>
              <w:t>5.6.</w:t>
            </w:r>
            <w:r w:rsidR="00711C61">
              <w:rPr>
                <w:rFonts w:asciiTheme="minorHAnsi" w:eastAsiaTheme="minorEastAsia" w:hAnsiTheme="minorHAnsi" w:cstheme="minorBidi"/>
                <w:noProof/>
                <w:sz w:val="22"/>
                <w:szCs w:val="22"/>
              </w:rPr>
              <w:tab/>
            </w:r>
            <w:r w:rsidR="00711C61" w:rsidRPr="002B1867">
              <w:rPr>
                <w:rStyle w:val="Hyperlink"/>
                <w:noProof/>
              </w:rPr>
              <w:t>Experience Chart</w:t>
            </w:r>
            <w:r w:rsidR="00711C61">
              <w:rPr>
                <w:noProof/>
                <w:webHidden/>
              </w:rPr>
              <w:tab/>
            </w:r>
            <w:r>
              <w:rPr>
                <w:noProof/>
                <w:webHidden/>
              </w:rPr>
              <w:fldChar w:fldCharType="begin"/>
            </w:r>
            <w:r w:rsidR="00711C61">
              <w:rPr>
                <w:noProof/>
                <w:webHidden/>
              </w:rPr>
              <w:instrText xml:space="preserve"> PAGEREF _Toc269456814 \h </w:instrText>
            </w:r>
            <w:r>
              <w:rPr>
                <w:noProof/>
                <w:webHidden/>
              </w:rPr>
            </w:r>
            <w:r>
              <w:rPr>
                <w:noProof/>
                <w:webHidden/>
              </w:rPr>
              <w:fldChar w:fldCharType="separate"/>
            </w:r>
            <w:r w:rsidR="00711C61">
              <w:rPr>
                <w:noProof/>
                <w:webHidden/>
              </w:rPr>
              <w:t>88</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15" w:history="1">
            <w:r w:rsidR="00711C61" w:rsidRPr="002B1867">
              <w:rPr>
                <w:rStyle w:val="Hyperlink"/>
                <w:noProof/>
              </w:rPr>
              <w:t>5.7.</w:t>
            </w:r>
            <w:r w:rsidR="00711C61">
              <w:rPr>
                <w:rFonts w:asciiTheme="minorHAnsi" w:eastAsiaTheme="minorEastAsia" w:hAnsiTheme="minorHAnsi" w:cstheme="minorBidi"/>
                <w:noProof/>
                <w:sz w:val="22"/>
                <w:szCs w:val="22"/>
              </w:rPr>
              <w:tab/>
            </w:r>
            <w:r w:rsidR="00711C61" w:rsidRPr="002B1867">
              <w:rPr>
                <w:rStyle w:val="Hyperlink"/>
                <w:noProof/>
              </w:rPr>
              <w:t>Items</w:t>
            </w:r>
            <w:r w:rsidR="00711C61">
              <w:rPr>
                <w:noProof/>
                <w:webHidden/>
              </w:rPr>
              <w:tab/>
            </w:r>
            <w:r>
              <w:rPr>
                <w:noProof/>
                <w:webHidden/>
              </w:rPr>
              <w:fldChar w:fldCharType="begin"/>
            </w:r>
            <w:r w:rsidR="00711C61">
              <w:rPr>
                <w:noProof/>
                <w:webHidden/>
              </w:rPr>
              <w:instrText xml:space="preserve"> PAGEREF _Toc269456815 \h </w:instrText>
            </w:r>
            <w:r>
              <w:rPr>
                <w:noProof/>
                <w:webHidden/>
              </w:rPr>
            </w:r>
            <w:r>
              <w:rPr>
                <w:noProof/>
                <w:webHidden/>
              </w:rPr>
              <w:fldChar w:fldCharType="separate"/>
            </w:r>
            <w:r w:rsidR="00711C61">
              <w:rPr>
                <w:noProof/>
                <w:webHidden/>
              </w:rPr>
              <w:t>89</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816" w:history="1">
            <w:r w:rsidR="00711C61" w:rsidRPr="002B1867">
              <w:rPr>
                <w:rStyle w:val="Hyperlink"/>
                <w:noProof/>
              </w:rPr>
              <w:t>5.7.1.</w:t>
            </w:r>
            <w:r w:rsidR="00711C61">
              <w:rPr>
                <w:rFonts w:asciiTheme="minorHAnsi" w:eastAsiaTheme="minorEastAsia" w:hAnsiTheme="minorHAnsi" w:cstheme="minorBidi"/>
                <w:noProof/>
                <w:sz w:val="22"/>
                <w:szCs w:val="22"/>
              </w:rPr>
              <w:tab/>
            </w:r>
            <w:r w:rsidR="00711C61" w:rsidRPr="002B1867">
              <w:rPr>
                <w:rStyle w:val="Hyperlink"/>
                <w:noProof/>
              </w:rPr>
              <w:t>Categories for Obtaining</w:t>
            </w:r>
            <w:r w:rsidR="00711C61">
              <w:rPr>
                <w:noProof/>
                <w:webHidden/>
              </w:rPr>
              <w:tab/>
            </w:r>
            <w:r>
              <w:rPr>
                <w:noProof/>
                <w:webHidden/>
              </w:rPr>
              <w:fldChar w:fldCharType="begin"/>
            </w:r>
            <w:r w:rsidR="00711C61">
              <w:rPr>
                <w:noProof/>
                <w:webHidden/>
              </w:rPr>
              <w:instrText xml:space="preserve"> PAGEREF _Toc269456816 \h </w:instrText>
            </w:r>
            <w:r>
              <w:rPr>
                <w:noProof/>
                <w:webHidden/>
              </w:rPr>
            </w:r>
            <w:r>
              <w:rPr>
                <w:noProof/>
                <w:webHidden/>
              </w:rPr>
              <w:fldChar w:fldCharType="separate"/>
            </w:r>
            <w:r w:rsidR="00711C61">
              <w:rPr>
                <w:noProof/>
                <w:webHidden/>
              </w:rPr>
              <w:t>89</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17" w:history="1">
            <w:r w:rsidR="00711C61" w:rsidRPr="002B1867">
              <w:rPr>
                <w:rStyle w:val="Hyperlink"/>
                <w:noProof/>
              </w:rPr>
              <w:t>5.7.1.1.</w:t>
            </w:r>
            <w:r w:rsidR="00711C61">
              <w:rPr>
                <w:rFonts w:asciiTheme="minorHAnsi" w:eastAsiaTheme="minorEastAsia" w:hAnsiTheme="minorHAnsi" w:cstheme="minorBidi"/>
                <w:noProof/>
                <w:sz w:val="22"/>
                <w:szCs w:val="22"/>
              </w:rPr>
              <w:tab/>
            </w:r>
            <w:r w:rsidR="00711C61" w:rsidRPr="002B1867">
              <w:rPr>
                <w:rStyle w:val="Hyperlink"/>
                <w:noProof/>
              </w:rPr>
              <w:t>Random</w:t>
            </w:r>
            <w:r w:rsidR="00711C61">
              <w:rPr>
                <w:noProof/>
                <w:webHidden/>
              </w:rPr>
              <w:tab/>
            </w:r>
            <w:r>
              <w:rPr>
                <w:noProof/>
                <w:webHidden/>
              </w:rPr>
              <w:fldChar w:fldCharType="begin"/>
            </w:r>
            <w:r w:rsidR="00711C61">
              <w:rPr>
                <w:noProof/>
                <w:webHidden/>
              </w:rPr>
              <w:instrText xml:space="preserve"> PAGEREF _Toc269456817 \h </w:instrText>
            </w:r>
            <w:r>
              <w:rPr>
                <w:noProof/>
                <w:webHidden/>
              </w:rPr>
            </w:r>
            <w:r>
              <w:rPr>
                <w:noProof/>
                <w:webHidden/>
              </w:rPr>
              <w:fldChar w:fldCharType="separate"/>
            </w:r>
            <w:r w:rsidR="00711C61">
              <w:rPr>
                <w:noProof/>
                <w:webHidden/>
              </w:rPr>
              <w:t>89</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18" w:history="1">
            <w:r w:rsidR="00711C61" w:rsidRPr="002B1867">
              <w:rPr>
                <w:rStyle w:val="Hyperlink"/>
                <w:noProof/>
              </w:rPr>
              <w:t>5.7.1.2.</w:t>
            </w:r>
            <w:r w:rsidR="00711C61">
              <w:rPr>
                <w:rFonts w:asciiTheme="minorHAnsi" w:eastAsiaTheme="minorEastAsia" w:hAnsiTheme="minorHAnsi" w:cstheme="minorBidi"/>
                <w:noProof/>
                <w:sz w:val="22"/>
                <w:szCs w:val="22"/>
              </w:rPr>
              <w:tab/>
            </w:r>
            <w:r w:rsidR="00711C61" w:rsidRPr="002B1867">
              <w:rPr>
                <w:rStyle w:val="Hyperlink"/>
                <w:noProof/>
              </w:rPr>
              <w:t>Crafted</w:t>
            </w:r>
            <w:r w:rsidR="00711C61">
              <w:rPr>
                <w:noProof/>
                <w:webHidden/>
              </w:rPr>
              <w:tab/>
            </w:r>
            <w:r>
              <w:rPr>
                <w:noProof/>
                <w:webHidden/>
              </w:rPr>
              <w:fldChar w:fldCharType="begin"/>
            </w:r>
            <w:r w:rsidR="00711C61">
              <w:rPr>
                <w:noProof/>
                <w:webHidden/>
              </w:rPr>
              <w:instrText xml:space="preserve"> PAGEREF _Toc269456818 \h </w:instrText>
            </w:r>
            <w:r>
              <w:rPr>
                <w:noProof/>
                <w:webHidden/>
              </w:rPr>
            </w:r>
            <w:r>
              <w:rPr>
                <w:noProof/>
                <w:webHidden/>
              </w:rPr>
              <w:fldChar w:fldCharType="separate"/>
            </w:r>
            <w:r w:rsidR="00711C61">
              <w:rPr>
                <w:noProof/>
                <w:webHidden/>
              </w:rPr>
              <w:t>89</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19" w:history="1">
            <w:r w:rsidR="00711C61" w:rsidRPr="002B1867">
              <w:rPr>
                <w:rStyle w:val="Hyperlink"/>
                <w:noProof/>
              </w:rPr>
              <w:t>5.7.1.3.</w:t>
            </w:r>
            <w:r w:rsidR="00711C61">
              <w:rPr>
                <w:rFonts w:asciiTheme="minorHAnsi" w:eastAsiaTheme="minorEastAsia" w:hAnsiTheme="minorHAnsi" w:cstheme="minorBidi"/>
                <w:noProof/>
                <w:sz w:val="22"/>
                <w:szCs w:val="22"/>
              </w:rPr>
              <w:tab/>
            </w:r>
            <w:r w:rsidR="00711C61" w:rsidRPr="002B1867">
              <w:rPr>
                <w:rStyle w:val="Hyperlink"/>
                <w:noProof/>
              </w:rPr>
              <w:t>Store</w:t>
            </w:r>
            <w:r w:rsidR="00711C61">
              <w:rPr>
                <w:noProof/>
                <w:webHidden/>
              </w:rPr>
              <w:tab/>
            </w:r>
            <w:r>
              <w:rPr>
                <w:noProof/>
                <w:webHidden/>
              </w:rPr>
              <w:fldChar w:fldCharType="begin"/>
            </w:r>
            <w:r w:rsidR="00711C61">
              <w:rPr>
                <w:noProof/>
                <w:webHidden/>
              </w:rPr>
              <w:instrText xml:space="preserve"> PAGEREF _Toc269456819 \h </w:instrText>
            </w:r>
            <w:r>
              <w:rPr>
                <w:noProof/>
                <w:webHidden/>
              </w:rPr>
            </w:r>
            <w:r>
              <w:rPr>
                <w:noProof/>
                <w:webHidden/>
              </w:rPr>
              <w:fldChar w:fldCharType="separate"/>
            </w:r>
            <w:r w:rsidR="00711C61">
              <w:rPr>
                <w:noProof/>
                <w:webHidden/>
              </w:rPr>
              <w:t>89</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820" w:history="1">
            <w:r w:rsidR="00711C61" w:rsidRPr="002B1867">
              <w:rPr>
                <w:rStyle w:val="Hyperlink"/>
                <w:noProof/>
              </w:rPr>
              <w:t>5.7.2.</w:t>
            </w:r>
            <w:r w:rsidR="00711C61">
              <w:rPr>
                <w:rFonts w:asciiTheme="minorHAnsi" w:eastAsiaTheme="minorEastAsia" w:hAnsiTheme="minorHAnsi" w:cstheme="minorBidi"/>
                <w:noProof/>
                <w:sz w:val="22"/>
                <w:szCs w:val="22"/>
              </w:rPr>
              <w:tab/>
            </w:r>
            <w:r w:rsidR="00711C61" w:rsidRPr="002B1867">
              <w:rPr>
                <w:rStyle w:val="Hyperlink"/>
                <w:noProof/>
              </w:rPr>
              <w:t>Types</w:t>
            </w:r>
            <w:r w:rsidR="00711C61">
              <w:rPr>
                <w:noProof/>
                <w:webHidden/>
              </w:rPr>
              <w:tab/>
            </w:r>
            <w:r>
              <w:rPr>
                <w:noProof/>
                <w:webHidden/>
              </w:rPr>
              <w:fldChar w:fldCharType="begin"/>
            </w:r>
            <w:r w:rsidR="00711C61">
              <w:rPr>
                <w:noProof/>
                <w:webHidden/>
              </w:rPr>
              <w:instrText xml:space="preserve"> PAGEREF _Toc269456820 \h </w:instrText>
            </w:r>
            <w:r>
              <w:rPr>
                <w:noProof/>
                <w:webHidden/>
              </w:rPr>
            </w:r>
            <w:r>
              <w:rPr>
                <w:noProof/>
                <w:webHidden/>
              </w:rPr>
              <w:fldChar w:fldCharType="separate"/>
            </w:r>
            <w:r w:rsidR="00711C61">
              <w:rPr>
                <w:noProof/>
                <w:webHidden/>
              </w:rPr>
              <w:t>89</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21" w:history="1">
            <w:r w:rsidR="00711C61" w:rsidRPr="002B1867">
              <w:rPr>
                <w:rStyle w:val="Hyperlink"/>
                <w:noProof/>
              </w:rPr>
              <w:t>5.7.2.1.</w:t>
            </w:r>
            <w:r w:rsidR="00711C61">
              <w:rPr>
                <w:rFonts w:asciiTheme="minorHAnsi" w:eastAsiaTheme="minorEastAsia" w:hAnsiTheme="minorHAnsi" w:cstheme="minorBidi"/>
                <w:noProof/>
                <w:sz w:val="22"/>
                <w:szCs w:val="22"/>
              </w:rPr>
              <w:tab/>
            </w:r>
            <w:r w:rsidR="00711C61" w:rsidRPr="002B1867">
              <w:rPr>
                <w:rStyle w:val="Hyperlink"/>
                <w:noProof/>
              </w:rPr>
              <w:t>Weapons</w:t>
            </w:r>
            <w:r w:rsidR="00711C61">
              <w:rPr>
                <w:noProof/>
                <w:webHidden/>
              </w:rPr>
              <w:tab/>
            </w:r>
            <w:r>
              <w:rPr>
                <w:noProof/>
                <w:webHidden/>
              </w:rPr>
              <w:fldChar w:fldCharType="begin"/>
            </w:r>
            <w:r w:rsidR="00711C61">
              <w:rPr>
                <w:noProof/>
                <w:webHidden/>
              </w:rPr>
              <w:instrText xml:space="preserve"> PAGEREF _Toc269456821 \h </w:instrText>
            </w:r>
            <w:r>
              <w:rPr>
                <w:noProof/>
                <w:webHidden/>
              </w:rPr>
            </w:r>
            <w:r>
              <w:rPr>
                <w:noProof/>
                <w:webHidden/>
              </w:rPr>
              <w:fldChar w:fldCharType="separate"/>
            </w:r>
            <w:r w:rsidR="00711C61">
              <w:rPr>
                <w:noProof/>
                <w:webHidden/>
              </w:rPr>
              <w:t>90</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22" w:history="1">
            <w:r w:rsidR="00711C61" w:rsidRPr="002B1867">
              <w:rPr>
                <w:rStyle w:val="Hyperlink"/>
                <w:noProof/>
              </w:rPr>
              <w:t>5.7.2.2.</w:t>
            </w:r>
            <w:r w:rsidR="00711C61">
              <w:rPr>
                <w:rFonts w:asciiTheme="minorHAnsi" w:eastAsiaTheme="minorEastAsia" w:hAnsiTheme="minorHAnsi" w:cstheme="minorBidi"/>
                <w:noProof/>
                <w:sz w:val="22"/>
                <w:szCs w:val="22"/>
              </w:rPr>
              <w:tab/>
            </w:r>
            <w:r w:rsidR="00711C61" w:rsidRPr="002B1867">
              <w:rPr>
                <w:rStyle w:val="Hyperlink"/>
                <w:noProof/>
              </w:rPr>
              <w:t>Armors</w:t>
            </w:r>
            <w:r w:rsidR="00711C61">
              <w:rPr>
                <w:noProof/>
                <w:webHidden/>
              </w:rPr>
              <w:tab/>
            </w:r>
            <w:r>
              <w:rPr>
                <w:noProof/>
                <w:webHidden/>
              </w:rPr>
              <w:fldChar w:fldCharType="begin"/>
            </w:r>
            <w:r w:rsidR="00711C61">
              <w:rPr>
                <w:noProof/>
                <w:webHidden/>
              </w:rPr>
              <w:instrText xml:space="preserve"> PAGEREF _Toc269456822 \h </w:instrText>
            </w:r>
            <w:r>
              <w:rPr>
                <w:noProof/>
                <w:webHidden/>
              </w:rPr>
            </w:r>
            <w:r>
              <w:rPr>
                <w:noProof/>
                <w:webHidden/>
              </w:rPr>
              <w:fldChar w:fldCharType="separate"/>
            </w:r>
            <w:r w:rsidR="00711C61">
              <w:rPr>
                <w:noProof/>
                <w:webHidden/>
              </w:rPr>
              <w:t>90</w:t>
            </w:r>
            <w:r>
              <w:rPr>
                <w:noProof/>
                <w:webHidden/>
              </w:rPr>
              <w:fldChar w:fldCharType="end"/>
            </w:r>
          </w:hyperlink>
        </w:p>
        <w:p w:rsidR="00711C61" w:rsidRDefault="00910A6B">
          <w:pPr>
            <w:pStyle w:val="TOC3"/>
            <w:tabs>
              <w:tab w:val="left" w:pos="1760"/>
              <w:tab w:val="right" w:leader="dot" w:pos="8630"/>
            </w:tabs>
            <w:rPr>
              <w:rFonts w:asciiTheme="minorHAnsi" w:eastAsiaTheme="minorEastAsia" w:hAnsiTheme="minorHAnsi" w:cstheme="minorBidi"/>
              <w:noProof/>
              <w:sz w:val="22"/>
              <w:szCs w:val="22"/>
            </w:rPr>
          </w:pPr>
          <w:hyperlink w:anchor="_Toc269456823" w:history="1">
            <w:r w:rsidR="00711C61" w:rsidRPr="002B1867">
              <w:rPr>
                <w:rStyle w:val="Hyperlink"/>
                <w:noProof/>
              </w:rPr>
              <w:t>5.7.2.2.1.</w:t>
            </w:r>
            <w:r w:rsidR="00711C61">
              <w:rPr>
                <w:rFonts w:asciiTheme="minorHAnsi" w:eastAsiaTheme="minorEastAsia" w:hAnsiTheme="minorHAnsi" w:cstheme="minorBidi"/>
                <w:noProof/>
                <w:sz w:val="22"/>
                <w:szCs w:val="22"/>
              </w:rPr>
              <w:tab/>
            </w:r>
            <w:r w:rsidR="00711C61" w:rsidRPr="002B1867">
              <w:rPr>
                <w:rStyle w:val="Hyperlink"/>
                <w:noProof/>
              </w:rPr>
              <w:t>Class Restrictions</w:t>
            </w:r>
            <w:r w:rsidR="00711C61">
              <w:rPr>
                <w:noProof/>
                <w:webHidden/>
              </w:rPr>
              <w:tab/>
            </w:r>
            <w:r>
              <w:rPr>
                <w:noProof/>
                <w:webHidden/>
              </w:rPr>
              <w:fldChar w:fldCharType="begin"/>
            </w:r>
            <w:r w:rsidR="00711C61">
              <w:rPr>
                <w:noProof/>
                <w:webHidden/>
              </w:rPr>
              <w:instrText xml:space="preserve"> PAGEREF _Toc269456823 \h </w:instrText>
            </w:r>
            <w:r>
              <w:rPr>
                <w:noProof/>
                <w:webHidden/>
              </w:rPr>
            </w:r>
            <w:r>
              <w:rPr>
                <w:noProof/>
                <w:webHidden/>
              </w:rPr>
              <w:fldChar w:fldCharType="separate"/>
            </w:r>
            <w:r w:rsidR="00711C61">
              <w:rPr>
                <w:noProof/>
                <w:webHidden/>
              </w:rPr>
              <w:t>90</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24" w:history="1">
            <w:r w:rsidR="00711C61" w:rsidRPr="002B1867">
              <w:rPr>
                <w:rStyle w:val="Hyperlink"/>
                <w:noProof/>
              </w:rPr>
              <w:t>5.7.2.3.</w:t>
            </w:r>
            <w:r w:rsidR="00711C61">
              <w:rPr>
                <w:rFonts w:asciiTheme="minorHAnsi" w:eastAsiaTheme="minorEastAsia" w:hAnsiTheme="minorHAnsi" w:cstheme="minorBidi"/>
                <w:noProof/>
                <w:sz w:val="22"/>
                <w:szCs w:val="22"/>
              </w:rPr>
              <w:tab/>
            </w:r>
            <w:r w:rsidR="00711C61" w:rsidRPr="002B1867">
              <w:rPr>
                <w:rStyle w:val="Hyperlink"/>
                <w:noProof/>
              </w:rPr>
              <w:t>Speedups</w:t>
            </w:r>
            <w:r w:rsidR="00711C61">
              <w:rPr>
                <w:noProof/>
                <w:webHidden/>
              </w:rPr>
              <w:tab/>
            </w:r>
            <w:r>
              <w:rPr>
                <w:noProof/>
                <w:webHidden/>
              </w:rPr>
              <w:fldChar w:fldCharType="begin"/>
            </w:r>
            <w:r w:rsidR="00711C61">
              <w:rPr>
                <w:noProof/>
                <w:webHidden/>
              </w:rPr>
              <w:instrText xml:space="preserve"> PAGEREF _Toc269456824 \h </w:instrText>
            </w:r>
            <w:r>
              <w:rPr>
                <w:noProof/>
                <w:webHidden/>
              </w:rPr>
            </w:r>
            <w:r>
              <w:rPr>
                <w:noProof/>
                <w:webHidden/>
              </w:rPr>
              <w:fldChar w:fldCharType="separate"/>
            </w:r>
            <w:r w:rsidR="00711C61">
              <w:rPr>
                <w:noProof/>
                <w:webHidden/>
              </w:rPr>
              <w:t>91</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25" w:history="1">
            <w:r w:rsidR="00711C61" w:rsidRPr="002B1867">
              <w:rPr>
                <w:rStyle w:val="Hyperlink"/>
                <w:noProof/>
              </w:rPr>
              <w:t>5.7.2.4.</w:t>
            </w:r>
            <w:r w:rsidR="00711C61">
              <w:rPr>
                <w:rFonts w:asciiTheme="minorHAnsi" w:eastAsiaTheme="minorEastAsia" w:hAnsiTheme="minorHAnsi" w:cstheme="minorBidi"/>
                <w:noProof/>
                <w:sz w:val="22"/>
                <w:szCs w:val="22"/>
              </w:rPr>
              <w:tab/>
            </w:r>
            <w:r w:rsidR="00711C61" w:rsidRPr="002B1867">
              <w:rPr>
                <w:rStyle w:val="Hyperlink"/>
                <w:noProof/>
              </w:rPr>
              <w:t>Benefit / Magic</w:t>
            </w:r>
            <w:r w:rsidR="00711C61">
              <w:rPr>
                <w:noProof/>
                <w:webHidden/>
              </w:rPr>
              <w:tab/>
            </w:r>
            <w:r>
              <w:rPr>
                <w:noProof/>
                <w:webHidden/>
              </w:rPr>
              <w:fldChar w:fldCharType="begin"/>
            </w:r>
            <w:r w:rsidR="00711C61">
              <w:rPr>
                <w:noProof/>
                <w:webHidden/>
              </w:rPr>
              <w:instrText xml:space="preserve"> PAGEREF _Toc269456825 \h </w:instrText>
            </w:r>
            <w:r>
              <w:rPr>
                <w:noProof/>
                <w:webHidden/>
              </w:rPr>
            </w:r>
            <w:r>
              <w:rPr>
                <w:noProof/>
                <w:webHidden/>
              </w:rPr>
              <w:fldChar w:fldCharType="separate"/>
            </w:r>
            <w:r w:rsidR="00711C61">
              <w:rPr>
                <w:noProof/>
                <w:webHidden/>
              </w:rPr>
              <w:t>91</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26" w:history="1">
            <w:r w:rsidR="00711C61" w:rsidRPr="002B1867">
              <w:rPr>
                <w:rStyle w:val="Hyperlink"/>
                <w:noProof/>
              </w:rPr>
              <w:t>5.7.2.5.</w:t>
            </w:r>
            <w:r w:rsidR="00711C61">
              <w:rPr>
                <w:rFonts w:asciiTheme="minorHAnsi" w:eastAsiaTheme="minorEastAsia" w:hAnsiTheme="minorHAnsi" w:cstheme="minorBidi"/>
                <w:noProof/>
                <w:sz w:val="22"/>
                <w:szCs w:val="22"/>
              </w:rPr>
              <w:tab/>
            </w:r>
            <w:r w:rsidR="00711C61" w:rsidRPr="002B1867">
              <w:rPr>
                <w:rStyle w:val="Hyperlink"/>
                <w:noProof/>
              </w:rPr>
              <w:t>Materials</w:t>
            </w:r>
            <w:r w:rsidR="00711C61">
              <w:rPr>
                <w:noProof/>
                <w:webHidden/>
              </w:rPr>
              <w:tab/>
            </w:r>
            <w:r>
              <w:rPr>
                <w:noProof/>
                <w:webHidden/>
              </w:rPr>
              <w:fldChar w:fldCharType="begin"/>
            </w:r>
            <w:r w:rsidR="00711C61">
              <w:rPr>
                <w:noProof/>
                <w:webHidden/>
              </w:rPr>
              <w:instrText xml:space="preserve"> PAGEREF _Toc269456826 \h </w:instrText>
            </w:r>
            <w:r>
              <w:rPr>
                <w:noProof/>
                <w:webHidden/>
              </w:rPr>
            </w:r>
            <w:r>
              <w:rPr>
                <w:noProof/>
                <w:webHidden/>
              </w:rPr>
              <w:fldChar w:fldCharType="separate"/>
            </w:r>
            <w:r w:rsidR="00711C61">
              <w:rPr>
                <w:noProof/>
                <w:webHidden/>
              </w:rPr>
              <w:t>92</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27" w:history="1">
            <w:r w:rsidR="00711C61" w:rsidRPr="002B1867">
              <w:rPr>
                <w:rStyle w:val="Hyperlink"/>
                <w:i/>
                <w:noProof/>
              </w:rPr>
              <w:t>5.7.2.6.</w:t>
            </w:r>
            <w:r w:rsidR="00711C61">
              <w:rPr>
                <w:rFonts w:asciiTheme="minorHAnsi" w:eastAsiaTheme="minorEastAsia" w:hAnsiTheme="minorHAnsi" w:cstheme="minorBidi"/>
                <w:noProof/>
                <w:sz w:val="22"/>
                <w:szCs w:val="22"/>
              </w:rPr>
              <w:tab/>
            </w:r>
            <w:r w:rsidR="00711C61" w:rsidRPr="002B1867">
              <w:rPr>
                <w:rStyle w:val="Hyperlink"/>
                <w:i/>
                <w:noProof/>
              </w:rPr>
              <w:t>Quest</w:t>
            </w:r>
            <w:r w:rsidR="00711C61">
              <w:rPr>
                <w:noProof/>
                <w:webHidden/>
              </w:rPr>
              <w:tab/>
            </w:r>
            <w:r>
              <w:rPr>
                <w:noProof/>
                <w:webHidden/>
              </w:rPr>
              <w:fldChar w:fldCharType="begin"/>
            </w:r>
            <w:r w:rsidR="00711C61">
              <w:rPr>
                <w:noProof/>
                <w:webHidden/>
              </w:rPr>
              <w:instrText xml:space="preserve"> PAGEREF _Toc269456827 \h </w:instrText>
            </w:r>
            <w:r>
              <w:rPr>
                <w:noProof/>
                <w:webHidden/>
              </w:rPr>
            </w:r>
            <w:r>
              <w:rPr>
                <w:noProof/>
                <w:webHidden/>
              </w:rPr>
              <w:fldChar w:fldCharType="separate"/>
            </w:r>
            <w:r w:rsidR="00711C61">
              <w:rPr>
                <w:noProof/>
                <w:webHidden/>
              </w:rPr>
              <w:t>92</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28" w:history="1">
            <w:r w:rsidR="00711C61" w:rsidRPr="002B1867">
              <w:rPr>
                <w:rStyle w:val="Hyperlink"/>
                <w:noProof/>
              </w:rPr>
              <w:t>5.8.</w:t>
            </w:r>
            <w:r w:rsidR="00711C61">
              <w:rPr>
                <w:rFonts w:asciiTheme="minorHAnsi" w:eastAsiaTheme="minorEastAsia" w:hAnsiTheme="minorHAnsi" w:cstheme="minorBidi"/>
                <w:noProof/>
                <w:sz w:val="22"/>
                <w:szCs w:val="22"/>
              </w:rPr>
              <w:tab/>
            </w:r>
            <w:r w:rsidR="00711C61" w:rsidRPr="002B1867">
              <w:rPr>
                <w:rStyle w:val="Hyperlink"/>
                <w:noProof/>
              </w:rPr>
              <w:t>Party</w:t>
            </w:r>
            <w:r w:rsidR="00711C61">
              <w:rPr>
                <w:noProof/>
                <w:webHidden/>
              </w:rPr>
              <w:tab/>
            </w:r>
            <w:r>
              <w:rPr>
                <w:noProof/>
                <w:webHidden/>
              </w:rPr>
              <w:fldChar w:fldCharType="begin"/>
            </w:r>
            <w:r w:rsidR="00711C61">
              <w:rPr>
                <w:noProof/>
                <w:webHidden/>
              </w:rPr>
              <w:instrText xml:space="preserve"> PAGEREF _Toc269456828 \h </w:instrText>
            </w:r>
            <w:r>
              <w:rPr>
                <w:noProof/>
                <w:webHidden/>
              </w:rPr>
            </w:r>
            <w:r>
              <w:rPr>
                <w:noProof/>
                <w:webHidden/>
              </w:rPr>
              <w:fldChar w:fldCharType="separate"/>
            </w:r>
            <w:r w:rsidR="00711C61">
              <w:rPr>
                <w:noProof/>
                <w:webHidden/>
              </w:rPr>
              <w:t>92</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29" w:history="1">
            <w:r w:rsidR="00711C61" w:rsidRPr="002B1867">
              <w:rPr>
                <w:rStyle w:val="Hyperlink"/>
                <w:noProof/>
              </w:rPr>
              <w:t>5.9.</w:t>
            </w:r>
            <w:r w:rsidR="00711C61">
              <w:rPr>
                <w:rFonts w:asciiTheme="minorHAnsi" w:eastAsiaTheme="minorEastAsia" w:hAnsiTheme="minorHAnsi" w:cstheme="minorBidi"/>
                <w:noProof/>
                <w:sz w:val="22"/>
                <w:szCs w:val="22"/>
              </w:rPr>
              <w:tab/>
            </w:r>
            <w:r w:rsidR="00711C61" w:rsidRPr="002B1867">
              <w:rPr>
                <w:rStyle w:val="Hyperlink"/>
                <w:noProof/>
              </w:rPr>
              <w:t>Adventure Guild</w:t>
            </w:r>
            <w:r w:rsidR="00711C61">
              <w:rPr>
                <w:noProof/>
                <w:webHidden/>
              </w:rPr>
              <w:tab/>
            </w:r>
            <w:r>
              <w:rPr>
                <w:noProof/>
                <w:webHidden/>
              </w:rPr>
              <w:fldChar w:fldCharType="begin"/>
            </w:r>
            <w:r w:rsidR="00711C61">
              <w:rPr>
                <w:noProof/>
                <w:webHidden/>
              </w:rPr>
              <w:instrText xml:space="preserve"> PAGEREF _Toc269456829 \h </w:instrText>
            </w:r>
            <w:r>
              <w:rPr>
                <w:noProof/>
                <w:webHidden/>
              </w:rPr>
            </w:r>
            <w:r>
              <w:rPr>
                <w:noProof/>
                <w:webHidden/>
              </w:rPr>
              <w:fldChar w:fldCharType="separate"/>
            </w:r>
            <w:r w:rsidR="00711C61">
              <w:rPr>
                <w:noProof/>
                <w:webHidden/>
              </w:rPr>
              <w:t>93</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30" w:history="1">
            <w:r w:rsidR="00711C61" w:rsidRPr="002B1867">
              <w:rPr>
                <w:rStyle w:val="Hyperlink"/>
                <w:noProof/>
              </w:rPr>
              <w:t>5.10.</w:t>
            </w:r>
            <w:r w:rsidR="00711C61">
              <w:rPr>
                <w:rFonts w:asciiTheme="minorHAnsi" w:eastAsiaTheme="minorEastAsia" w:hAnsiTheme="minorHAnsi" w:cstheme="minorBidi"/>
                <w:noProof/>
                <w:sz w:val="22"/>
                <w:szCs w:val="22"/>
              </w:rPr>
              <w:tab/>
            </w:r>
            <w:r w:rsidR="00711C61" w:rsidRPr="002B1867">
              <w:rPr>
                <w:rStyle w:val="Hyperlink"/>
                <w:noProof/>
              </w:rPr>
              <w:t>Journal (Quests)</w:t>
            </w:r>
            <w:r w:rsidR="00711C61">
              <w:rPr>
                <w:noProof/>
                <w:webHidden/>
              </w:rPr>
              <w:tab/>
            </w:r>
            <w:r>
              <w:rPr>
                <w:noProof/>
                <w:webHidden/>
              </w:rPr>
              <w:fldChar w:fldCharType="begin"/>
            </w:r>
            <w:r w:rsidR="00711C61">
              <w:rPr>
                <w:noProof/>
                <w:webHidden/>
              </w:rPr>
              <w:instrText xml:space="preserve"> PAGEREF _Toc269456830 \h </w:instrText>
            </w:r>
            <w:r>
              <w:rPr>
                <w:noProof/>
                <w:webHidden/>
              </w:rPr>
            </w:r>
            <w:r>
              <w:rPr>
                <w:noProof/>
                <w:webHidden/>
              </w:rPr>
              <w:fldChar w:fldCharType="separate"/>
            </w:r>
            <w:r w:rsidR="00711C61">
              <w:rPr>
                <w:noProof/>
                <w:webHidden/>
              </w:rPr>
              <w:t>94</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31" w:history="1">
            <w:r w:rsidR="00711C61" w:rsidRPr="002B1867">
              <w:rPr>
                <w:rStyle w:val="Hyperlink"/>
                <w:noProof/>
              </w:rPr>
              <w:t>5.11.</w:t>
            </w:r>
            <w:r w:rsidR="00711C61">
              <w:rPr>
                <w:rFonts w:asciiTheme="minorHAnsi" w:eastAsiaTheme="minorEastAsia" w:hAnsiTheme="minorHAnsi" w:cstheme="minorBidi"/>
                <w:noProof/>
                <w:sz w:val="22"/>
                <w:szCs w:val="22"/>
              </w:rPr>
              <w:tab/>
            </w:r>
            <w:r w:rsidR="00711C61" w:rsidRPr="002B1867">
              <w:rPr>
                <w:rStyle w:val="Hyperlink"/>
                <w:noProof/>
              </w:rPr>
              <w:t>Achievements</w:t>
            </w:r>
            <w:r w:rsidR="00711C61">
              <w:rPr>
                <w:noProof/>
                <w:webHidden/>
              </w:rPr>
              <w:tab/>
            </w:r>
            <w:r>
              <w:rPr>
                <w:noProof/>
                <w:webHidden/>
              </w:rPr>
              <w:fldChar w:fldCharType="begin"/>
            </w:r>
            <w:r w:rsidR="00711C61">
              <w:rPr>
                <w:noProof/>
                <w:webHidden/>
              </w:rPr>
              <w:instrText xml:space="preserve"> PAGEREF _Toc269456831 \h </w:instrText>
            </w:r>
            <w:r>
              <w:rPr>
                <w:noProof/>
                <w:webHidden/>
              </w:rPr>
            </w:r>
            <w:r>
              <w:rPr>
                <w:noProof/>
                <w:webHidden/>
              </w:rPr>
              <w:fldChar w:fldCharType="separate"/>
            </w:r>
            <w:r w:rsidR="00711C61">
              <w:rPr>
                <w:noProof/>
                <w:webHidden/>
              </w:rPr>
              <w:t>94</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32" w:history="1">
            <w:r w:rsidR="00711C61" w:rsidRPr="002B1867">
              <w:rPr>
                <w:rStyle w:val="Hyperlink"/>
                <w:noProof/>
              </w:rPr>
              <w:t>5.12.</w:t>
            </w:r>
            <w:r w:rsidR="00711C61">
              <w:rPr>
                <w:rFonts w:asciiTheme="minorHAnsi" w:eastAsiaTheme="minorEastAsia" w:hAnsiTheme="minorHAnsi" w:cstheme="minorBidi"/>
                <w:noProof/>
                <w:sz w:val="22"/>
                <w:szCs w:val="22"/>
              </w:rPr>
              <w:tab/>
            </w:r>
            <w:r w:rsidR="00711C61" w:rsidRPr="002B1867">
              <w:rPr>
                <w:rStyle w:val="Hyperlink"/>
                <w:noProof/>
              </w:rPr>
              <w:t>Crafting</w:t>
            </w:r>
            <w:r w:rsidR="00711C61">
              <w:rPr>
                <w:noProof/>
                <w:webHidden/>
              </w:rPr>
              <w:tab/>
            </w:r>
            <w:r>
              <w:rPr>
                <w:noProof/>
                <w:webHidden/>
              </w:rPr>
              <w:fldChar w:fldCharType="begin"/>
            </w:r>
            <w:r w:rsidR="00711C61">
              <w:rPr>
                <w:noProof/>
                <w:webHidden/>
              </w:rPr>
              <w:instrText xml:space="preserve"> PAGEREF _Toc269456832 \h </w:instrText>
            </w:r>
            <w:r>
              <w:rPr>
                <w:noProof/>
                <w:webHidden/>
              </w:rPr>
            </w:r>
            <w:r>
              <w:rPr>
                <w:noProof/>
                <w:webHidden/>
              </w:rPr>
              <w:fldChar w:fldCharType="separate"/>
            </w:r>
            <w:r w:rsidR="00711C61">
              <w:rPr>
                <w:noProof/>
                <w:webHidden/>
              </w:rPr>
              <w:t>94</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33" w:history="1">
            <w:r w:rsidR="00711C61" w:rsidRPr="002B1867">
              <w:rPr>
                <w:rStyle w:val="Hyperlink"/>
                <w:noProof/>
              </w:rPr>
              <w:t>5.12.1.</w:t>
            </w:r>
            <w:r w:rsidR="00711C61">
              <w:rPr>
                <w:rFonts w:asciiTheme="minorHAnsi" w:eastAsiaTheme="minorEastAsia" w:hAnsiTheme="minorHAnsi" w:cstheme="minorBidi"/>
                <w:noProof/>
                <w:sz w:val="22"/>
                <w:szCs w:val="22"/>
              </w:rPr>
              <w:tab/>
            </w:r>
            <w:r w:rsidR="00711C61" w:rsidRPr="002B1867">
              <w:rPr>
                <w:rStyle w:val="Hyperlink"/>
                <w:noProof/>
              </w:rPr>
              <w:t>Create</w:t>
            </w:r>
            <w:r w:rsidR="00711C61">
              <w:rPr>
                <w:noProof/>
                <w:webHidden/>
              </w:rPr>
              <w:tab/>
            </w:r>
            <w:r>
              <w:rPr>
                <w:noProof/>
                <w:webHidden/>
              </w:rPr>
              <w:fldChar w:fldCharType="begin"/>
            </w:r>
            <w:r w:rsidR="00711C61">
              <w:rPr>
                <w:noProof/>
                <w:webHidden/>
              </w:rPr>
              <w:instrText xml:space="preserve"> PAGEREF _Toc269456833 \h </w:instrText>
            </w:r>
            <w:r>
              <w:rPr>
                <w:noProof/>
                <w:webHidden/>
              </w:rPr>
            </w:r>
            <w:r>
              <w:rPr>
                <w:noProof/>
                <w:webHidden/>
              </w:rPr>
              <w:fldChar w:fldCharType="separate"/>
            </w:r>
            <w:r w:rsidR="00711C61">
              <w:rPr>
                <w:noProof/>
                <w:webHidden/>
              </w:rPr>
              <w:t>94</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834" w:history="1">
            <w:r w:rsidR="00711C61" w:rsidRPr="002B1867">
              <w:rPr>
                <w:rStyle w:val="Hyperlink"/>
                <w:noProof/>
              </w:rPr>
              <w:t>5.12.2.</w:t>
            </w:r>
            <w:r w:rsidR="00711C61">
              <w:rPr>
                <w:rFonts w:asciiTheme="minorHAnsi" w:eastAsiaTheme="minorEastAsia" w:hAnsiTheme="minorHAnsi" w:cstheme="minorBidi"/>
                <w:noProof/>
                <w:sz w:val="22"/>
                <w:szCs w:val="22"/>
              </w:rPr>
              <w:tab/>
            </w:r>
            <w:r w:rsidR="00711C61" w:rsidRPr="002B1867">
              <w:rPr>
                <w:rStyle w:val="Hyperlink"/>
                <w:noProof/>
              </w:rPr>
              <w:t>Enhance</w:t>
            </w:r>
            <w:r w:rsidR="00711C61">
              <w:rPr>
                <w:noProof/>
                <w:webHidden/>
              </w:rPr>
              <w:tab/>
            </w:r>
            <w:r>
              <w:rPr>
                <w:noProof/>
                <w:webHidden/>
              </w:rPr>
              <w:fldChar w:fldCharType="begin"/>
            </w:r>
            <w:r w:rsidR="00711C61">
              <w:rPr>
                <w:noProof/>
                <w:webHidden/>
              </w:rPr>
              <w:instrText xml:space="preserve"> PAGEREF _Toc269456834 \h </w:instrText>
            </w:r>
            <w:r>
              <w:rPr>
                <w:noProof/>
                <w:webHidden/>
              </w:rPr>
            </w:r>
            <w:r>
              <w:rPr>
                <w:noProof/>
                <w:webHidden/>
              </w:rPr>
              <w:fldChar w:fldCharType="separate"/>
            </w:r>
            <w:r w:rsidR="00711C61">
              <w:rPr>
                <w:noProof/>
                <w:webHidden/>
              </w:rPr>
              <w:t>95</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35" w:history="1">
            <w:r w:rsidR="00711C61" w:rsidRPr="002B1867">
              <w:rPr>
                <w:rStyle w:val="Hyperlink"/>
                <w:noProof/>
              </w:rPr>
              <w:t>5.13.</w:t>
            </w:r>
            <w:r w:rsidR="00711C61">
              <w:rPr>
                <w:rFonts w:asciiTheme="minorHAnsi" w:eastAsiaTheme="minorEastAsia" w:hAnsiTheme="minorHAnsi" w:cstheme="minorBidi"/>
                <w:noProof/>
                <w:sz w:val="22"/>
                <w:szCs w:val="22"/>
              </w:rPr>
              <w:tab/>
            </w:r>
            <w:r w:rsidR="00711C61" w:rsidRPr="002B1867">
              <w:rPr>
                <w:rStyle w:val="Hyperlink"/>
                <w:noProof/>
              </w:rPr>
              <w:t>Ranking</w:t>
            </w:r>
            <w:r w:rsidR="00711C61">
              <w:rPr>
                <w:noProof/>
                <w:webHidden/>
              </w:rPr>
              <w:tab/>
            </w:r>
            <w:r>
              <w:rPr>
                <w:noProof/>
                <w:webHidden/>
              </w:rPr>
              <w:fldChar w:fldCharType="begin"/>
            </w:r>
            <w:r w:rsidR="00711C61">
              <w:rPr>
                <w:noProof/>
                <w:webHidden/>
              </w:rPr>
              <w:instrText xml:space="preserve"> PAGEREF _Toc269456835 \h </w:instrText>
            </w:r>
            <w:r>
              <w:rPr>
                <w:noProof/>
                <w:webHidden/>
              </w:rPr>
            </w:r>
            <w:r>
              <w:rPr>
                <w:noProof/>
                <w:webHidden/>
              </w:rPr>
              <w:fldChar w:fldCharType="separate"/>
            </w:r>
            <w:r w:rsidR="00711C61">
              <w:rPr>
                <w:noProof/>
                <w:webHidden/>
              </w:rPr>
              <w:t>97</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36" w:history="1">
            <w:r w:rsidR="00711C61" w:rsidRPr="002B1867">
              <w:rPr>
                <w:rStyle w:val="Hyperlink"/>
                <w:noProof/>
              </w:rPr>
              <w:t>5.14.</w:t>
            </w:r>
            <w:r w:rsidR="00711C61">
              <w:rPr>
                <w:rFonts w:asciiTheme="minorHAnsi" w:eastAsiaTheme="minorEastAsia" w:hAnsiTheme="minorHAnsi" w:cstheme="minorBidi"/>
                <w:noProof/>
                <w:sz w:val="22"/>
                <w:szCs w:val="22"/>
              </w:rPr>
              <w:tab/>
            </w:r>
            <w:r w:rsidR="00711C61" w:rsidRPr="002B1867">
              <w:rPr>
                <w:rStyle w:val="Hyperlink"/>
                <w:noProof/>
              </w:rPr>
              <w:t>Mail</w:t>
            </w:r>
            <w:r w:rsidR="00711C61">
              <w:rPr>
                <w:noProof/>
                <w:webHidden/>
              </w:rPr>
              <w:tab/>
            </w:r>
            <w:r>
              <w:rPr>
                <w:noProof/>
                <w:webHidden/>
              </w:rPr>
              <w:fldChar w:fldCharType="begin"/>
            </w:r>
            <w:r w:rsidR="00711C61">
              <w:rPr>
                <w:noProof/>
                <w:webHidden/>
              </w:rPr>
              <w:instrText xml:space="preserve"> PAGEREF _Toc269456836 \h </w:instrText>
            </w:r>
            <w:r>
              <w:rPr>
                <w:noProof/>
                <w:webHidden/>
              </w:rPr>
            </w:r>
            <w:r>
              <w:rPr>
                <w:noProof/>
                <w:webHidden/>
              </w:rPr>
              <w:fldChar w:fldCharType="separate"/>
            </w:r>
            <w:r w:rsidR="00711C61">
              <w:rPr>
                <w:noProof/>
                <w:webHidden/>
              </w:rPr>
              <w:t>97</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37" w:history="1">
            <w:r w:rsidR="00711C61" w:rsidRPr="002B1867">
              <w:rPr>
                <w:rStyle w:val="Hyperlink"/>
                <w:noProof/>
              </w:rPr>
              <w:t>5.15.</w:t>
            </w:r>
            <w:r w:rsidR="00711C61">
              <w:rPr>
                <w:rFonts w:asciiTheme="minorHAnsi" w:eastAsiaTheme="minorEastAsia" w:hAnsiTheme="minorHAnsi" w:cstheme="minorBidi"/>
                <w:noProof/>
                <w:sz w:val="22"/>
                <w:szCs w:val="22"/>
              </w:rPr>
              <w:tab/>
            </w:r>
            <w:r w:rsidR="00711C61" w:rsidRPr="002B1867">
              <w:rPr>
                <w:rStyle w:val="Hyperlink"/>
                <w:noProof/>
              </w:rPr>
              <w:t>Chat Channels</w:t>
            </w:r>
            <w:r w:rsidR="00711C61">
              <w:rPr>
                <w:noProof/>
                <w:webHidden/>
              </w:rPr>
              <w:tab/>
            </w:r>
            <w:r>
              <w:rPr>
                <w:noProof/>
                <w:webHidden/>
              </w:rPr>
              <w:fldChar w:fldCharType="begin"/>
            </w:r>
            <w:r w:rsidR="00711C61">
              <w:rPr>
                <w:noProof/>
                <w:webHidden/>
              </w:rPr>
              <w:instrText xml:space="preserve"> PAGEREF _Toc269456837 \h </w:instrText>
            </w:r>
            <w:r>
              <w:rPr>
                <w:noProof/>
                <w:webHidden/>
              </w:rPr>
            </w:r>
            <w:r>
              <w:rPr>
                <w:noProof/>
                <w:webHidden/>
              </w:rPr>
              <w:fldChar w:fldCharType="separate"/>
            </w:r>
            <w:r w:rsidR="00711C61">
              <w:rPr>
                <w:noProof/>
                <w:webHidden/>
              </w:rPr>
              <w:t>97</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38" w:history="1">
            <w:r w:rsidR="00711C61" w:rsidRPr="002B1867">
              <w:rPr>
                <w:rStyle w:val="Hyperlink"/>
                <w:noProof/>
              </w:rPr>
              <w:t>5.16.</w:t>
            </w:r>
            <w:r w:rsidR="00711C61">
              <w:rPr>
                <w:rFonts w:asciiTheme="minorHAnsi" w:eastAsiaTheme="minorEastAsia" w:hAnsiTheme="minorHAnsi" w:cstheme="minorBidi"/>
                <w:noProof/>
                <w:sz w:val="22"/>
                <w:szCs w:val="22"/>
              </w:rPr>
              <w:tab/>
            </w:r>
            <w:r w:rsidR="00711C61" w:rsidRPr="002B1867">
              <w:rPr>
                <w:rStyle w:val="Hyperlink"/>
                <w:noProof/>
              </w:rPr>
              <w:t>Shop</w:t>
            </w:r>
            <w:r w:rsidR="00711C61">
              <w:rPr>
                <w:noProof/>
                <w:webHidden/>
              </w:rPr>
              <w:tab/>
            </w:r>
            <w:r>
              <w:rPr>
                <w:noProof/>
                <w:webHidden/>
              </w:rPr>
              <w:fldChar w:fldCharType="begin"/>
            </w:r>
            <w:r w:rsidR="00711C61">
              <w:rPr>
                <w:noProof/>
                <w:webHidden/>
              </w:rPr>
              <w:instrText xml:space="preserve"> PAGEREF _Toc269456838 \h </w:instrText>
            </w:r>
            <w:r>
              <w:rPr>
                <w:noProof/>
                <w:webHidden/>
              </w:rPr>
            </w:r>
            <w:r>
              <w:rPr>
                <w:noProof/>
                <w:webHidden/>
              </w:rPr>
              <w:fldChar w:fldCharType="separate"/>
            </w:r>
            <w:r w:rsidR="00711C61">
              <w:rPr>
                <w:noProof/>
                <w:webHidden/>
              </w:rPr>
              <w:t>98</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39" w:history="1">
            <w:r w:rsidR="00711C61" w:rsidRPr="002B1867">
              <w:rPr>
                <w:rStyle w:val="Hyperlink"/>
                <w:noProof/>
              </w:rPr>
              <w:t>5.17.</w:t>
            </w:r>
            <w:r w:rsidR="00711C61">
              <w:rPr>
                <w:rFonts w:asciiTheme="minorHAnsi" w:eastAsiaTheme="minorEastAsia" w:hAnsiTheme="minorHAnsi" w:cstheme="minorBidi"/>
                <w:noProof/>
                <w:sz w:val="22"/>
                <w:szCs w:val="22"/>
              </w:rPr>
              <w:tab/>
            </w:r>
            <w:r w:rsidR="00711C61" w:rsidRPr="002B1867">
              <w:rPr>
                <w:rStyle w:val="Hyperlink"/>
                <w:noProof/>
              </w:rPr>
              <w:t>Auction</w:t>
            </w:r>
            <w:r w:rsidR="00711C61">
              <w:rPr>
                <w:noProof/>
                <w:webHidden/>
              </w:rPr>
              <w:tab/>
            </w:r>
            <w:r>
              <w:rPr>
                <w:noProof/>
                <w:webHidden/>
              </w:rPr>
              <w:fldChar w:fldCharType="begin"/>
            </w:r>
            <w:r w:rsidR="00711C61">
              <w:rPr>
                <w:noProof/>
                <w:webHidden/>
              </w:rPr>
              <w:instrText xml:space="preserve"> PAGEREF _Toc269456839 \h </w:instrText>
            </w:r>
            <w:r>
              <w:rPr>
                <w:noProof/>
                <w:webHidden/>
              </w:rPr>
            </w:r>
            <w:r>
              <w:rPr>
                <w:noProof/>
                <w:webHidden/>
              </w:rPr>
              <w:fldChar w:fldCharType="separate"/>
            </w:r>
            <w:r w:rsidR="00711C61">
              <w:rPr>
                <w:noProof/>
                <w:webHidden/>
              </w:rPr>
              <w:t>99</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40" w:history="1">
            <w:r w:rsidR="00711C61" w:rsidRPr="002B1867">
              <w:rPr>
                <w:rStyle w:val="Hyperlink"/>
                <w:noProof/>
              </w:rPr>
              <w:t>5.18.</w:t>
            </w:r>
            <w:r w:rsidR="00711C61">
              <w:rPr>
                <w:rFonts w:asciiTheme="minorHAnsi" w:eastAsiaTheme="minorEastAsia" w:hAnsiTheme="minorHAnsi" w:cstheme="minorBidi"/>
                <w:noProof/>
                <w:sz w:val="22"/>
                <w:szCs w:val="22"/>
              </w:rPr>
              <w:tab/>
            </w:r>
            <w:r w:rsidR="00711C61" w:rsidRPr="002B1867">
              <w:rPr>
                <w:rStyle w:val="Hyperlink"/>
                <w:noProof/>
              </w:rPr>
              <w:t>Inventory / Attributes</w:t>
            </w:r>
            <w:r w:rsidR="00711C61">
              <w:rPr>
                <w:noProof/>
                <w:webHidden/>
              </w:rPr>
              <w:tab/>
            </w:r>
            <w:r>
              <w:rPr>
                <w:noProof/>
                <w:webHidden/>
              </w:rPr>
              <w:fldChar w:fldCharType="begin"/>
            </w:r>
            <w:r w:rsidR="00711C61">
              <w:rPr>
                <w:noProof/>
                <w:webHidden/>
              </w:rPr>
              <w:instrText xml:space="preserve"> PAGEREF _Toc269456840 \h </w:instrText>
            </w:r>
            <w:r>
              <w:rPr>
                <w:noProof/>
                <w:webHidden/>
              </w:rPr>
            </w:r>
            <w:r>
              <w:rPr>
                <w:noProof/>
                <w:webHidden/>
              </w:rPr>
              <w:fldChar w:fldCharType="separate"/>
            </w:r>
            <w:r w:rsidR="00711C61">
              <w:rPr>
                <w:noProof/>
                <w:webHidden/>
              </w:rPr>
              <w:t>100</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41" w:history="1">
            <w:r w:rsidR="00711C61" w:rsidRPr="002B1867">
              <w:rPr>
                <w:rStyle w:val="Hyperlink"/>
                <w:noProof/>
              </w:rPr>
              <w:t>5.19.</w:t>
            </w:r>
            <w:r w:rsidR="00711C61">
              <w:rPr>
                <w:rFonts w:asciiTheme="minorHAnsi" w:eastAsiaTheme="minorEastAsia" w:hAnsiTheme="minorHAnsi" w:cstheme="minorBidi"/>
                <w:noProof/>
                <w:sz w:val="22"/>
                <w:szCs w:val="22"/>
              </w:rPr>
              <w:tab/>
            </w:r>
            <w:r w:rsidR="00711C61" w:rsidRPr="002B1867">
              <w:rPr>
                <w:rStyle w:val="Hyperlink"/>
                <w:noProof/>
              </w:rPr>
              <w:t>Leveling / Switching Classes</w:t>
            </w:r>
            <w:r w:rsidR="00711C61">
              <w:rPr>
                <w:noProof/>
                <w:webHidden/>
              </w:rPr>
              <w:tab/>
            </w:r>
            <w:r>
              <w:rPr>
                <w:noProof/>
                <w:webHidden/>
              </w:rPr>
              <w:fldChar w:fldCharType="begin"/>
            </w:r>
            <w:r w:rsidR="00711C61">
              <w:rPr>
                <w:noProof/>
                <w:webHidden/>
              </w:rPr>
              <w:instrText xml:space="preserve"> PAGEREF _Toc269456841 \h </w:instrText>
            </w:r>
            <w:r>
              <w:rPr>
                <w:noProof/>
                <w:webHidden/>
              </w:rPr>
            </w:r>
            <w:r>
              <w:rPr>
                <w:noProof/>
                <w:webHidden/>
              </w:rPr>
              <w:fldChar w:fldCharType="separate"/>
            </w:r>
            <w:r w:rsidR="00711C61">
              <w:rPr>
                <w:noProof/>
                <w:webHidden/>
              </w:rPr>
              <w:t>101</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42" w:history="1">
            <w:r w:rsidR="00711C61" w:rsidRPr="002B1867">
              <w:rPr>
                <w:rStyle w:val="Hyperlink"/>
                <w:noProof/>
              </w:rPr>
              <w:t>5.20.</w:t>
            </w:r>
            <w:r w:rsidR="00711C61">
              <w:rPr>
                <w:rFonts w:asciiTheme="minorHAnsi" w:eastAsiaTheme="minorEastAsia" w:hAnsiTheme="minorHAnsi" w:cstheme="minorBidi"/>
                <w:noProof/>
                <w:sz w:val="22"/>
                <w:szCs w:val="22"/>
              </w:rPr>
              <w:tab/>
            </w:r>
            <w:r w:rsidR="00711C61" w:rsidRPr="002B1867">
              <w:rPr>
                <w:rStyle w:val="Hyperlink"/>
                <w:noProof/>
              </w:rPr>
              <w:t>Exploration</w:t>
            </w:r>
            <w:r w:rsidR="00711C61">
              <w:rPr>
                <w:noProof/>
                <w:webHidden/>
              </w:rPr>
              <w:tab/>
            </w:r>
            <w:r>
              <w:rPr>
                <w:noProof/>
                <w:webHidden/>
              </w:rPr>
              <w:fldChar w:fldCharType="begin"/>
            </w:r>
            <w:r w:rsidR="00711C61">
              <w:rPr>
                <w:noProof/>
                <w:webHidden/>
              </w:rPr>
              <w:instrText xml:space="preserve"> PAGEREF _Toc269456842 \h </w:instrText>
            </w:r>
            <w:r>
              <w:rPr>
                <w:noProof/>
                <w:webHidden/>
              </w:rPr>
            </w:r>
            <w:r>
              <w:rPr>
                <w:noProof/>
                <w:webHidden/>
              </w:rPr>
              <w:fldChar w:fldCharType="separate"/>
            </w:r>
            <w:r w:rsidR="00711C61">
              <w:rPr>
                <w:noProof/>
                <w:webHidden/>
              </w:rPr>
              <w:t>101</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43" w:history="1">
            <w:r w:rsidR="00711C61" w:rsidRPr="002B1867">
              <w:rPr>
                <w:rStyle w:val="Hyperlink"/>
                <w:noProof/>
              </w:rPr>
              <w:t>5.21.</w:t>
            </w:r>
            <w:r w:rsidR="00711C61">
              <w:rPr>
                <w:rFonts w:asciiTheme="minorHAnsi" w:eastAsiaTheme="minorEastAsia" w:hAnsiTheme="minorHAnsi" w:cstheme="minorBidi"/>
                <w:noProof/>
                <w:sz w:val="22"/>
                <w:szCs w:val="22"/>
              </w:rPr>
              <w:tab/>
            </w:r>
            <w:r w:rsidR="00711C61" w:rsidRPr="002B1867">
              <w:rPr>
                <w:rStyle w:val="Hyperlink"/>
                <w:noProof/>
              </w:rPr>
              <w:t>Combat</w:t>
            </w:r>
            <w:r w:rsidR="00711C61">
              <w:rPr>
                <w:noProof/>
                <w:webHidden/>
              </w:rPr>
              <w:tab/>
            </w:r>
            <w:r>
              <w:rPr>
                <w:noProof/>
                <w:webHidden/>
              </w:rPr>
              <w:fldChar w:fldCharType="begin"/>
            </w:r>
            <w:r w:rsidR="00711C61">
              <w:rPr>
                <w:noProof/>
                <w:webHidden/>
              </w:rPr>
              <w:instrText xml:space="preserve"> PAGEREF _Toc269456843 \h </w:instrText>
            </w:r>
            <w:r>
              <w:rPr>
                <w:noProof/>
                <w:webHidden/>
              </w:rPr>
            </w:r>
            <w:r>
              <w:rPr>
                <w:noProof/>
                <w:webHidden/>
              </w:rPr>
              <w:fldChar w:fldCharType="separate"/>
            </w:r>
            <w:r w:rsidR="00711C61">
              <w:rPr>
                <w:noProof/>
                <w:webHidden/>
              </w:rPr>
              <w:t>103</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44" w:history="1">
            <w:r w:rsidR="00711C61" w:rsidRPr="002B1867">
              <w:rPr>
                <w:rStyle w:val="Hyperlink"/>
                <w:noProof/>
              </w:rPr>
              <w:t>5.21.1.</w:t>
            </w:r>
            <w:r w:rsidR="00711C61">
              <w:rPr>
                <w:rFonts w:asciiTheme="minorHAnsi" w:eastAsiaTheme="minorEastAsia" w:hAnsiTheme="minorHAnsi" w:cstheme="minorBidi"/>
                <w:noProof/>
                <w:sz w:val="22"/>
                <w:szCs w:val="22"/>
              </w:rPr>
              <w:tab/>
            </w:r>
            <w:r w:rsidR="00711C61" w:rsidRPr="002B1867">
              <w:rPr>
                <w:rStyle w:val="Hyperlink"/>
                <w:noProof/>
              </w:rPr>
              <w:t>NPC (Dungeon-Crawling)</w:t>
            </w:r>
            <w:r w:rsidR="00711C61">
              <w:rPr>
                <w:noProof/>
                <w:webHidden/>
              </w:rPr>
              <w:tab/>
            </w:r>
            <w:r>
              <w:rPr>
                <w:noProof/>
                <w:webHidden/>
              </w:rPr>
              <w:fldChar w:fldCharType="begin"/>
            </w:r>
            <w:r w:rsidR="00711C61">
              <w:rPr>
                <w:noProof/>
                <w:webHidden/>
              </w:rPr>
              <w:instrText xml:space="preserve"> PAGEREF _Toc269456844 \h </w:instrText>
            </w:r>
            <w:r>
              <w:rPr>
                <w:noProof/>
                <w:webHidden/>
              </w:rPr>
            </w:r>
            <w:r>
              <w:rPr>
                <w:noProof/>
                <w:webHidden/>
              </w:rPr>
              <w:fldChar w:fldCharType="separate"/>
            </w:r>
            <w:r w:rsidR="00711C61">
              <w:rPr>
                <w:noProof/>
                <w:webHidden/>
              </w:rPr>
              <w:t>104</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45" w:history="1">
            <w:r w:rsidR="00711C61" w:rsidRPr="002B1867">
              <w:rPr>
                <w:rStyle w:val="Hyperlink"/>
                <w:noProof/>
              </w:rPr>
              <w:t>5.21.2.</w:t>
            </w:r>
            <w:r w:rsidR="00711C61">
              <w:rPr>
                <w:rFonts w:asciiTheme="minorHAnsi" w:eastAsiaTheme="minorEastAsia" w:hAnsiTheme="minorHAnsi" w:cstheme="minorBidi"/>
                <w:noProof/>
                <w:sz w:val="22"/>
                <w:szCs w:val="22"/>
              </w:rPr>
              <w:tab/>
            </w:r>
            <w:r w:rsidR="00711C61" w:rsidRPr="002B1867">
              <w:rPr>
                <w:rStyle w:val="Hyperlink"/>
                <w:noProof/>
              </w:rPr>
              <w:t>PC (Arena)</w:t>
            </w:r>
            <w:r w:rsidR="00711C61">
              <w:rPr>
                <w:noProof/>
                <w:webHidden/>
              </w:rPr>
              <w:tab/>
            </w:r>
            <w:r>
              <w:rPr>
                <w:noProof/>
                <w:webHidden/>
              </w:rPr>
              <w:fldChar w:fldCharType="begin"/>
            </w:r>
            <w:r w:rsidR="00711C61">
              <w:rPr>
                <w:noProof/>
                <w:webHidden/>
              </w:rPr>
              <w:instrText xml:space="preserve"> PAGEREF _Toc269456845 \h </w:instrText>
            </w:r>
            <w:r>
              <w:rPr>
                <w:noProof/>
                <w:webHidden/>
              </w:rPr>
            </w:r>
            <w:r>
              <w:rPr>
                <w:noProof/>
                <w:webHidden/>
              </w:rPr>
              <w:fldChar w:fldCharType="separate"/>
            </w:r>
            <w:r w:rsidR="00711C61">
              <w:rPr>
                <w:noProof/>
                <w:webHidden/>
              </w:rPr>
              <w:t>106</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46" w:history="1">
            <w:r w:rsidR="00711C61" w:rsidRPr="002B1867">
              <w:rPr>
                <w:rStyle w:val="Hyperlink"/>
                <w:noProof/>
              </w:rPr>
              <w:t>5.22.</w:t>
            </w:r>
            <w:r w:rsidR="00711C61">
              <w:rPr>
                <w:rFonts w:asciiTheme="minorHAnsi" w:eastAsiaTheme="minorEastAsia" w:hAnsiTheme="minorHAnsi" w:cstheme="minorBidi"/>
                <w:noProof/>
                <w:sz w:val="22"/>
                <w:szCs w:val="22"/>
              </w:rPr>
              <w:tab/>
            </w:r>
            <w:r w:rsidR="00711C61" w:rsidRPr="002B1867">
              <w:rPr>
                <w:rStyle w:val="Hyperlink"/>
                <w:noProof/>
              </w:rPr>
              <w:t>Map</w:t>
            </w:r>
            <w:r w:rsidR="00711C61">
              <w:rPr>
                <w:noProof/>
                <w:webHidden/>
              </w:rPr>
              <w:tab/>
            </w:r>
            <w:r>
              <w:rPr>
                <w:noProof/>
                <w:webHidden/>
              </w:rPr>
              <w:fldChar w:fldCharType="begin"/>
            </w:r>
            <w:r w:rsidR="00711C61">
              <w:rPr>
                <w:noProof/>
                <w:webHidden/>
              </w:rPr>
              <w:instrText xml:space="preserve"> PAGEREF _Toc269456846 \h </w:instrText>
            </w:r>
            <w:r>
              <w:rPr>
                <w:noProof/>
                <w:webHidden/>
              </w:rPr>
            </w:r>
            <w:r>
              <w:rPr>
                <w:noProof/>
                <w:webHidden/>
              </w:rPr>
              <w:fldChar w:fldCharType="separate"/>
            </w:r>
            <w:r w:rsidR="00711C61">
              <w:rPr>
                <w:noProof/>
                <w:webHidden/>
              </w:rPr>
              <w:t>106</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47" w:history="1">
            <w:r w:rsidR="00711C61" w:rsidRPr="002B1867">
              <w:rPr>
                <w:rStyle w:val="Hyperlink"/>
                <w:noProof/>
              </w:rPr>
              <w:t>5.23.</w:t>
            </w:r>
            <w:r w:rsidR="00711C61">
              <w:rPr>
                <w:rFonts w:asciiTheme="minorHAnsi" w:eastAsiaTheme="minorEastAsia" w:hAnsiTheme="minorHAnsi" w:cstheme="minorBidi"/>
                <w:noProof/>
                <w:sz w:val="22"/>
                <w:szCs w:val="22"/>
              </w:rPr>
              <w:tab/>
            </w:r>
            <w:r w:rsidR="00711C61" w:rsidRPr="002B1867">
              <w:rPr>
                <w:rStyle w:val="Hyperlink"/>
                <w:noProof/>
              </w:rPr>
              <w:t>Treasure</w:t>
            </w:r>
            <w:r w:rsidR="00711C61">
              <w:rPr>
                <w:noProof/>
                <w:webHidden/>
              </w:rPr>
              <w:tab/>
            </w:r>
            <w:r>
              <w:rPr>
                <w:noProof/>
                <w:webHidden/>
              </w:rPr>
              <w:fldChar w:fldCharType="begin"/>
            </w:r>
            <w:r w:rsidR="00711C61">
              <w:rPr>
                <w:noProof/>
                <w:webHidden/>
              </w:rPr>
              <w:instrText xml:space="preserve"> PAGEREF _Toc269456847 \h </w:instrText>
            </w:r>
            <w:r>
              <w:rPr>
                <w:noProof/>
                <w:webHidden/>
              </w:rPr>
            </w:r>
            <w:r>
              <w:rPr>
                <w:noProof/>
                <w:webHidden/>
              </w:rPr>
              <w:fldChar w:fldCharType="separate"/>
            </w:r>
            <w:r w:rsidR="00711C61">
              <w:rPr>
                <w:noProof/>
                <w:webHidden/>
              </w:rPr>
              <w:t>107</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48" w:history="1">
            <w:r w:rsidR="00711C61" w:rsidRPr="002B1867">
              <w:rPr>
                <w:rStyle w:val="Hyperlink"/>
                <w:noProof/>
              </w:rPr>
              <w:t>5.24.</w:t>
            </w:r>
            <w:r w:rsidR="00711C61">
              <w:rPr>
                <w:rFonts w:asciiTheme="minorHAnsi" w:eastAsiaTheme="minorEastAsia" w:hAnsiTheme="minorHAnsi" w:cstheme="minorBidi"/>
                <w:noProof/>
                <w:sz w:val="22"/>
                <w:szCs w:val="22"/>
              </w:rPr>
              <w:tab/>
            </w:r>
            <w:r w:rsidR="00711C61" w:rsidRPr="002B1867">
              <w:rPr>
                <w:rStyle w:val="Hyperlink"/>
                <w:noProof/>
              </w:rPr>
              <w:t>PvP</w:t>
            </w:r>
            <w:r w:rsidR="00711C61">
              <w:rPr>
                <w:noProof/>
                <w:webHidden/>
              </w:rPr>
              <w:tab/>
            </w:r>
            <w:r>
              <w:rPr>
                <w:noProof/>
                <w:webHidden/>
              </w:rPr>
              <w:fldChar w:fldCharType="begin"/>
            </w:r>
            <w:r w:rsidR="00711C61">
              <w:rPr>
                <w:noProof/>
                <w:webHidden/>
              </w:rPr>
              <w:instrText xml:space="preserve"> PAGEREF _Toc269456848 \h </w:instrText>
            </w:r>
            <w:r>
              <w:rPr>
                <w:noProof/>
                <w:webHidden/>
              </w:rPr>
            </w:r>
            <w:r>
              <w:rPr>
                <w:noProof/>
                <w:webHidden/>
              </w:rPr>
              <w:fldChar w:fldCharType="separate"/>
            </w:r>
            <w:r w:rsidR="00711C61">
              <w:rPr>
                <w:noProof/>
                <w:webHidden/>
              </w:rPr>
              <w:t>108</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49" w:history="1">
            <w:r w:rsidR="00711C61" w:rsidRPr="002B1867">
              <w:rPr>
                <w:rStyle w:val="Hyperlink"/>
                <w:noProof/>
              </w:rPr>
              <w:t>5.24.1.</w:t>
            </w:r>
            <w:r w:rsidR="00711C61">
              <w:rPr>
                <w:rFonts w:asciiTheme="minorHAnsi" w:eastAsiaTheme="minorEastAsia" w:hAnsiTheme="minorHAnsi" w:cstheme="minorBidi"/>
                <w:noProof/>
                <w:sz w:val="22"/>
                <w:szCs w:val="22"/>
              </w:rPr>
              <w:tab/>
            </w:r>
            <w:r w:rsidR="00711C61" w:rsidRPr="002B1867">
              <w:rPr>
                <w:rStyle w:val="Hyperlink"/>
                <w:noProof/>
              </w:rPr>
              <w:t>Arena</w:t>
            </w:r>
            <w:r w:rsidR="00711C61">
              <w:rPr>
                <w:noProof/>
                <w:webHidden/>
              </w:rPr>
              <w:tab/>
            </w:r>
            <w:r>
              <w:rPr>
                <w:noProof/>
                <w:webHidden/>
              </w:rPr>
              <w:fldChar w:fldCharType="begin"/>
            </w:r>
            <w:r w:rsidR="00711C61">
              <w:rPr>
                <w:noProof/>
                <w:webHidden/>
              </w:rPr>
              <w:instrText xml:space="preserve"> PAGEREF _Toc269456849 \h </w:instrText>
            </w:r>
            <w:r>
              <w:rPr>
                <w:noProof/>
                <w:webHidden/>
              </w:rPr>
            </w:r>
            <w:r>
              <w:rPr>
                <w:noProof/>
                <w:webHidden/>
              </w:rPr>
              <w:fldChar w:fldCharType="separate"/>
            </w:r>
            <w:r w:rsidR="00711C61">
              <w:rPr>
                <w:noProof/>
                <w:webHidden/>
              </w:rPr>
              <w:t>108</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50" w:history="1">
            <w:r w:rsidR="00711C61" w:rsidRPr="002B1867">
              <w:rPr>
                <w:rStyle w:val="Hyperlink"/>
                <w:noProof/>
              </w:rPr>
              <w:t>5.24.2.</w:t>
            </w:r>
            <w:r w:rsidR="00711C61">
              <w:rPr>
                <w:rFonts w:asciiTheme="minorHAnsi" w:eastAsiaTheme="minorEastAsia" w:hAnsiTheme="minorHAnsi" w:cstheme="minorBidi"/>
                <w:noProof/>
                <w:sz w:val="22"/>
                <w:szCs w:val="22"/>
              </w:rPr>
              <w:tab/>
            </w:r>
            <w:r w:rsidR="00711C61" w:rsidRPr="002B1867">
              <w:rPr>
                <w:rStyle w:val="Hyperlink"/>
                <w:noProof/>
              </w:rPr>
              <w:t>Town Espionage</w:t>
            </w:r>
            <w:r w:rsidR="00711C61">
              <w:rPr>
                <w:noProof/>
                <w:webHidden/>
              </w:rPr>
              <w:tab/>
            </w:r>
            <w:r>
              <w:rPr>
                <w:noProof/>
                <w:webHidden/>
              </w:rPr>
              <w:fldChar w:fldCharType="begin"/>
            </w:r>
            <w:r w:rsidR="00711C61">
              <w:rPr>
                <w:noProof/>
                <w:webHidden/>
              </w:rPr>
              <w:instrText xml:space="preserve"> PAGEREF _Toc269456850 \h </w:instrText>
            </w:r>
            <w:r>
              <w:rPr>
                <w:noProof/>
                <w:webHidden/>
              </w:rPr>
            </w:r>
            <w:r>
              <w:rPr>
                <w:noProof/>
                <w:webHidden/>
              </w:rPr>
              <w:fldChar w:fldCharType="separate"/>
            </w:r>
            <w:r w:rsidR="00711C61">
              <w:rPr>
                <w:noProof/>
                <w:webHidden/>
              </w:rPr>
              <w:t>108</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51" w:history="1">
            <w:r w:rsidR="00711C61" w:rsidRPr="002B1867">
              <w:rPr>
                <w:rStyle w:val="Hyperlink"/>
                <w:noProof/>
              </w:rPr>
              <w:t>5.25.</w:t>
            </w:r>
            <w:r w:rsidR="00711C61">
              <w:rPr>
                <w:rFonts w:asciiTheme="minorHAnsi" w:eastAsiaTheme="minorEastAsia" w:hAnsiTheme="minorHAnsi" w:cstheme="minorBidi"/>
                <w:noProof/>
                <w:sz w:val="22"/>
                <w:szCs w:val="22"/>
              </w:rPr>
              <w:tab/>
            </w:r>
            <w:r w:rsidR="00711C61" w:rsidRPr="002B1867">
              <w:rPr>
                <w:rStyle w:val="Hyperlink"/>
                <w:noProof/>
              </w:rPr>
              <w:t>Skill / Spell Research</w:t>
            </w:r>
            <w:r w:rsidR="00711C61">
              <w:rPr>
                <w:noProof/>
                <w:webHidden/>
              </w:rPr>
              <w:tab/>
            </w:r>
            <w:r>
              <w:rPr>
                <w:noProof/>
                <w:webHidden/>
              </w:rPr>
              <w:fldChar w:fldCharType="begin"/>
            </w:r>
            <w:r w:rsidR="00711C61">
              <w:rPr>
                <w:noProof/>
                <w:webHidden/>
              </w:rPr>
              <w:instrText xml:space="preserve"> PAGEREF _Toc269456851 \h </w:instrText>
            </w:r>
            <w:r>
              <w:rPr>
                <w:noProof/>
                <w:webHidden/>
              </w:rPr>
            </w:r>
            <w:r>
              <w:rPr>
                <w:noProof/>
                <w:webHidden/>
              </w:rPr>
              <w:fldChar w:fldCharType="separate"/>
            </w:r>
            <w:r w:rsidR="00711C61">
              <w:rPr>
                <w:noProof/>
                <w:webHidden/>
              </w:rPr>
              <w:t>109</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52" w:history="1">
            <w:r w:rsidR="00711C61" w:rsidRPr="002B1867">
              <w:rPr>
                <w:rStyle w:val="Hyperlink"/>
                <w:noProof/>
              </w:rPr>
              <w:t>5.26.</w:t>
            </w:r>
            <w:r w:rsidR="00711C61">
              <w:rPr>
                <w:rFonts w:asciiTheme="minorHAnsi" w:eastAsiaTheme="minorEastAsia" w:hAnsiTheme="minorHAnsi" w:cstheme="minorBidi"/>
                <w:noProof/>
                <w:sz w:val="22"/>
                <w:szCs w:val="22"/>
              </w:rPr>
              <w:tab/>
            </w:r>
            <w:r w:rsidR="00711C61" w:rsidRPr="002B1867">
              <w:rPr>
                <w:rStyle w:val="Hyperlink"/>
                <w:noProof/>
              </w:rPr>
              <w:t>Building Upgrading</w:t>
            </w:r>
            <w:r w:rsidR="00711C61">
              <w:rPr>
                <w:noProof/>
                <w:webHidden/>
              </w:rPr>
              <w:tab/>
            </w:r>
            <w:r>
              <w:rPr>
                <w:noProof/>
                <w:webHidden/>
              </w:rPr>
              <w:fldChar w:fldCharType="begin"/>
            </w:r>
            <w:r w:rsidR="00711C61">
              <w:rPr>
                <w:noProof/>
                <w:webHidden/>
              </w:rPr>
              <w:instrText xml:space="preserve"> PAGEREF _Toc269456852 \h </w:instrText>
            </w:r>
            <w:r>
              <w:rPr>
                <w:noProof/>
                <w:webHidden/>
              </w:rPr>
            </w:r>
            <w:r>
              <w:rPr>
                <w:noProof/>
                <w:webHidden/>
              </w:rPr>
              <w:fldChar w:fldCharType="separate"/>
            </w:r>
            <w:r w:rsidR="00711C61">
              <w:rPr>
                <w:noProof/>
                <w:webHidden/>
              </w:rPr>
              <w:t>110</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53" w:history="1">
            <w:r w:rsidR="00711C61" w:rsidRPr="002B1867">
              <w:rPr>
                <w:rStyle w:val="Hyperlink"/>
                <w:noProof/>
              </w:rPr>
              <w:t>5.27.</w:t>
            </w:r>
            <w:r w:rsidR="00711C61">
              <w:rPr>
                <w:rFonts w:asciiTheme="minorHAnsi" w:eastAsiaTheme="minorEastAsia" w:hAnsiTheme="minorHAnsi" w:cstheme="minorBidi"/>
                <w:noProof/>
                <w:sz w:val="22"/>
                <w:szCs w:val="22"/>
              </w:rPr>
              <w:tab/>
            </w:r>
            <w:r w:rsidR="00711C61" w:rsidRPr="002B1867">
              <w:rPr>
                <w:rStyle w:val="Hyperlink"/>
                <w:noProof/>
              </w:rPr>
              <w:t>Game Start</w:t>
            </w:r>
            <w:r w:rsidR="00711C61">
              <w:rPr>
                <w:noProof/>
                <w:webHidden/>
              </w:rPr>
              <w:tab/>
            </w:r>
            <w:r>
              <w:rPr>
                <w:noProof/>
                <w:webHidden/>
              </w:rPr>
              <w:fldChar w:fldCharType="begin"/>
            </w:r>
            <w:r w:rsidR="00711C61">
              <w:rPr>
                <w:noProof/>
                <w:webHidden/>
              </w:rPr>
              <w:instrText xml:space="preserve"> PAGEREF _Toc269456853 \h </w:instrText>
            </w:r>
            <w:r>
              <w:rPr>
                <w:noProof/>
                <w:webHidden/>
              </w:rPr>
            </w:r>
            <w:r>
              <w:rPr>
                <w:noProof/>
                <w:webHidden/>
              </w:rPr>
              <w:fldChar w:fldCharType="separate"/>
            </w:r>
            <w:r w:rsidR="00711C61">
              <w:rPr>
                <w:noProof/>
                <w:webHidden/>
              </w:rPr>
              <w:t>110</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54" w:history="1">
            <w:r w:rsidR="00711C61" w:rsidRPr="002B1867">
              <w:rPr>
                <w:rStyle w:val="Hyperlink"/>
                <w:noProof/>
              </w:rPr>
              <w:t>5.27.1.</w:t>
            </w:r>
            <w:r w:rsidR="00711C61">
              <w:rPr>
                <w:rFonts w:asciiTheme="minorHAnsi" w:eastAsiaTheme="minorEastAsia" w:hAnsiTheme="minorHAnsi" w:cstheme="minorBidi"/>
                <w:noProof/>
                <w:sz w:val="22"/>
                <w:szCs w:val="22"/>
              </w:rPr>
              <w:tab/>
            </w:r>
            <w:r w:rsidR="00711C61" w:rsidRPr="002B1867">
              <w:rPr>
                <w:rStyle w:val="Hyperlink"/>
                <w:noProof/>
              </w:rPr>
              <w:t>Account Creation</w:t>
            </w:r>
            <w:r w:rsidR="00711C61">
              <w:rPr>
                <w:noProof/>
                <w:webHidden/>
              </w:rPr>
              <w:tab/>
            </w:r>
            <w:r>
              <w:rPr>
                <w:noProof/>
                <w:webHidden/>
              </w:rPr>
              <w:fldChar w:fldCharType="begin"/>
            </w:r>
            <w:r w:rsidR="00711C61">
              <w:rPr>
                <w:noProof/>
                <w:webHidden/>
              </w:rPr>
              <w:instrText xml:space="preserve"> PAGEREF _Toc269456854 \h </w:instrText>
            </w:r>
            <w:r>
              <w:rPr>
                <w:noProof/>
                <w:webHidden/>
              </w:rPr>
            </w:r>
            <w:r>
              <w:rPr>
                <w:noProof/>
                <w:webHidden/>
              </w:rPr>
              <w:fldChar w:fldCharType="separate"/>
            </w:r>
            <w:r w:rsidR="00711C61">
              <w:rPr>
                <w:noProof/>
                <w:webHidden/>
              </w:rPr>
              <w:t>111</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55" w:history="1">
            <w:r w:rsidR="00711C61" w:rsidRPr="002B1867">
              <w:rPr>
                <w:rStyle w:val="Hyperlink"/>
                <w:noProof/>
              </w:rPr>
              <w:t>5.27.2.</w:t>
            </w:r>
            <w:r w:rsidR="00711C61">
              <w:rPr>
                <w:rFonts w:asciiTheme="minorHAnsi" w:eastAsiaTheme="minorEastAsia" w:hAnsiTheme="minorHAnsi" w:cstheme="minorBidi"/>
                <w:noProof/>
                <w:sz w:val="22"/>
                <w:szCs w:val="22"/>
              </w:rPr>
              <w:tab/>
            </w:r>
            <w:r w:rsidR="00711C61" w:rsidRPr="002B1867">
              <w:rPr>
                <w:rStyle w:val="Hyperlink"/>
                <w:noProof/>
              </w:rPr>
              <w:t>Login</w:t>
            </w:r>
            <w:r w:rsidR="00711C61">
              <w:rPr>
                <w:noProof/>
                <w:webHidden/>
              </w:rPr>
              <w:tab/>
            </w:r>
            <w:r>
              <w:rPr>
                <w:noProof/>
                <w:webHidden/>
              </w:rPr>
              <w:fldChar w:fldCharType="begin"/>
            </w:r>
            <w:r w:rsidR="00711C61">
              <w:rPr>
                <w:noProof/>
                <w:webHidden/>
              </w:rPr>
              <w:instrText xml:space="preserve"> PAGEREF _Toc269456855 \h </w:instrText>
            </w:r>
            <w:r>
              <w:rPr>
                <w:noProof/>
                <w:webHidden/>
              </w:rPr>
            </w:r>
            <w:r>
              <w:rPr>
                <w:noProof/>
                <w:webHidden/>
              </w:rPr>
              <w:fldChar w:fldCharType="separate"/>
            </w:r>
            <w:r w:rsidR="00711C61">
              <w:rPr>
                <w:noProof/>
                <w:webHidden/>
              </w:rPr>
              <w:t>111</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56" w:history="1">
            <w:r w:rsidR="00711C61" w:rsidRPr="002B1867">
              <w:rPr>
                <w:rStyle w:val="Hyperlink"/>
                <w:noProof/>
              </w:rPr>
              <w:t>5.27.2.1.</w:t>
            </w:r>
            <w:r w:rsidR="00711C61">
              <w:rPr>
                <w:rFonts w:asciiTheme="minorHAnsi" w:eastAsiaTheme="minorEastAsia" w:hAnsiTheme="minorHAnsi" w:cstheme="minorBidi"/>
                <w:noProof/>
                <w:sz w:val="22"/>
                <w:szCs w:val="22"/>
              </w:rPr>
              <w:tab/>
            </w:r>
            <w:r w:rsidR="00711C61" w:rsidRPr="002B1867">
              <w:rPr>
                <w:rStyle w:val="Hyperlink"/>
                <w:noProof/>
              </w:rPr>
              <w:t>Character Creation</w:t>
            </w:r>
            <w:r w:rsidR="00711C61">
              <w:rPr>
                <w:noProof/>
                <w:webHidden/>
              </w:rPr>
              <w:tab/>
            </w:r>
            <w:r>
              <w:rPr>
                <w:noProof/>
                <w:webHidden/>
              </w:rPr>
              <w:fldChar w:fldCharType="begin"/>
            </w:r>
            <w:r w:rsidR="00711C61">
              <w:rPr>
                <w:noProof/>
                <w:webHidden/>
              </w:rPr>
              <w:instrText xml:space="preserve"> PAGEREF _Toc269456856 \h </w:instrText>
            </w:r>
            <w:r>
              <w:rPr>
                <w:noProof/>
                <w:webHidden/>
              </w:rPr>
            </w:r>
            <w:r>
              <w:rPr>
                <w:noProof/>
                <w:webHidden/>
              </w:rPr>
              <w:fldChar w:fldCharType="separate"/>
            </w:r>
            <w:r w:rsidR="00711C61">
              <w:rPr>
                <w:noProof/>
                <w:webHidden/>
              </w:rPr>
              <w:t>112</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57" w:history="1">
            <w:r w:rsidR="00711C61" w:rsidRPr="002B1867">
              <w:rPr>
                <w:rStyle w:val="Hyperlink"/>
                <w:noProof/>
              </w:rPr>
              <w:t>5.27.3.</w:t>
            </w:r>
            <w:r w:rsidR="00711C61">
              <w:rPr>
                <w:rFonts w:asciiTheme="minorHAnsi" w:eastAsiaTheme="minorEastAsia" w:hAnsiTheme="minorHAnsi" w:cstheme="minorBidi"/>
                <w:noProof/>
                <w:sz w:val="22"/>
                <w:szCs w:val="22"/>
              </w:rPr>
              <w:tab/>
            </w:r>
            <w:r w:rsidR="00711C61" w:rsidRPr="002B1867">
              <w:rPr>
                <w:rStyle w:val="Hyperlink"/>
                <w:noProof/>
              </w:rPr>
              <w:t>Server Transfer</w:t>
            </w:r>
            <w:r w:rsidR="00711C61">
              <w:rPr>
                <w:noProof/>
                <w:webHidden/>
              </w:rPr>
              <w:tab/>
            </w:r>
            <w:r>
              <w:rPr>
                <w:noProof/>
                <w:webHidden/>
              </w:rPr>
              <w:fldChar w:fldCharType="begin"/>
            </w:r>
            <w:r w:rsidR="00711C61">
              <w:rPr>
                <w:noProof/>
                <w:webHidden/>
              </w:rPr>
              <w:instrText xml:space="preserve"> PAGEREF _Toc269456857 \h </w:instrText>
            </w:r>
            <w:r>
              <w:rPr>
                <w:noProof/>
                <w:webHidden/>
              </w:rPr>
            </w:r>
            <w:r>
              <w:rPr>
                <w:noProof/>
                <w:webHidden/>
              </w:rPr>
              <w:fldChar w:fldCharType="separate"/>
            </w:r>
            <w:r w:rsidR="00711C61">
              <w:rPr>
                <w:noProof/>
                <w:webHidden/>
              </w:rPr>
              <w:t>112</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58" w:history="1">
            <w:r w:rsidR="00711C61" w:rsidRPr="002B1867">
              <w:rPr>
                <w:rStyle w:val="Hyperlink"/>
                <w:noProof/>
              </w:rPr>
              <w:t>5.28.</w:t>
            </w:r>
            <w:r w:rsidR="00711C61">
              <w:rPr>
                <w:rFonts w:asciiTheme="minorHAnsi" w:eastAsiaTheme="minorEastAsia" w:hAnsiTheme="minorHAnsi" w:cstheme="minorBidi"/>
                <w:noProof/>
                <w:sz w:val="22"/>
                <w:szCs w:val="22"/>
              </w:rPr>
              <w:tab/>
            </w:r>
            <w:r w:rsidR="00711C61" w:rsidRPr="002B1867">
              <w:rPr>
                <w:rStyle w:val="Hyperlink"/>
                <w:noProof/>
              </w:rPr>
              <w:t>Administration (player)</w:t>
            </w:r>
            <w:r w:rsidR="00711C61">
              <w:rPr>
                <w:noProof/>
                <w:webHidden/>
              </w:rPr>
              <w:tab/>
            </w:r>
            <w:r>
              <w:rPr>
                <w:noProof/>
                <w:webHidden/>
              </w:rPr>
              <w:fldChar w:fldCharType="begin"/>
            </w:r>
            <w:r w:rsidR="00711C61">
              <w:rPr>
                <w:noProof/>
                <w:webHidden/>
              </w:rPr>
              <w:instrText xml:space="preserve"> PAGEREF _Toc269456858 \h </w:instrText>
            </w:r>
            <w:r>
              <w:rPr>
                <w:noProof/>
                <w:webHidden/>
              </w:rPr>
            </w:r>
            <w:r>
              <w:rPr>
                <w:noProof/>
                <w:webHidden/>
              </w:rPr>
              <w:fldChar w:fldCharType="separate"/>
            </w:r>
            <w:r w:rsidR="00711C61">
              <w:rPr>
                <w:noProof/>
                <w:webHidden/>
              </w:rPr>
              <w:t>113</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59" w:history="1">
            <w:r w:rsidR="00711C61" w:rsidRPr="002B1867">
              <w:rPr>
                <w:rStyle w:val="Hyperlink"/>
                <w:noProof/>
              </w:rPr>
              <w:t>5.28.1.</w:t>
            </w:r>
            <w:r w:rsidR="00711C61">
              <w:rPr>
                <w:rFonts w:asciiTheme="minorHAnsi" w:eastAsiaTheme="minorEastAsia" w:hAnsiTheme="minorHAnsi" w:cstheme="minorBidi"/>
                <w:noProof/>
                <w:sz w:val="22"/>
                <w:szCs w:val="22"/>
              </w:rPr>
              <w:tab/>
            </w:r>
            <w:r w:rsidR="00711C61" w:rsidRPr="002B1867">
              <w:rPr>
                <w:rStyle w:val="Hyperlink"/>
                <w:noProof/>
              </w:rPr>
              <w:t>Change Password</w:t>
            </w:r>
            <w:r w:rsidR="00711C61">
              <w:rPr>
                <w:noProof/>
                <w:webHidden/>
              </w:rPr>
              <w:tab/>
            </w:r>
            <w:r>
              <w:rPr>
                <w:noProof/>
                <w:webHidden/>
              </w:rPr>
              <w:fldChar w:fldCharType="begin"/>
            </w:r>
            <w:r w:rsidR="00711C61">
              <w:rPr>
                <w:noProof/>
                <w:webHidden/>
              </w:rPr>
              <w:instrText xml:space="preserve"> PAGEREF _Toc269456859 \h </w:instrText>
            </w:r>
            <w:r>
              <w:rPr>
                <w:noProof/>
                <w:webHidden/>
              </w:rPr>
            </w:r>
            <w:r>
              <w:rPr>
                <w:noProof/>
                <w:webHidden/>
              </w:rPr>
              <w:fldChar w:fldCharType="separate"/>
            </w:r>
            <w:r w:rsidR="00711C61">
              <w:rPr>
                <w:noProof/>
                <w:webHidden/>
              </w:rPr>
              <w:t>113</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60" w:history="1">
            <w:r w:rsidR="00711C61" w:rsidRPr="002B1867">
              <w:rPr>
                <w:rStyle w:val="Hyperlink"/>
                <w:noProof/>
              </w:rPr>
              <w:t>5.28.2.</w:t>
            </w:r>
            <w:r w:rsidR="00711C61">
              <w:rPr>
                <w:rFonts w:asciiTheme="minorHAnsi" w:eastAsiaTheme="minorEastAsia" w:hAnsiTheme="minorHAnsi" w:cstheme="minorBidi"/>
                <w:noProof/>
                <w:sz w:val="22"/>
                <w:szCs w:val="22"/>
              </w:rPr>
              <w:tab/>
            </w:r>
            <w:r w:rsidR="00711C61" w:rsidRPr="002B1867">
              <w:rPr>
                <w:rStyle w:val="Hyperlink"/>
                <w:noProof/>
              </w:rPr>
              <w:t>Change Email</w:t>
            </w:r>
            <w:r w:rsidR="00711C61">
              <w:rPr>
                <w:noProof/>
                <w:webHidden/>
              </w:rPr>
              <w:tab/>
            </w:r>
            <w:r>
              <w:rPr>
                <w:noProof/>
                <w:webHidden/>
              </w:rPr>
              <w:fldChar w:fldCharType="begin"/>
            </w:r>
            <w:r w:rsidR="00711C61">
              <w:rPr>
                <w:noProof/>
                <w:webHidden/>
              </w:rPr>
              <w:instrText xml:space="preserve"> PAGEREF _Toc269456860 \h </w:instrText>
            </w:r>
            <w:r>
              <w:rPr>
                <w:noProof/>
                <w:webHidden/>
              </w:rPr>
            </w:r>
            <w:r>
              <w:rPr>
                <w:noProof/>
                <w:webHidden/>
              </w:rPr>
              <w:fldChar w:fldCharType="separate"/>
            </w:r>
            <w:r w:rsidR="00711C61">
              <w:rPr>
                <w:noProof/>
                <w:webHidden/>
              </w:rPr>
              <w:t>113</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61" w:history="1">
            <w:r w:rsidR="00711C61" w:rsidRPr="002B1867">
              <w:rPr>
                <w:rStyle w:val="Hyperlink"/>
                <w:noProof/>
              </w:rPr>
              <w:t>5.28.3.</w:t>
            </w:r>
            <w:r w:rsidR="00711C61">
              <w:rPr>
                <w:rFonts w:asciiTheme="minorHAnsi" w:eastAsiaTheme="minorEastAsia" w:hAnsiTheme="minorHAnsi" w:cstheme="minorBidi"/>
                <w:noProof/>
                <w:sz w:val="22"/>
                <w:szCs w:val="22"/>
              </w:rPr>
              <w:tab/>
            </w:r>
            <w:r w:rsidR="00711C61" w:rsidRPr="002B1867">
              <w:rPr>
                <w:rStyle w:val="Hyperlink"/>
                <w:noProof/>
              </w:rPr>
              <w:t>Resolution</w:t>
            </w:r>
            <w:r w:rsidR="00711C61">
              <w:rPr>
                <w:noProof/>
                <w:webHidden/>
              </w:rPr>
              <w:tab/>
            </w:r>
            <w:r>
              <w:rPr>
                <w:noProof/>
                <w:webHidden/>
              </w:rPr>
              <w:fldChar w:fldCharType="begin"/>
            </w:r>
            <w:r w:rsidR="00711C61">
              <w:rPr>
                <w:noProof/>
                <w:webHidden/>
              </w:rPr>
              <w:instrText xml:space="preserve"> PAGEREF _Toc269456861 \h </w:instrText>
            </w:r>
            <w:r>
              <w:rPr>
                <w:noProof/>
                <w:webHidden/>
              </w:rPr>
            </w:r>
            <w:r>
              <w:rPr>
                <w:noProof/>
                <w:webHidden/>
              </w:rPr>
              <w:fldChar w:fldCharType="separate"/>
            </w:r>
            <w:r w:rsidR="00711C61">
              <w:rPr>
                <w:noProof/>
                <w:webHidden/>
              </w:rPr>
              <w:t>113</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862" w:history="1">
            <w:r w:rsidR="00711C61" w:rsidRPr="002B1867">
              <w:rPr>
                <w:rStyle w:val="Hyperlink"/>
                <w:noProof/>
              </w:rPr>
              <w:t>5.29.</w:t>
            </w:r>
            <w:r w:rsidR="00711C61">
              <w:rPr>
                <w:rFonts w:asciiTheme="minorHAnsi" w:eastAsiaTheme="minorEastAsia" w:hAnsiTheme="minorHAnsi" w:cstheme="minorBidi"/>
                <w:noProof/>
                <w:sz w:val="22"/>
                <w:szCs w:val="22"/>
              </w:rPr>
              <w:tab/>
            </w:r>
            <w:r w:rsidR="00711C61" w:rsidRPr="002B1867">
              <w:rPr>
                <w:rStyle w:val="Hyperlink"/>
                <w:noProof/>
              </w:rPr>
              <w:t>Administration (moderator only)</w:t>
            </w:r>
            <w:r w:rsidR="00711C61">
              <w:rPr>
                <w:noProof/>
                <w:webHidden/>
              </w:rPr>
              <w:tab/>
            </w:r>
            <w:r>
              <w:rPr>
                <w:noProof/>
                <w:webHidden/>
              </w:rPr>
              <w:fldChar w:fldCharType="begin"/>
            </w:r>
            <w:r w:rsidR="00711C61">
              <w:rPr>
                <w:noProof/>
                <w:webHidden/>
              </w:rPr>
              <w:instrText xml:space="preserve"> PAGEREF _Toc269456862 \h </w:instrText>
            </w:r>
            <w:r>
              <w:rPr>
                <w:noProof/>
                <w:webHidden/>
              </w:rPr>
            </w:r>
            <w:r>
              <w:rPr>
                <w:noProof/>
                <w:webHidden/>
              </w:rPr>
              <w:fldChar w:fldCharType="separate"/>
            </w:r>
            <w:r w:rsidR="00711C61">
              <w:rPr>
                <w:noProof/>
                <w:webHidden/>
              </w:rPr>
              <w:t>113</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63" w:history="1">
            <w:r w:rsidR="00711C61" w:rsidRPr="002B1867">
              <w:rPr>
                <w:rStyle w:val="Hyperlink"/>
                <w:noProof/>
              </w:rPr>
              <w:t>5.29.1.</w:t>
            </w:r>
            <w:r w:rsidR="00711C61">
              <w:rPr>
                <w:rFonts w:asciiTheme="minorHAnsi" w:eastAsiaTheme="minorEastAsia" w:hAnsiTheme="minorHAnsi" w:cstheme="minorBidi"/>
                <w:noProof/>
                <w:sz w:val="22"/>
                <w:szCs w:val="22"/>
              </w:rPr>
              <w:tab/>
            </w:r>
            <w:r w:rsidR="00711C61" w:rsidRPr="002B1867">
              <w:rPr>
                <w:rStyle w:val="Hyperlink"/>
                <w:noProof/>
              </w:rPr>
              <w:t>Server Announcement</w:t>
            </w:r>
            <w:r w:rsidR="00711C61">
              <w:rPr>
                <w:noProof/>
                <w:webHidden/>
              </w:rPr>
              <w:tab/>
            </w:r>
            <w:r>
              <w:rPr>
                <w:noProof/>
                <w:webHidden/>
              </w:rPr>
              <w:fldChar w:fldCharType="begin"/>
            </w:r>
            <w:r w:rsidR="00711C61">
              <w:rPr>
                <w:noProof/>
                <w:webHidden/>
              </w:rPr>
              <w:instrText xml:space="preserve"> PAGEREF _Toc269456863 \h </w:instrText>
            </w:r>
            <w:r>
              <w:rPr>
                <w:noProof/>
                <w:webHidden/>
              </w:rPr>
            </w:r>
            <w:r>
              <w:rPr>
                <w:noProof/>
                <w:webHidden/>
              </w:rPr>
              <w:fldChar w:fldCharType="separate"/>
            </w:r>
            <w:r w:rsidR="00711C61">
              <w:rPr>
                <w:noProof/>
                <w:webHidden/>
              </w:rPr>
              <w:t>113</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64" w:history="1">
            <w:r w:rsidR="00711C61" w:rsidRPr="002B1867">
              <w:rPr>
                <w:rStyle w:val="Hyperlink"/>
                <w:noProof/>
              </w:rPr>
              <w:t>5.29.2.</w:t>
            </w:r>
            <w:r w:rsidR="00711C61">
              <w:rPr>
                <w:rFonts w:asciiTheme="minorHAnsi" w:eastAsiaTheme="minorEastAsia" w:hAnsiTheme="minorHAnsi" w:cstheme="minorBidi"/>
                <w:noProof/>
                <w:sz w:val="22"/>
                <w:szCs w:val="22"/>
              </w:rPr>
              <w:tab/>
            </w:r>
            <w:r w:rsidR="00711C61" w:rsidRPr="002B1867">
              <w:rPr>
                <w:rStyle w:val="Hyperlink"/>
                <w:noProof/>
              </w:rPr>
              <w:t>Server Mail</w:t>
            </w:r>
            <w:r w:rsidR="00711C61">
              <w:rPr>
                <w:noProof/>
                <w:webHidden/>
              </w:rPr>
              <w:tab/>
            </w:r>
            <w:r>
              <w:rPr>
                <w:noProof/>
                <w:webHidden/>
              </w:rPr>
              <w:fldChar w:fldCharType="begin"/>
            </w:r>
            <w:r w:rsidR="00711C61">
              <w:rPr>
                <w:noProof/>
                <w:webHidden/>
              </w:rPr>
              <w:instrText xml:space="preserve"> PAGEREF _Toc269456864 \h </w:instrText>
            </w:r>
            <w:r>
              <w:rPr>
                <w:noProof/>
                <w:webHidden/>
              </w:rPr>
            </w:r>
            <w:r>
              <w:rPr>
                <w:noProof/>
                <w:webHidden/>
              </w:rPr>
              <w:fldChar w:fldCharType="separate"/>
            </w:r>
            <w:r w:rsidR="00711C61">
              <w:rPr>
                <w:noProof/>
                <w:webHidden/>
              </w:rPr>
              <w:t>113</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65" w:history="1">
            <w:r w:rsidR="00711C61" w:rsidRPr="002B1867">
              <w:rPr>
                <w:rStyle w:val="Hyperlink"/>
                <w:noProof/>
              </w:rPr>
              <w:t>5.29.3.</w:t>
            </w:r>
            <w:r w:rsidR="00711C61">
              <w:rPr>
                <w:rFonts w:asciiTheme="minorHAnsi" w:eastAsiaTheme="minorEastAsia" w:hAnsiTheme="minorHAnsi" w:cstheme="minorBidi"/>
                <w:noProof/>
                <w:sz w:val="22"/>
                <w:szCs w:val="22"/>
              </w:rPr>
              <w:tab/>
            </w:r>
            <w:r w:rsidR="00711C61" w:rsidRPr="002B1867">
              <w:rPr>
                <w:rStyle w:val="Hyperlink"/>
                <w:noProof/>
              </w:rPr>
              <w:t>Server Reboot</w:t>
            </w:r>
            <w:r w:rsidR="00711C61">
              <w:rPr>
                <w:noProof/>
                <w:webHidden/>
              </w:rPr>
              <w:tab/>
            </w:r>
            <w:r>
              <w:rPr>
                <w:noProof/>
                <w:webHidden/>
              </w:rPr>
              <w:fldChar w:fldCharType="begin"/>
            </w:r>
            <w:r w:rsidR="00711C61">
              <w:rPr>
                <w:noProof/>
                <w:webHidden/>
              </w:rPr>
              <w:instrText xml:space="preserve"> PAGEREF _Toc269456865 \h </w:instrText>
            </w:r>
            <w:r>
              <w:rPr>
                <w:noProof/>
                <w:webHidden/>
              </w:rPr>
            </w:r>
            <w:r>
              <w:rPr>
                <w:noProof/>
                <w:webHidden/>
              </w:rPr>
              <w:fldChar w:fldCharType="separate"/>
            </w:r>
            <w:r w:rsidR="00711C61">
              <w:rPr>
                <w:noProof/>
                <w:webHidden/>
              </w:rPr>
              <w:t>113</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66" w:history="1">
            <w:r w:rsidR="00711C61" w:rsidRPr="002B1867">
              <w:rPr>
                <w:rStyle w:val="Hyperlink"/>
                <w:noProof/>
              </w:rPr>
              <w:t>5.29.4.</w:t>
            </w:r>
            <w:r w:rsidR="00711C61">
              <w:rPr>
                <w:rFonts w:asciiTheme="minorHAnsi" w:eastAsiaTheme="minorEastAsia" w:hAnsiTheme="minorHAnsi" w:cstheme="minorBidi"/>
                <w:noProof/>
                <w:sz w:val="22"/>
                <w:szCs w:val="22"/>
              </w:rPr>
              <w:tab/>
            </w:r>
            <w:r w:rsidR="00711C61" w:rsidRPr="002B1867">
              <w:rPr>
                <w:rStyle w:val="Hyperlink"/>
                <w:noProof/>
              </w:rPr>
              <w:t>Staff Account Creation</w:t>
            </w:r>
            <w:r w:rsidR="00711C61">
              <w:rPr>
                <w:noProof/>
                <w:webHidden/>
              </w:rPr>
              <w:tab/>
            </w:r>
            <w:r>
              <w:rPr>
                <w:noProof/>
                <w:webHidden/>
              </w:rPr>
              <w:fldChar w:fldCharType="begin"/>
            </w:r>
            <w:r w:rsidR="00711C61">
              <w:rPr>
                <w:noProof/>
                <w:webHidden/>
              </w:rPr>
              <w:instrText xml:space="preserve"> PAGEREF _Toc269456866 \h </w:instrText>
            </w:r>
            <w:r>
              <w:rPr>
                <w:noProof/>
                <w:webHidden/>
              </w:rPr>
            </w:r>
            <w:r>
              <w:rPr>
                <w:noProof/>
                <w:webHidden/>
              </w:rPr>
              <w:fldChar w:fldCharType="separate"/>
            </w:r>
            <w:r w:rsidR="00711C61">
              <w:rPr>
                <w:noProof/>
                <w:webHidden/>
              </w:rPr>
              <w:t>113</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67" w:history="1">
            <w:r w:rsidR="00711C61" w:rsidRPr="002B1867">
              <w:rPr>
                <w:rStyle w:val="Hyperlink"/>
                <w:noProof/>
              </w:rPr>
              <w:t>5.29.5.</w:t>
            </w:r>
            <w:r w:rsidR="00711C61">
              <w:rPr>
                <w:rFonts w:asciiTheme="minorHAnsi" w:eastAsiaTheme="minorEastAsia" w:hAnsiTheme="minorHAnsi" w:cstheme="minorBidi"/>
                <w:noProof/>
                <w:sz w:val="22"/>
                <w:szCs w:val="22"/>
              </w:rPr>
              <w:tab/>
            </w:r>
            <w:r w:rsidR="00711C61" w:rsidRPr="002B1867">
              <w:rPr>
                <w:rStyle w:val="Hyperlink"/>
                <w:noProof/>
              </w:rPr>
              <w:t>Ban / Unban</w:t>
            </w:r>
            <w:r w:rsidR="00711C61">
              <w:rPr>
                <w:noProof/>
                <w:webHidden/>
              </w:rPr>
              <w:tab/>
            </w:r>
            <w:r>
              <w:rPr>
                <w:noProof/>
                <w:webHidden/>
              </w:rPr>
              <w:fldChar w:fldCharType="begin"/>
            </w:r>
            <w:r w:rsidR="00711C61">
              <w:rPr>
                <w:noProof/>
                <w:webHidden/>
              </w:rPr>
              <w:instrText xml:space="preserve"> PAGEREF _Toc269456867 \h </w:instrText>
            </w:r>
            <w:r>
              <w:rPr>
                <w:noProof/>
                <w:webHidden/>
              </w:rPr>
            </w:r>
            <w:r>
              <w:rPr>
                <w:noProof/>
                <w:webHidden/>
              </w:rPr>
              <w:fldChar w:fldCharType="separate"/>
            </w:r>
            <w:r w:rsidR="00711C61">
              <w:rPr>
                <w:noProof/>
                <w:webHidden/>
              </w:rPr>
              <w:t>114</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68" w:history="1">
            <w:r w:rsidR="00711C61" w:rsidRPr="002B1867">
              <w:rPr>
                <w:rStyle w:val="Hyperlink"/>
                <w:noProof/>
              </w:rPr>
              <w:t>5.29.6.</w:t>
            </w:r>
            <w:r w:rsidR="00711C61">
              <w:rPr>
                <w:rFonts w:asciiTheme="minorHAnsi" w:eastAsiaTheme="minorEastAsia" w:hAnsiTheme="minorHAnsi" w:cstheme="minorBidi"/>
                <w:noProof/>
                <w:sz w:val="22"/>
                <w:szCs w:val="22"/>
              </w:rPr>
              <w:tab/>
            </w:r>
            <w:r w:rsidR="00711C61" w:rsidRPr="002B1867">
              <w:rPr>
                <w:rStyle w:val="Hyperlink"/>
                <w:noProof/>
              </w:rPr>
              <w:t>Silence / Unsilence</w:t>
            </w:r>
            <w:r w:rsidR="00711C61">
              <w:rPr>
                <w:noProof/>
                <w:webHidden/>
              </w:rPr>
              <w:tab/>
            </w:r>
            <w:r>
              <w:rPr>
                <w:noProof/>
                <w:webHidden/>
              </w:rPr>
              <w:fldChar w:fldCharType="begin"/>
            </w:r>
            <w:r w:rsidR="00711C61">
              <w:rPr>
                <w:noProof/>
                <w:webHidden/>
              </w:rPr>
              <w:instrText xml:space="preserve"> PAGEREF _Toc269456868 \h </w:instrText>
            </w:r>
            <w:r>
              <w:rPr>
                <w:noProof/>
                <w:webHidden/>
              </w:rPr>
            </w:r>
            <w:r>
              <w:rPr>
                <w:noProof/>
                <w:webHidden/>
              </w:rPr>
              <w:fldChar w:fldCharType="separate"/>
            </w:r>
            <w:r w:rsidR="00711C61">
              <w:rPr>
                <w:noProof/>
                <w:webHidden/>
              </w:rPr>
              <w:t>114</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69" w:history="1">
            <w:r w:rsidR="00711C61" w:rsidRPr="002B1867">
              <w:rPr>
                <w:rStyle w:val="Hyperlink"/>
                <w:noProof/>
              </w:rPr>
              <w:t>5.29.7.</w:t>
            </w:r>
            <w:r w:rsidR="00711C61">
              <w:rPr>
                <w:rFonts w:asciiTheme="minorHAnsi" w:eastAsiaTheme="minorEastAsia" w:hAnsiTheme="minorHAnsi" w:cstheme="minorBidi"/>
                <w:noProof/>
                <w:sz w:val="22"/>
                <w:szCs w:val="22"/>
              </w:rPr>
              <w:tab/>
            </w:r>
            <w:r w:rsidR="00711C61" w:rsidRPr="002B1867">
              <w:rPr>
                <w:rStyle w:val="Hyperlink"/>
                <w:noProof/>
              </w:rPr>
              <w:t>Account Status</w:t>
            </w:r>
            <w:r w:rsidR="00711C61">
              <w:rPr>
                <w:noProof/>
                <w:webHidden/>
              </w:rPr>
              <w:tab/>
            </w:r>
            <w:r>
              <w:rPr>
                <w:noProof/>
                <w:webHidden/>
              </w:rPr>
              <w:fldChar w:fldCharType="begin"/>
            </w:r>
            <w:r w:rsidR="00711C61">
              <w:rPr>
                <w:noProof/>
                <w:webHidden/>
              </w:rPr>
              <w:instrText xml:space="preserve"> PAGEREF _Toc269456869 \h </w:instrText>
            </w:r>
            <w:r>
              <w:rPr>
                <w:noProof/>
                <w:webHidden/>
              </w:rPr>
            </w:r>
            <w:r>
              <w:rPr>
                <w:noProof/>
                <w:webHidden/>
              </w:rPr>
              <w:fldChar w:fldCharType="separate"/>
            </w:r>
            <w:r w:rsidR="00711C61">
              <w:rPr>
                <w:noProof/>
                <w:webHidden/>
              </w:rPr>
              <w:t>114</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70" w:history="1">
            <w:r w:rsidR="00711C61" w:rsidRPr="002B1867">
              <w:rPr>
                <w:rStyle w:val="Hyperlink"/>
                <w:noProof/>
              </w:rPr>
              <w:t>5.29.8.</w:t>
            </w:r>
            <w:r w:rsidR="00711C61">
              <w:rPr>
                <w:rFonts w:asciiTheme="minorHAnsi" w:eastAsiaTheme="minorEastAsia" w:hAnsiTheme="minorHAnsi" w:cstheme="minorBidi"/>
                <w:noProof/>
                <w:sz w:val="22"/>
                <w:szCs w:val="22"/>
              </w:rPr>
              <w:tab/>
            </w:r>
            <w:r w:rsidR="00711C61" w:rsidRPr="002B1867">
              <w:rPr>
                <w:rStyle w:val="Hyperlink"/>
                <w:noProof/>
              </w:rPr>
              <w:t>Note</w:t>
            </w:r>
            <w:r w:rsidR="00711C61">
              <w:rPr>
                <w:noProof/>
                <w:webHidden/>
              </w:rPr>
              <w:tab/>
            </w:r>
            <w:r>
              <w:rPr>
                <w:noProof/>
                <w:webHidden/>
              </w:rPr>
              <w:fldChar w:fldCharType="begin"/>
            </w:r>
            <w:r w:rsidR="00711C61">
              <w:rPr>
                <w:noProof/>
                <w:webHidden/>
              </w:rPr>
              <w:instrText xml:space="preserve"> PAGEREF _Toc269456870 \h </w:instrText>
            </w:r>
            <w:r>
              <w:rPr>
                <w:noProof/>
                <w:webHidden/>
              </w:rPr>
            </w:r>
            <w:r>
              <w:rPr>
                <w:noProof/>
                <w:webHidden/>
              </w:rPr>
              <w:fldChar w:fldCharType="separate"/>
            </w:r>
            <w:r w:rsidR="00711C61">
              <w:rPr>
                <w:noProof/>
                <w:webHidden/>
              </w:rPr>
              <w:t>114</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71" w:history="1">
            <w:r w:rsidR="00711C61" w:rsidRPr="002B1867">
              <w:rPr>
                <w:rStyle w:val="Hyperlink"/>
                <w:noProof/>
              </w:rPr>
              <w:t>5.29.9.</w:t>
            </w:r>
            <w:r w:rsidR="00711C61">
              <w:rPr>
                <w:rFonts w:asciiTheme="minorHAnsi" w:eastAsiaTheme="minorEastAsia" w:hAnsiTheme="minorHAnsi" w:cstheme="minorBidi"/>
                <w:noProof/>
                <w:sz w:val="22"/>
                <w:szCs w:val="22"/>
              </w:rPr>
              <w:tab/>
            </w:r>
            <w:r w:rsidR="00711C61" w:rsidRPr="002B1867">
              <w:rPr>
                <w:rStyle w:val="Hyperlink"/>
                <w:noProof/>
              </w:rPr>
              <w:t>Item Load</w:t>
            </w:r>
            <w:r w:rsidR="00711C61">
              <w:rPr>
                <w:noProof/>
                <w:webHidden/>
              </w:rPr>
              <w:tab/>
            </w:r>
            <w:r>
              <w:rPr>
                <w:noProof/>
                <w:webHidden/>
              </w:rPr>
              <w:fldChar w:fldCharType="begin"/>
            </w:r>
            <w:r w:rsidR="00711C61">
              <w:rPr>
                <w:noProof/>
                <w:webHidden/>
              </w:rPr>
              <w:instrText xml:space="preserve"> PAGEREF _Toc269456871 \h </w:instrText>
            </w:r>
            <w:r>
              <w:rPr>
                <w:noProof/>
                <w:webHidden/>
              </w:rPr>
            </w:r>
            <w:r>
              <w:rPr>
                <w:noProof/>
                <w:webHidden/>
              </w:rPr>
              <w:fldChar w:fldCharType="separate"/>
            </w:r>
            <w:r w:rsidR="00711C61">
              <w:rPr>
                <w:noProof/>
                <w:webHidden/>
              </w:rPr>
              <w:t>114</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72" w:history="1">
            <w:r w:rsidR="00711C61" w:rsidRPr="002B1867">
              <w:rPr>
                <w:rStyle w:val="Hyperlink"/>
                <w:noProof/>
              </w:rPr>
              <w:t>5.29.10.</w:t>
            </w:r>
            <w:r w:rsidR="00711C61">
              <w:rPr>
                <w:rFonts w:asciiTheme="minorHAnsi" w:eastAsiaTheme="minorEastAsia" w:hAnsiTheme="minorHAnsi" w:cstheme="minorBidi"/>
                <w:noProof/>
                <w:sz w:val="22"/>
                <w:szCs w:val="22"/>
              </w:rPr>
              <w:tab/>
            </w:r>
            <w:r w:rsidR="00711C61" w:rsidRPr="002B1867">
              <w:rPr>
                <w:rStyle w:val="Hyperlink"/>
                <w:noProof/>
              </w:rPr>
              <w:t>Set</w:t>
            </w:r>
            <w:r w:rsidR="00711C61">
              <w:rPr>
                <w:noProof/>
                <w:webHidden/>
              </w:rPr>
              <w:tab/>
            </w:r>
            <w:r>
              <w:rPr>
                <w:noProof/>
                <w:webHidden/>
              </w:rPr>
              <w:fldChar w:fldCharType="begin"/>
            </w:r>
            <w:r w:rsidR="00711C61">
              <w:rPr>
                <w:noProof/>
                <w:webHidden/>
              </w:rPr>
              <w:instrText xml:space="preserve"> PAGEREF _Toc269456872 \h </w:instrText>
            </w:r>
            <w:r>
              <w:rPr>
                <w:noProof/>
                <w:webHidden/>
              </w:rPr>
            </w:r>
            <w:r>
              <w:rPr>
                <w:noProof/>
                <w:webHidden/>
              </w:rPr>
              <w:fldChar w:fldCharType="separate"/>
            </w:r>
            <w:r w:rsidR="00711C61">
              <w:rPr>
                <w:noProof/>
                <w:webHidden/>
              </w:rPr>
              <w:t>114</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73" w:history="1">
            <w:r w:rsidR="00711C61" w:rsidRPr="002B1867">
              <w:rPr>
                <w:rStyle w:val="Hyperlink"/>
                <w:noProof/>
              </w:rPr>
              <w:t>5.29.11.</w:t>
            </w:r>
            <w:r w:rsidR="00711C61">
              <w:rPr>
                <w:rFonts w:asciiTheme="minorHAnsi" w:eastAsiaTheme="minorEastAsia" w:hAnsiTheme="minorHAnsi" w:cstheme="minorBidi"/>
                <w:noProof/>
                <w:sz w:val="22"/>
                <w:szCs w:val="22"/>
              </w:rPr>
              <w:tab/>
            </w:r>
            <w:r w:rsidR="00711C61" w:rsidRPr="002B1867">
              <w:rPr>
                <w:rStyle w:val="Hyperlink"/>
                <w:noProof/>
              </w:rPr>
              <w:t>Administrator Log</w:t>
            </w:r>
            <w:r w:rsidR="00711C61">
              <w:rPr>
                <w:noProof/>
                <w:webHidden/>
              </w:rPr>
              <w:tab/>
            </w:r>
            <w:r>
              <w:rPr>
                <w:noProof/>
                <w:webHidden/>
              </w:rPr>
              <w:fldChar w:fldCharType="begin"/>
            </w:r>
            <w:r w:rsidR="00711C61">
              <w:rPr>
                <w:noProof/>
                <w:webHidden/>
              </w:rPr>
              <w:instrText xml:space="preserve"> PAGEREF _Toc269456873 \h </w:instrText>
            </w:r>
            <w:r>
              <w:rPr>
                <w:noProof/>
                <w:webHidden/>
              </w:rPr>
            </w:r>
            <w:r>
              <w:rPr>
                <w:noProof/>
                <w:webHidden/>
              </w:rPr>
              <w:fldChar w:fldCharType="separate"/>
            </w:r>
            <w:r w:rsidR="00711C61">
              <w:rPr>
                <w:noProof/>
                <w:webHidden/>
              </w:rPr>
              <w:t>114</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74" w:history="1">
            <w:r w:rsidR="00711C61" w:rsidRPr="002B1867">
              <w:rPr>
                <w:rStyle w:val="Hyperlink"/>
                <w:noProof/>
              </w:rPr>
              <w:t>5.29.12.</w:t>
            </w:r>
            <w:r w:rsidR="00711C61">
              <w:rPr>
                <w:rFonts w:asciiTheme="minorHAnsi" w:eastAsiaTheme="minorEastAsia" w:hAnsiTheme="minorHAnsi" w:cstheme="minorBidi"/>
                <w:noProof/>
                <w:sz w:val="22"/>
                <w:szCs w:val="22"/>
              </w:rPr>
              <w:tab/>
            </w:r>
            <w:r w:rsidR="00711C61" w:rsidRPr="002B1867">
              <w:rPr>
                <w:rStyle w:val="Hyperlink"/>
                <w:noProof/>
              </w:rPr>
              <w:t>Server Metrics</w:t>
            </w:r>
            <w:r w:rsidR="00711C61">
              <w:rPr>
                <w:noProof/>
                <w:webHidden/>
              </w:rPr>
              <w:tab/>
            </w:r>
            <w:r>
              <w:rPr>
                <w:noProof/>
                <w:webHidden/>
              </w:rPr>
              <w:fldChar w:fldCharType="begin"/>
            </w:r>
            <w:r w:rsidR="00711C61">
              <w:rPr>
                <w:noProof/>
                <w:webHidden/>
              </w:rPr>
              <w:instrText xml:space="preserve"> PAGEREF _Toc269456874 \h </w:instrText>
            </w:r>
            <w:r>
              <w:rPr>
                <w:noProof/>
                <w:webHidden/>
              </w:rPr>
            </w:r>
            <w:r>
              <w:rPr>
                <w:noProof/>
                <w:webHidden/>
              </w:rPr>
              <w:fldChar w:fldCharType="separate"/>
            </w:r>
            <w:r w:rsidR="00711C61">
              <w:rPr>
                <w:noProof/>
                <w:webHidden/>
              </w:rPr>
              <w:t>115</w:t>
            </w:r>
            <w:r>
              <w:rPr>
                <w:noProof/>
                <w:webHidden/>
              </w:rPr>
              <w:fldChar w:fldCharType="end"/>
            </w:r>
          </w:hyperlink>
        </w:p>
        <w:p w:rsidR="00711C61" w:rsidRDefault="00910A6B">
          <w:pPr>
            <w:pStyle w:val="TOC2"/>
            <w:tabs>
              <w:tab w:val="left" w:pos="1320"/>
              <w:tab w:val="right" w:leader="dot" w:pos="8630"/>
            </w:tabs>
            <w:rPr>
              <w:rFonts w:asciiTheme="minorHAnsi" w:eastAsiaTheme="minorEastAsia" w:hAnsiTheme="minorHAnsi" w:cstheme="minorBidi"/>
              <w:noProof/>
              <w:sz w:val="22"/>
              <w:szCs w:val="22"/>
            </w:rPr>
          </w:pPr>
          <w:hyperlink w:anchor="_Toc269456875" w:history="1">
            <w:r w:rsidR="00711C61" w:rsidRPr="002B1867">
              <w:rPr>
                <w:rStyle w:val="Hyperlink"/>
                <w:noProof/>
              </w:rPr>
              <w:t>5.29.13.</w:t>
            </w:r>
            <w:r w:rsidR="00711C61">
              <w:rPr>
                <w:rFonts w:asciiTheme="minorHAnsi" w:eastAsiaTheme="minorEastAsia" w:hAnsiTheme="minorHAnsi" w:cstheme="minorBidi"/>
                <w:noProof/>
                <w:sz w:val="22"/>
                <w:szCs w:val="22"/>
              </w:rPr>
              <w:tab/>
            </w:r>
            <w:r w:rsidR="00711C61" w:rsidRPr="002B1867">
              <w:rPr>
                <w:rStyle w:val="Hyperlink"/>
                <w:noProof/>
              </w:rPr>
              <w:t>Lock / Unlock</w:t>
            </w:r>
            <w:r w:rsidR="00711C61">
              <w:rPr>
                <w:noProof/>
                <w:webHidden/>
              </w:rPr>
              <w:tab/>
            </w:r>
            <w:r>
              <w:rPr>
                <w:noProof/>
                <w:webHidden/>
              </w:rPr>
              <w:fldChar w:fldCharType="begin"/>
            </w:r>
            <w:r w:rsidR="00711C61">
              <w:rPr>
                <w:noProof/>
                <w:webHidden/>
              </w:rPr>
              <w:instrText xml:space="preserve"> PAGEREF _Toc269456875 \h </w:instrText>
            </w:r>
            <w:r>
              <w:rPr>
                <w:noProof/>
                <w:webHidden/>
              </w:rPr>
            </w:r>
            <w:r>
              <w:rPr>
                <w:noProof/>
                <w:webHidden/>
              </w:rPr>
              <w:fldChar w:fldCharType="separate"/>
            </w:r>
            <w:r w:rsidR="00711C61">
              <w:rPr>
                <w:noProof/>
                <w:webHidden/>
              </w:rPr>
              <w:t>115</w:t>
            </w:r>
            <w:r>
              <w:rPr>
                <w:noProof/>
                <w:webHidden/>
              </w:rPr>
              <w:fldChar w:fldCharType="end"/>
            </w:r>
          </w:hyperlink>
        </w:p>
        <w:p w:rsidR="00711C61" w:rsidRDefault="00910A6B">
          <w:pPr>
            <w:pStyle w:val="TOC1"/>
            <w:tabs>
              <w:tab w:val="left" w:pos="480"/>
              <w:tab w:val="right" w:leader="dot" w:pos="8630"/>
            </w:tabs>
            <w:rPr>
              <w:rFonts w:asciiTheme="minorHAnsi" w:eastAsiaTheme="minorEastAsia" w:hAnsiTheme="minorHAnsi" w:cstheme="minorBidi"/>
              <w:noProof/>
              <w:sz w:val="22"/>
              <w:szCs w:val="22"/>
            </w:rPr>
          </w:pPr>
          <w:hyperlink w:anchor="_Toc269456876" w:history="1">
            <w:r w:rsidR="00711C61" w:rsidRPr="002B1867">
              <w:rPr>
                <w:rStyle w:val="Hyperlink"/>
                <w:noProof/>
              </w:rPr>
              <w:t>6.</w:t>
            </w:r>
            <w:r w:rsidR="00711C61">
              <w:rPr>
                <w:rFonts w:asciiTheme="minorHAnsi" w:eastAsiaTheme="minorEastAsia" w:hAnsiTheme="minorHAnsi" w:cstheme="minorBidi"/>
                <w:noProof/>
                <w:sz w:val="22"/>
                <w:szCs w:val="22"/>
              </w:rPr>
              <w:tab/>
            </w:r>
            <w:r w:rsidR="00711C61" w:rsidRPr="002B1867">
              <w:rPr>
                <w:rStyle w:val="Hyperlink"/>
                <w:noProof/>
              </w:rPr>
              <w:t>Interface</w:t>
            </w:r>
            <w:r w:rsidR="00711C61">
              <w:rPr>
                <w:noProof/>
                <w:webHidden/>
              </w:rPr>
              <w:tab/>
            </w:r>
            <w:r>
              <w:rPr>
                <w:noProof/>
                <w:webHidden/>
              </w:rPr>
              <w:fldChar w:fldCharType="begin"/>
            </w:r>
            <w:r w:rsidR="00711C61">
              <w:rPr>
                <w:noProof/>
                <w:webHidden/>
              </w:rPr>
              <w:instrText xml:space="preserve"> PAGEREF _Toc269456876 \h </w:instrText>
            </w:r>
            <w:r>
              <w:rPr>
                <w:noProof/>
                <w:webHidden/>
              </w:rPr>
            </w:r>
            <w:r>
              <w:rPr>
                <w:noProof/>
                <w:webHidden/>
              </w:rPr>
              <w:fldChar w:fldCharType="separate"/>
            </w:r>
            <w:r w:rsidR="00711C61">
              <w:rPr>
                <w:noProof/>
                <w:webHidden/>
              </w:rPr>
              <w:t>115</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77" w:history="1">
            <w:r w:rsidR="00711C61" w:rsidRPr="002B1867">
              <w:rPr>
                <w:rStyle w:val="Hyperlink"/>
                <w:noProof/>
              </w:rPr>
              <w:t>6.1.</w:t>
            </w:r>
            <w:r w:rsidR="00711C61">
              <w:rPr>
                <w:rFonts w:asciiTheme="minorHAnsi" w:eastAsiaTheme="minorEastAsia" w:hAnsiTheme="minorHAnsi" w:cstheme="minorBidi"/>
                <w:noProof/>
                <w:sz w:val="22"/>
                <w:szCs w:val="22"/>
              </w:rPr>
              <w:tab/>
            </w:r>
            <w:r w:rsidR="00711C61" w:rsidRPr="002B1867">
              <w:rPr>
                <w:rStyle w:val="Hyperlink"/>
                <w:noProof/>
              </w:rPr>
              <w:t>Visual Systems</w:t>
            </w:r>
            <w:r w:rsidR="00711C61">
              <w:rPr>
                <w:noProof/>
                <w:webHidden/>
              </w:rPr>
              <w:tab/>
            </w:r>
            <w:r>
              <w:rPr>
                <w:noProof/>
                <w:webHidden/>
              </w:rPr>
              <w:fldChar w:fldCharType="begin"/>
            </w:r>
            <w:r w:rsidR="00711C61">
              <w:rPr>
                <w:noProof/>
                <w:webHidden/>
              </w:rPr>
              <w:instrText xml:space="preserve"> PAGEREF _Toc269456877 \h </w:instrText>
            </w:r>
            <w:r>
              <w:rPr>
                <w:noProof/>
                <w:webHidden/>
              </w:rPr>
            </w:r>
            <w:r>
              <w:rPr>
                <w:noProof/>
                <w:webHidden/>
              </w:rPr>
              <w:fldChar w:fldCharType="separate"/>
            </w:r>
            <w:r w:rsidR="00711C61">
              <w:rPr>
                <w:noProof/>
                <w:webHidden/>
              </w:rPr>
              <w:t>115</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878" w:history="1">
            <w:r w:rsidR="00711C61" w:rsidRPr="002B1867">
              <w:rPr>
                <w:rStyle w:val="Hyperlink"/>
                <w:noProof/>
              </w:rPr>
              <w:t>6.1.1.</w:t>
            </w:r>
            <w:r w:rsidR="00711C61">
              <w:rPr>
                <w:rFonts w:asciiTheme="minorHAnsi" w:eastAsiaTheme="minorEastAsia" w:hAnsiTheme="minorHAnsi" w:cstheme="minorBidi"/>
                <w:noProof/>
                <w:sz w:val="22"/>
                <w:szCs w:val="22"/>
              </w:rPr>
              <w:tab/>
            </w:r>
            <w:r w:rsidR="00711C61" w:rsidRPr="002B1867">
              <w:rPr>
                <w:rStyle w:val="Hyperlink"/>
                <w:noProof/>
              </w:rPr>
              <w:t>HUD</w:t>
            </w:r>
            <w:r w:rsidR="00711C61">
              <w:rPr>
                <w:noProof/>
                <w:webHidden/>
              </w:rPr>
              <w:tab/>
            </w:r>
            <w:r>
              <w:rPr>
                <w:noProof/>
                <w:webHidden/>
              </w:rPr>
              <w:fldChar w:fldCharType="begin"/>
            </w:r>
            <w:r w:rsidR="00711C61">
              <w:rPr>
                <w:noProof/>
                <w:webHidden/>
              </w:rPr>
              <w:instrText xml:space="preserve"> PAGEREF _Toc269456878 \h </w:instrText>
            </w:r>
            <w:r>
              <w:rPr>
                <w:noProof/>
                <w:webHidden/>
              </w:rPr>
            </w:r>
            <w:r>
              <w:rPr>
                <w:noProof/>
                <w:webHidden/>
              </w:rPr>
              <w:fldChar w:fldCharType="separate"/>
            </w:r>
            <w:r w:rsidR="00711C61">
              <w:rPr>
                <w:noProof/>
                <w:webHidden/>
              </w:rPr>
              <w:t>115</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879" w:history="1">
            <w:r w:rsidR="00711C61" w:rsidRPr="002B1867">
              <w:rPr>
                <w:rStyle w:val="Hyperlink"/>
                <w:noProof/>
              </w:rPr>
              <w:t>6.1.2.</w:t>
            </w:r>
            <w:r w:rsidR="00711C61">
              <w:rPr>
                <w:rFonts w:asciiTheme="minorHAnsi" w:eastAsiaTheme="minorEastAsia" w:hAnsiTheme="minorHAnsi" w:cstheme="minorBidi"/>
                <w:noProof/>
                <w:sz w:val="22"/>
                <w:szCs w:val="22"/>
              </w:rPr>
              <w:tab/>
            </w:r>
            <w:r w:rsidR="00711C61" w:rsidRPr="002B1867">
              <w:rPr>
                <w:rStyle w:val="Hyperlink"/>
                <w:noProof/>
              </w:rPr>
              <w:t>Menus</w:t>
            </w:r>
            <w:r w:rsidR="00711C61">
              <w:rPr>
                <w:noProof/>
                <w:webHidden/>
              </w:rPr>
              <w:tab/>
            </w:r>
            <w:r>
              <w:rPr>
                <w:noProof/>
                <w:webHidden/>
              </w:rPr>
              <w:fldChar w:fldCharType="begin"/>
            </w:r>
            <w:r w:rsidR="00711C61">
              <w:rPr>
                <w:noProof/>
                <w:webHidden/>
              </w:rPr>
              <w:instrText xml:space="preserve"> PAGEREF _Toc269456879 \h </w:instrText>
            </w:r>
            <w:r>
              <w:rPr>
                <w:noProof/>
                <w:webHidden/>
              </w:rPr>
            </w:r>
            <w:r>
              <w:rPr>
                <w:noProof/>
                <w:webHidden/>
              </w:rPr>
              <w:fldChar w:fldCharType="separate"/>
            </w:r>
            <w:r w:rsidR="00711C61">
              <w:rPr>
                <w:noProof/>
                <w:webHidden/>
              </w:rPr>
              <w:t>115</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880" w:history="1">
            <w:r w:rsidR="00711C61" w:rsidRPr="002B1867">
              <w:rPr>
                <w:rStyle w:val="Hyperlink"/>
                <w:noProof/>
              </w:rPr>
              <w:t>6.1.3.</w:t>
            </w:r>
            <w:r w:rsidR="00711C61">
              <w:rPr>
                <w:rFonts w:asciiTheme="minorHAnsi" w:eastAsiaTheme="minorEastAsia" w:hAnsiTheme="minorHAnsi" w:cstheme="minorBidi"/>
                <w:noProof/>
                <w:sz w:val="22"/>
                <w:szCs w:val="22"/>
              </w:rPr>
              <w:tab/>
            </w:r>
            <w:r w:rsidR="00711C61" w:rsidRPr="002B1867">
              <w:rPr>
                <w:rStyle w:val="Hyperlink"/>
                <w:noProof/>
              </w:rPr>
              <w:t>Rendering System</w:t>
            </w:r>
            <w:r w:rsidR="00711C61">
              <w:rPr>
                <w:noProof/>
                <w:webHidden/>
              </w:rPr>
              <w:tab/>
            </w:r>
            <w:r>
              <w:rPr>
                <w:noProof/>
                <w:webHidden/>
              </w:rPr>
              <w:fldChar w:fldCharType="begin"/>
            </w:r>
            <w:r w:rsidR="00711C61">
              <w:rPr>
                <w:noProof/>
                <w:webHidden/>
              </w:rPr>
              <w:instrText xml:space="preserve"> PAGEREF _Toc269456880 \h </w:instrText>
            </w:r>
            <w:r>
              <w:rPr>
                <w:noProof/>
                <w:webHidden/>
              </w:rPr>
            </w:r>
            <w:r>
              <w:rPr>
                <w:noProof/>
                <w:webHidden/>
              </w:rPr>
              <w:fldChar w:fldCharType="separate"/>
            </w:r>
            <w:r w:rsidR="00711C61">
              <w:rPr>
                <w:noProof/>
                <w:webHidden/>
              </w:rPr>
              <w:t>117</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881" w:history="1">
            <w:r w:rsidR="00711C61" w:rsidRPr="002B1867">
              <w:rPr>
                <w:rStyle w:val="Hyperlink"/>
                <w:noProof/>
              </w:rPr>
              <w:t>6.1.4.</w:t>
            </w:r>
            <w:r w:rsidR="00711C61">
              <w:rPr>
                <w:rFonts w:asciiTheme="minorHAnsi" w:eastAsiaTheme="minorEastAsia" w:hAnsiTheme="minorHAnsi" w:cstheme="minorBidi"/>
                <w:noProof/>
                <w:sz w:val="22"/>
                <w:szCs w:val="22"/>
              </w:rPr>
              <w:tab/>
            </w:r>
            <w:r w:rsidR="00711C61" w:rsidRPr="002B1867">
              <w:rPr>
                <w:rStyle w:val="Hyperlink"/>
                <w:noProof/>
              </w:rPr>
              <w:t>Camera</w:t>
            </w:r>
            <w:r w:rsidR="00711C61">
              <w:rPr>
                <w:noProof/>
                <w:webHidden/>
              </w:rPr>
              <w:tab/>
            </w:r>
            <w:r>
              <w:rPr>
                <w:noProof/>
                <w:webHidden/>
              </w:rPr>
              <w:fldChar w:fldCharType="begin"/>
            </w:r>
            <w:r w:rsidR="00711C61">
              <w:rPr>
                <w:noProof/>
                <w:webHidden/>
              </w:rPr>
              <w:instrText xml:space="preserve"> PAGEREF _Toc269456881 \h </w:instrText>
            </w:r>
            <w:r>
              <w:rPr>
                <w:noProof/>
                <w:webHidden/>
              </w:rPr>
            </w:r>
            <w:r>
              <w:rPr>
                <w:noProof/>
                <w:webHidden/>
              </w:rPr>
              <w:fldChar w:fldCharType="separate"/>
            </w:r>
            <w:r w:rsidR="00711C61">
              <w:rPr>
                <w:noProof/>
                <w:webHidden/>
              </w:rPr>
              <w:t>118</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82" w:history="1">
            <w:r w:rsidR="00711C61" w:rsidRPr="002B1867">
              <w:rPr>
                <w:rStyle w:val="Hyperlink"/>
                <w:noProof/>
              </w:rPr>
              <w:t>6.2.</w:t>
            </w:r>
            <w:r w:rsidR="00711C61">
              <w:rPr>
                <w:rFonts w:asciiTheme="minorHAnsi" w:eastAsiaTheme="minorEastAsia" w:hAnsiTheme="minorHAnsi" w:cstheme="minorBidi"/>
                <w:noProof/>
                <w:sz w:val="22"/>
                <w:szCs w:val="22"/>
              </w:rPr>
              <w:tab/>
            </w:r>
            <w:r w:rsidR="00711C61" w:rsidRPr="002B1867">
              <w:rPr>
                <w:rStyle w:val="Hyperlink"/>
                <w:noProof/>
              </w:rPr>
              <w:t>Control Systems</w:t>
            </w:r>
            <w:r w:rsidR="00711C61">
              <w:rPr>
                <w:noProof/>
                <w:webHidden/>
              </w:rPr>
              <w:tab/>
            </w:r>
            <w:r>
              <w:rPr>
                <w:noProof/>
                <w:webHidden/>
              </w:rPr>
              <w:fldChar w:fldCharType="begin"/>
            </w:r>
            <w:r w:rsidR="00711C61">
              <w:rPr>
                <w:noProof/>
                <w:webHidden/>
              </w:rPr>
              <w:instrText xml:space="preserve"> PAGEREF _Toc269456882 \h </w:instrText>
            </w:r>
            <w:r>
              <w:rPr>
                <w:noProof/>
                <w:webHidden/>
              </w:rPr>
            </w:r>
            <w:r>
              <w:rPr>
                <w:noProof/>
                <w:webHidden/>
              </w:rPr>
              <w:fldChar w:fldCharType="separate"/>
            </w:r>
            <w:r w:rsidR="00711C61">
              <w:rPr>
                <w:noProof/>
                <w:webHidden/>
              </w:rPr>
              <w:t>118</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883" w:history="1">
            <w:r w:rsidR="00711C61" w:rsidRPr="002B1867">
              <w:rPr>
                <w:rStyle w:val="Hyperlink"/>
                <w:noProof/>
              </w:rPr>
              <w:t>6.2.2.</w:t>
            </w:r>
            <w:r w:rsidR="00711C61">
              <w:rPr>
                <w:rFonts w:asciiTheme="minorHAnsi" w:eastAsiaTheme="minorEastAsia" w:hAnsiTheme="minorHAnsi" w:cstheme="minorBidi"/>
                <w:noProof/>
                <w:sz w:val="22"/>
                <w:szCs w:val="22"/>
              </w:rPr>
              <w:tab/>
            </w:r>
            <w:r w:rsidR="00711C61" w:rsidRPr="002B1867">
              <w:rPr>
                <w:rStyle w:val="Hyperlink"/>
                <w:noProof/>
              </w:rPr>
              <w:t>Keyboard</w:t>
            </w:r>
            <w:r w:rsidR="00711C61">
              <w:rPr>
                <w:noProof/>
                <w:webHidden/>
              </w:rPr>
              <w:tab/>
            </w:r>
            <w:r>
              <w:rPr>
                <w:noProof/>
                <w:webHidden/>
              </w:rPr>
              <w:fldChar w:fldCharType="begin"/>
            </w:r>
            <w:r w:rsidR="00711C61">
              <w:rPr>
                <w:noProof/>
                <w:webHidden/>
              </w:rPr>
              <w:instrText xml:space="preserve"> PAGEREF _Toc269456883 \h </w:instrText>
            </w:r>
            <w:r>
              <w:rPr>
                <w:noProof/>
                <w:webHidden/>
              </w:rPr>
            </w:r>
            <w:r>
              <w:rPr>
                <w:noProof/>
                <w:webHidden/>
              </w:rPr>
              <w:fldChar w:fldCharType="separate"/>
            </w:r>
            <w:r w:rsidR="00711C61">
              <w:rPr>
                <w:noProof/>
                <w:webHidden/>
              </w:rPr>
              <w:t>118</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884" w:history="1">
            <w:r w:rsidR="00711C61" w:rsidRPr="002B1867">
              <w:rPr>
                <w:rStyle w:val="Hyperlink"/>
                <w:noProof/>
              </w:rPr>
              <w:t>6.2.3.</w:t>
            </w:r>
            <w:r w:rsidR="00711C61">
              <w:rPr>
                <w:rFonts w:asciiTheme="minorHAnsi" w:eastAsiaTheme="minorEastAsia" w:hAnsiTheme="minorHAnsi" w:cstheme="minorBidi"/>
                <w:noProof/>
                <w:sz w:val="22"/>
                <w:szCs w:val="22"/>
              </w:rPr>
              <w:tab/>
            </w:r>
            <w:r w:rsidR="00711C61" w:rsidRPr="002B1867">
              <w:rPr>
                <w:rStyle w:val="Hyperlink"/>
                <w:noProof/>
              </w:rPr>
              <w:t>Mouse</w:t>
            </w:r>
            <w:r w:rsidR="00711C61">
              <w:rPr>
                <w:noProof/>
                <w:webHidden/>
              </w:rPr>
              <w:tab/>
            </w:r>
            <w:r>
              <w:rPr>
                <w:noProof/>
                <w:webHidden/>
              </w:rPr>
              <w:fldChar w:fldCharType="begin"/>
            </w:r>
            <w:r w:rsidR="00711C61">
              <w:rPr>
                <w:noProof/>
                <w:webHidden/>
              </w:rPr>
              <w:instrText xml:space="preserve"> PAGEREF _Toc269456884 \h </w:instrText>
            </w:r>
            <w:r>
              <w:rPr>
                <w:noProof/>
                <w:webHidden/>
              </w:rPr>
            </w:r>
            <w:r>
              <w:rPr>
                <w:noProof/>
                <w:webHidden/>
              </w:rPr>
              <w:fldChar w:fldCharType="separate"/>
            </w:r>
            <w:r w:rsidR="00711C61">
              <w:rPr>
                <w:noProof/>
                <w:webHidden/>
              </w:rPr>
              <w:t>118</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85" w:history="1">
            <w:r w:rsidR="00711C61" w:rsidRPr="002B1867">
              <w:rPr>
                <w:rStyle w:val="Hyperlink"/>
                <w:noProof/>
              </w:rPr>
              <w:t>6.3.</w:t>
            </w:r>
            <w:r w:rsidR="00711C61">
              <w:rPr>
                <w:rFonts w:asciiTheme="minorHAnsi" w:eastAsiaTheme="minorEastAsia" w:hAnsiTheme="minorHAnsi" w:cstheme="minorBidi"/>
                <w:noProof/>
                <w:sz w:val="22"/>
                <w:szCs w:val="22"/>
              </w:rPr>
              <w:tab/>
            </w:r>
            <w:r w:rsidR="00711C61" w:rsidRPr="002B1867">
              <w:rPr>
                <w:rStyle w:val="Hyperlink"/>
                <w:noProof/>
              </w:rPr>
              <w:t>Audio</w:t>
            </w:r>
            <w:r w:rsidR="00711C61">
              <w:rPr>
                <w:noProof/>
                <w:webHidden/>
              </w:rPr>
              <w:tab/>
            </w:r>
            <w:r>
              <w:rPr>
                <w:noProof/>
                <w:webHidden/>
              </w:rPr>
              <w:fldChar w:fldCharType="begin"/>
            </w:r>
            <w:r w:rsidR="00711C61">
              <w:rPr>
                <w:noProof/>
                <w:webHidden/>
              </w:rPr>
              <w:instrText xml:space="preserve"> PAGEREF _Toc269456885 \h </w:instrText>
            </w:r>
            <w:r>
              <w:rPr>
                <w:noProof/>
                <w:webHidden/>
              </w:rPr>
            </w:r>
            <w:r>
              <w:rPr>
                <w:noProof/>
                <w:webHidden/>
              </w:rPr>
              <w:fldChar w:fldCharType="separate"/>
            </w:r>
            <w:r w:rsidR="00711C61">
              <w:rPr>
                <w:noProof/>
                <w:webHidden/>
              </w:rPr>
              <w:t>118</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86" w:history="1">
            <w:r w:rsidR="00711C61" w:rsidRPr="002B1867">
              <w:rPr>
                <w:rStyle w:val="Hyperlink"/>
                <w:noProof/>
              </w:rPr>
              <w:t>6.4.</w:t>
            </w:r>
            <w:r w:rsidR="00711C61">
              <w:rPr>
                <w:rFonts w:asciiTheme="minorHAnsi" w:eastAsiaTheme="minorEastAsia" w:hAnsiTheme="minorHAnsi" w:cstheme="minorBidi"/>
                <w:noProof/>
                <w:sz w:val="22"/>
                <w:szCs w:val="22"/>
              </w:rPr>
              <w:tab/>
            </w:r>
            <w:r w:rsidR="00711C61" w:rsidRPr="002B1867">
              <w:rPr>
                <w:rStyle w:val="Hyperlink"/>
                <w:noProof/>
              </w:rPr>
              <w:t>Music</w:t>
            </w:r>
            <w:r w:rsidR="00711C61">
              <w:rPr>
                <w:noProof/>
                <w:webHidden/>
              </w:rPr>
              <w:tab/>
            </w:r>
            <w:r>
              <w:rPr>
                <w:noProof/>
                <w:webHidden/>
              </w:rPr>
              <w:fldChar w:fldCharType="begin"/>
            </w:r>
            <w:r w:rsidR="00711C61">
              <w:rPr>
                <w:noProof/>
                <w:webHidden/>
              </w:rPr>
              <w:instrText xml:space="preserve"> PAGEREF _Toc269456886 \h </w:instrText>
            </w:r>
            <w:r>
              <w:rPr>
                <w:noProof/>
                <w:webHidden/>
              </w:rPr>
            </w:r>
            <w:r>
              <w:rPr>
                <w:noProof/>
                <w:webHidden/>
              </w:rPr>
              <w:fldChar w:fldCharType="separate"/>
            </w:r>
            <w:r w:rsidR="00711C61">
              <w:rPr>
                <w:noProof/>
                <w:webHidden/>
              </w:rPr>
              <w:t>118</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87" w:history="1">
            <w:r w:rsidR="00711C61" w:rsidRPr="002B1867">
              <w:rPr>
                <w:rStyle w:val="Hyperlink"/>
                <w:noProof/>
              </w:rPr>
              <w:t>6.5.</w:t>
            </w:r>
            <w:r w:rsidR="00711C61">
              <w:rPr>
                <w:rFonts w:asciiTheme="minorHAnsi" w:eastAsiaTheme="minorEastAsia" w:hAnsiTheme="minorHAnsi" w:cstheme="minorBidi"/>
                <w:noProof/>
                <w:sz w:val="22"/>
                <w:szCs w:val="22"/>
              </w:rPr>
              <w:tab/>
            </w:r>
            <w:r w:rsidR="00711C61" w:rsidRPr="002B1867">
              <w:rPr>
                <w:rStyle w:val="Hyperlink"/>
                <w:noProof/>
              </w:rPr>
              <w:t>Sound Effects</w:t>
            </w:r>
            <w:r w:rsidR="00711C61">
              <w:rPr>
                <w:noProof/>
                <w:webHidden/>
              </w:rPr>
              <w:tab/>
            </w:r>
            <w:r>
              <w:rPr>
                <w:noProof/>
                <w:webHidden/>
              </w:rPr>
              <w:fldChar w:fldCharType="begin"/>
            </w:r>
            <w:r w:rsidR="00711C61">
              <w:rPr>
                <w:noProof/>
                <w:webHidden/>
              </w:rPr>
              <w:instrText xml:space="preserve"> PAGEREF _Toc269456887 \h </w:instrText>
            </w:r>
            <w:r>
              <w:rPr>
                <w:noProof/>
                <w:webHidden/>
              </w:rPr>
            </w:r>
            <w:r>
              <w:rPr>
                <w:noProof/>
                <w:webHidden/>
              </w:rPr>
              <w:fldChar w:fldCharType="separate"/>
            </w:r>
            <w:r w:rsidR="00711C61">
              <w:rPr>
                <w:noProof/>
                <w:webHidden/>
              </w:rPr>
              <w:t>118</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88" w:history="1">
            <w:r w:rsidR="00711C61" w:rsidRPr="002B1867">
              <w:rPr>
                <w:rStyle w:val="Hyperlink"/>
                <w:noProof/>
              </w:rPr>
              <w:t>6.6.</w:t>
            </w:r>
            <w:r w:rsidR="00711C61">
              <w:rPr>
                <w:rFonts w:asciiTheme="minorHAnsi" w:eastAsiaTheme="minorEastAsia" w:hAnsiTheme="minorHAnsi" w:cstheme="minorBidi"/>
                <w:noProof/>
                <w:sz w:val="22"/>
                <w:szCs w:val="22"/>
              </w:rPr>
              <w:tab/>
            </w:r>
            <w:r w:rsidR="00711C61" w:rsidRPr="002B1867">
              <w:rPr>
                <w:rStyle w:val="Hyperlink"/>
                <w:noProof/>
              </w:rPr>
              <w:t>Voice</w:t>
            </w:r>
            <w:r w:rsidR="00711C61">
              <w:rPr>
                <w:noProof/>
                <w:webHidden/>
              </w:rPr>
              <w:tab/>
            </w:r>
            <w:r>
              <w:rPr>
                <w:noProof/>
                <w:webHidden/>
              </w:rPr>
              <w:fldChar w:fldCharType="begin"/>
            </w:r>
            <w:r w:rsidR="00711C61">
              <w:rPr>
                <w:noProof/>
                <w:webHidden/>
              </w:rPr>
              <w:instrText xml:space="preserve"> PAGEREF _Toc269456888 \h </w:instrText>
            </w:r>
            <w:r>
              <w:rPr>
                <w:noProof/>
                <w:webHidden/>
              </w:rPr>
            </w:r>
            <w:r>
              <w:rPr>
                <w:noProof/>
                <w:webHidden/>
              </w:rPr>
              <w:fldChar w:fldCharType="separate"/>
            </w:r>
            <w:r w:rsidR="00711C61">
              <w:rPr>
                <w:noProof/>
                <w:webHidden/>
              </w:rPr>
              <w:t>118</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89" w:history="1">
            <w:r w:rsidR="00711C61" w:rsidRPr="002B1867">
              <w:rPr>
                <w:rStyle w:val="Hyperlink"/>
                <w:noProof/>
              </w:rPr>
              <w:t>6.7.</w:t>
            </w:r>
            <w:r w:rsidR="00711C61">
              <w:rPr>
                <w:rFonts w:asciiTheme="minorHAnsi" w:eastAsiaTheme="minorEastAsia" w:hAnsiTheme="minorHAnsi" w:cstheme="minorBidi"/>
                <w:noProof/>
                <w:sz w:val="22"/>
                <w:szCs w:val="22"/>
              </w:rPr>
              <w:tab/>
            </w:r>
            <w:r w:rsidR="00711C61" w:rsidRPr="002B1867">
              <w:rPr>
                <w:rStyle w:val="Hyperlink"/>
                <w:noProof/>
              </w:rPr>
              <w:t>Help System</w:t>
            </w:r>
            <w:r w:rsidR="00711C61">
              <w:rPr>
                <w:noProof/>
                <w:webHidden/>
              </w:rPr>
              <w:tab/>
            </w:r>
            <w:r>
              <w:rPr>
                <w:noProof/>
                <w:webHidden/>
              </w:rPr>
              <w:fldChar w:fldCharType="begin"/>
            </w:r>
            <w:r w:rsidR="00711C61">
              <w:rPr>
                <w:noProof/>
                <w:webHidden/>
              </w:rPr>
              <w:instrText xml:space="preserve"> PAGEREF _Toc269456889 \h </w:instrText>
            </w:r>
            <w:r>
              <w:rPr>
                <w:noProof/>
                <w:webHidden/>
              </w:rPr>
            </w:r>
            <w:r>
              <w:rPr>
                <w:noProof/>
                <w:webHidden/>
              </w:rPr>
              <w:fldChar w:fldCharType="separate"/>
            </w:r>
            <w:r w:rsidR="00711C61">
              <w:rPr>
                <w:noProof/>
                <w:webHidden/>
              </w:rPr>
              <w:t>118</w:t>
            </w:r>
            <w:r>
              <w:rPr>
                <w:noProof/>
                <w:webHidden/>
              </w:rPr>
              <w:fldChar w:fldCharType="end"/>
            </w:r>
          </w:hyperlink>
        </w:p>
        <w:p w:rsidR="00711C61" w:rsidRDefault="00910A6B">
          <w:pPr>
            <w:pStyle w:val="TOC1"/>
            <w:tabs>
              <w:tab w:val="left" w:pos="480"/>
              <w:tab w:val="right" w:leader="dot" w:pos="8630"/>
            </w:tabs>
            <w:rPr>
              <w:rFonts w:asciiTheme="minorHAnsi" w:eastAsiaTheme="minorEastAsia" w:hAnsiTheme="minorHAnsi" w:cstheme="minorBidi"/>
              <w:noProof/>
              <w:sz w:val="22"/>
              <w:szCs w:val="22"/>
            </w:rPr>
          </w:pPr>
          <w:hyperlink w:anchor="_Toc269456890" w:history="1">
            <w:r w:rsidR="00711C61" w:rsidRPr="002B1867">
              <w:rPr>
                <w:rStyle w:val="Hyperlink"/>
                <w:noProof/>
              </w:rPr>
              <w:t>7.</w:t>
            </w:r>
            <w:r w:rsidR="00711C61">
              <w:rPr>
                <w:rFonts w:asciiTheme="minorHAnsi" w:eastAsiaTheme="minorEastAsia" w:hAnsiTheme="minorHAnsi" w:cstheme="minorBidi"/>
                <w:noProof/>
                <w:sz w:val="22"/>
                <w:szCs w:val="22"/>
              </w:rPr>
              <w:tab/>
            </w:r>
            <w:r w:rsidR="00711C61" w:rsidRPr="002B1867">
              <w:rPr>
                <w:rStyle w:val="Hyperlink"/>
                <w:noProof/>
              </w:rPr>
              <w:t>Artificial Intelligence</w:t>
            </w:r>
            <w:r w:rsidR="00711C61">
              <w:rPr>
                <w:noProof/>
                <w:webHidden/>
              </w:rPr>
              <w:tab/>
            </w:r>
            <w:r>
              <w:rPr>
                <w:noProof/>
                <w:webHidden/>
              </w:rPr>
              <w:fldChar w:fldCharType="begin"/>
            </w:r>
            <w:r w:rsidR="00711C61">
              <w:rPr>
                <w:noProof/>
                <w:webHidden/>
              </w:rPr>
              <w:instrText xml:space="preserve"> PAGEREF _Toc269456890 \h </w:instrText>
            </w:r>
            <w:r>
              <w:rPr>
                <w:noProof/>
                <w:webHidden/>
              </w:rPr>
            </w:r>
            <w:r>
              <w:rPr>
                <w:noProof/>
                <w:webHidden/>
              </w:rPr>
              <w:fldChar w:fldCharType="separate"/>
            </w:r>
            <w:r w:rsidR="00711C61">
              <w:rPr>
                <w:noProof/>
                <w:webHidden/>
              </w:rPr>
              <w:t>118</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91" w:history="1">
            <w:r w:rsidR="00711C61" w:rsidRPr="002B1867">
              <w:rPr>
                <w:rStyle w:val="Hyperlink"/>
                <w:noProof/>
              </w:rPr>
              <w:t>7.1.</w:t>
            </w:r>
            <w:r w:rsidR="00711C61">
              <w:rPr>
                <w:rFonts w:asciiTheme="minorHAnsi" w:eastAsiaTheme="minorEastAsia" w:hAnsiTheme="minorHAnsi" w:cstheme="minorBidi"/>
                <w:noProof/>
                <w:sz w:val="22"/>
                <w:szCs w:val="22"/>
              </w:rPr>
              <w:tab/>
            </w:r>
            <w:r w:rsidR="00711C61" w:rsidRPr="002B1867">
              <w:rPr>
                <w:rStyle w:val="Hyperlink"/>
                <w:noProof/>
              </w:rPr>
              <w:t>Enemy Characters</w:t>
            </w:r>
            <w:r w:rsidR="00711C61">
              <w:rPr>
                <w:noProof/>
                <w:webHidden/>
              </w:rPr>
              <w:tab/>
            </w:r>
            <w:r>
              <w:rPr>
                <w:noProof/>
                <w:webHidden/>
              </w:rPr>
              <w:fldChar w:fldCharType="begin"/>
            </w:r>
            <w:r w:rsidR="00711C61">
              <w:rPr>
                <w:noProof/>
                <w:webHidden/>
              </w:rPr>
              <w:instrText xml:space="preserve"> PAGEREF _Toc269456891 \h </w:instrText>
            </w:r>
            <w:r>
              <w:rPr>
                <w:noProof/>
                <w:webHidden/>
              </w:rPr>
            </w:r>
            <w:r>
              <w:rPr>
                <w:noProof/>
                <w:webHidden/>
              </w:rPr>
              <w:fldChar w:fldCharType="separate"/>
            </w:r>
            <w:r w:rsidR="00711C61">
              <w:rPr>
                <w:noProof/>
                <w:webHidden/>
              </w:rPr>
              <w:t>118</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92" w:history="1">
            <w:r w:rsidR="00711C61" w:rsidRPr="002B1867">
              <w:rPr>
                <w:rStyle w:val="Hyperlink"/>
                <w:noProof/>
              </w:rPr>
              <w:t>7.2.</w:t>
            </w:r>
            <w:r w:rsidR="00711C61">
              <w:rPr>
                <w:rFonts w:asciiTheme="minorHAnsi" w:eastAsiaTheme="minorEastAsia" w:hAnsiTheme="minorHAnsi" w:cstheme="minorBidi"/>
                <w:noProof/>
                <w:sz w:val="22"/>
                <w:szCs w:val="22"/>
              </w:rPr>
              <w:tab/>
            </w:r>
            <w:r w:rsidR="00711C61" w:rsidRPr="002B1867">
              <w:rPr>
                <w:rStyle w:val="Hyperlink"/>
                <w:noProof/>
              </w:rPr>
              <w:t>Friendly Characters</w:t>
            </w:r>
            <w:r w:rsidR="00711C61">
              <w:rPr>
                <w:noProof/>
                <w:webHidden/>
              </w:rPr>
              <w:tab/>
            </w:r>
            <w:r>
              <w:rPr>
                <w:noProof/>
                <w:webHidden/>
              </w:rPr>
              <w:fldChar w:fldCharType="begin"/>
            </w:r>
            <w:r w:rsidR="00711C61">
              <w:rPr>
                <w:noProof/>
                <w:webHidden/>
              </w:rPr>
              <w:instrText xml:space="preserve"> PAGEREF _Toc269456892 \h </w:instrText>
            </w:r>
            <w:r>
              <w:rPr>
                <w:noProof/>
                <w:webHidden/>
              </w:rPr>
            </w:r>
            <w:r>
              <w:rPr>
                <w:noProof/>
                <w:webHidden/>
              </w:rPr>
              <w:fldChar w:fldCharType="separate"/>
            </w:r>
            <w:r w:rsidR="00711C61">
              <w:rPr>
                <w:noProof/>
                <w:webHidden/>
              </w:rPr>
              <w:t>119</w:t>
            </w:r>
            <w:r>
              <w:rPr>
                <w:noProof/>
                <w:webHidden/>
              </w:rPr>
              <w:fldChar w:fldCharType="end"/>
            </w:r>
          </w:hyperlink>
        </w:p>
        <w:p w:rsidR="00711C61" w:rsidRDefault="00910A6B">
          <w:pPr>
            <w:pStyle w:val="TOC1"/>
            <w:tabs>
              <w:tab w:val="left" w:pos="480"/>
              <w:tab w:val="right" w:leader="dot" w:pos="8630"/>
            </w:tabs>
            <w:rPr>
              <w:rFonts w:asciiTheme="minorHAnsi" w:eastAsiaTheme="minorEastAsia" w:hAnsiTheme="minorHAnsi" w:cstheme="minorBidi"/>
              <w:noProof/>
              <w:sz w:val="22"/>
              <w:szCs w:val="22"/>
            </w:rPr>
          </w:pPr>
          <w:hyperlink w:anchor="_Toc269456893" w:history="1">
            <w:r w:rsidR="00711C61" w:rsidRPr="002B1867">
              <w:rPr>
                <w:rStyle w:val="Hyperlink"/>
                <w:noProof/>
              </w:rPr>
              <w:t>8.</w:t>
            </w:r>
            <w:r w:rsidR="00711C61">
              <w:rPr>
                <w:rFonts w:asciiTheme="minorHAnsi" w:eastAsiaTheme="minorEastAsia" w:hAnsiTheme="minorHAnsi" w:cstheme="minorBidi"/>
                <w:noProof/>
                <w:sz w:val="22"/>
                <w:szCs w:val="22"/>
              </w:rPr>
              <w:tab/>
            </w:r>
            <w:r w:rsidR="00711C61" w:rsidRPr="002B1867">
              <w:rPr>
                <w:rStyle w:val="Hyperlink"/>
                <w:noProof/>
              </w:rPr>
              <w:t>Technical</w:t>
            </w:r>
            <w:r w:rsidR="00711C61">
              <w:rPr>
                <w:noProof/>
                <w:webHidden/>
              </w:rPr>
              <w:tab/>
            </w:r>
            <w:r>
              <w:rPr>
                <w:noProof/>
                <w:webHidden/>
              </w:rPr>
              <w:fldChar w:fldCharType="begin"/>
            </w:r>
            <w:r w:rsidR="00711C61">
              <w:rPr>
                <w:noProof/>
                <w:webHidden/>
              </w:rPr>
              <w:instrText xml:space="preserve"> PAGEREF _Toc269456893 \h </w:instrText>
            </w:r>
            <w:r>
              <w:rPr>
                <w:noProof/>
                <w:webHidden/>
              </w:rPr>
            </w:r>
            <w:r>
              <w:rPr>
                <w:noProof/>
                <w:webHidden/>
              </w:rPr>
              <w:fldChar w:fldCharType="separate"/>
            </w:r>
            <w:r w:rsidR="00711C61">
              <w:rPr>
                <w:noProof/>
                <w:webHidden/>
              </w:rPr>
              <w:t>119</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94" w:history="1">
            <w:r w:rsidR="00711C61" w:rsidRPr="002B1867">
              <w:rPr>
                <w:rStyle w:val="Hyperlink"/>
                <w:noProof/>
              </w:rPr>
              <w:t>8.1.</w:t>
            </w:r>
            <w:r w:rsidR="00711C61">
              <w:rPr>
                <w:rFonts w:asciiTheme="minorHAnsi" w:eastAsiaTheme="minorEastAsia" w:hAnsiTheme="minorHAnsi" w:cstheme="minorBidi"/>
                <w:noProof/>
                <w:sz w:val="22"/>
                <w:szCs w:val="22"/>
              </w:rPr>
              <w:tab/>
            </w:r>
            <w:r w:rsidR="00711C61" w:rsidRPr="002B1867">
              <w:rPr>
                <w:rStyle w:val="Hyperlink"/>
                <w:noProof/>
              </w:rPr>
              <w:t>Target Hardware</w:t>
            </w:r>
            <w:r w:rsidR="00711C61">
              <w:rPr>
                <w:noProof/>
                <w:webHidden/>
              </w:rPr>
              <w:tab/>
            </w:r>
            <w:r>
              <w:rPr>
                <w:noProof/>
                <w:webHidden/>
              </w:rPr>
              <w:fldChar w:fldCharType="begin"/>
            </w:r>
            <w:r w:rsidR="00711C61">
              <w:rPr>
                <w:noProof/>
                <w:webHidden/>
              </w:rPr>
              <w:instrText xml:space="preserve"> PAGEREF _Toc269456894 \h </w:instrText>
            </w:r>
            <w:r>
              <w:rPr>
                <w:noProof/>
                <w:webHidden/>
              </w:rPr>
            </w:r>
            <w:r>
              <w:rPr>
                <w:noProof/>
                <w:webHidden/>
              </w:rPr>
              <w:fldChar w:fldCharType="separate"/>
            </w:r>
            <w:r w:rsidR="00711C61">
              <w:rPr>
                <w:noProof/>
                <w:webHidden/>
              </w:rPr>
              <w:t>119</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95" w:history="1">
            <w:r w:rsidR="00711C61" w:rsidRPr="002B1867">
              <w:rPr>
                <w:rStyle w:val="Hyperlink"/>
                <w:noProof/>
              </w:rPr>
              <w:t>8.2.</w:t>
            </w:r>
            <w:r w:rsidR="00711C61">
              <w:rPr>
                <w:rFonts w:asciiTheme="minorHAnsi" w:eastAsiaTheme="minorEastAsia" w:hAnsiTheme="minorHAnsi" w:cstheme="minorBidi"/>
                <w:noProof/>
                <w:sz w:val="22"/>
                <w:szCs w:val="22"/>
              </w:rPr>
              <w:tab/>
            </w:r>
            <w:r w:rsidR="00711C61" w:rsidRPr="002B1867">
              <w:rPr>
                <w:rStyle w:val="Hyperlink"/>
                <w:noProof/>
              </w:rPr>
              <w:t>Development Hardware and Software</w:t>
            </w:r>
            <w:r w:rsidR="00711C61">
              <w:rPr>
                <w:noProof/>
                <w:webHidden/>
              </w:rPr>
              <w:tab/>
            </w:r>
            <w:r>
              <w:rPr>
                <w:noProof/>
                <w:webHidden/>
              </w:rPr>
              <w:fldChar w:fldCharType="begin"/>
            </w:r>
            <w:r w:rsidR="00711C61">
              <w:rPr>
                <w:noProof/>
                <w:webHidden/>
              </w:rPr>
              <w:instrText xml:space="preserve"> PAGEREF _Toc269456895 \h </w:instrText>
            </w:r>
            <w:r>
              <w:rPr>
                <w:noProof/>
                <w:webHidden/>
              </w:rPr>
            </w:r>
            <w:r>
              <w:rPr>
                <w:noProof/>
                <w:webHidden/>
              </w:rPr>
              <w:fldChar w:fldCharType="separate"/>
            </w:r>
            <w:r w:rsidR="00711C61">
              <w:rPr>
                <w:noProof/>
                <w:webHidden/>
              </w:rPr>
              <w:t>119</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896" w:history="1">
            <w:r w:rsidR="00711C61" w:rsidRPr="002B1867">
              <w:rPr>
                <w:rStyle w:val="Hyperlink"/>
                <w:noProof/>
              </w:rPr>
              <w:t>8.2.1.</w:t>
            </w:r>
            <w:r w:rsidR="00711C61">
              <w:rPr>
                <w:rFonts w:asciiTheme="minorHAnsi" w:eastAsiaTheme="minorEastAsia" w:hAnsiTheme="minorHAnsi" w:cstheme="minorBidi"/>
                <w:noProof/>
                <w:sz w:val="22"/>
                <w:szCs w:val="22"/>
              </w:rPr>
              <w:tab/>
            </w:r>
            <w:r w:rsidR="00711C61" w:rsidRPr="002B1867">
              <w:rPr>
                <w:rStyle w:val="Hyperlink"/>
                <w:noProof/>
              </w:rPr>
              <w:t>Hardware</w:t>
            </w:r>
            <w:r w:rsidR="00711C61">
              <w:rPr>
                <w:noProof/>
                <w:webHidden/>
              </w:rPr>
              <w:tab/>
            </w:r>
            <w:r>
              <w:rPr>
                <w:noProof/>
                <w:webHidden/>
              </w:rPr>
              <w:fldChar w:fldCharType="begin"/>
            </w:r>
            <w:r w:rsidR="00711C61">
              <w:rPr>
                <w:noProof/>
                <w:webHidden/>
              </w:rPr>
              <w:instrText xml:space="preserve"> PAGEREF _Toc269456896 \h </w:instrText>
            </w:r>
            <w:r>
              <w:rPr>
                <w:noProof/>
                <w:webHidden/>
              </w:rPr>
            </w:r>
            <w:r>
              <w:rPr>
                <w:noProof/>
                <w:webHidden/>
              </w:rPr>
              <w:fldChar w:fldCharType="separate"/>
            </w:r>
            <w:r w:rsidR="00711C61">
              <w:rPr>
                <w:noProof/>
                <w:webHidden/>
              </w:rPr>
              <w:t>119</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897" w:history="1">
            <w:r w:rsidR="00711C61" w:rsidRPr="002B1867">
              <w:rPr>
                <w:rStyle w:val="Hyperlink"/>
                <w:noProof/>
              </w:rPr>
              <w:t>8.2.2.</w:t>
            </w:r>
            <w:r w:rsidR="00711C61">
              <w:rPr>
                <w:rFonts w:asciiTheme="minorHAnsi" w:eastAsiaTheme="minorEastAsia" w:hAnsiTheme="minorHAnsi" w:cstheme="minorBidi"/>
                <w:noProof/>
                <w:sz w:val="22"/>
                <w:szCs w:val="22"/>
              </w:rPr>
              <w:tab/>
            </w:r>
            <w:r w:rsidR="00711C61" w:rsidRPr="002B1867">
              <w:rPr>
                <w:rStyle w:val="Hyperlink"/>
                <w:noProof/>
              </w:rPr>
              <w:t>Software</w:t>
            </w:r>
            <w:r w:rsidR="00711C61">
              <w:rPr>
                <w:noProof/>
                <w:webHidden/>
              </w:rPr>
              <w:tab/>
            </w:r>
            <w:r>
              <w:rPr>
                <w:noProof/>
                <w:webHidden/>
              </w:rPr>
              <w:fldChar w:fldCharType="begin"/>
            </w:r>
            <w:r w:rsidR="00711C61">
              <w:rPr>
                <w:noProof/>
                <w:webHidden/>
              </w:rPr>
              <w:instrText xml:space="preserve"> PAGEREF _Toc269456897 \h </w:instrText>
            </w:r>
            <w:r>
              <w:rPr>
                <w:noProof/>
                <w:webHidden/>
              </w:rPr>
            </w:r>
            <w:r>
              <w:rPr>
                <w:noProof/>
                <w:webHidden/>
              </w:rPr>
              <w:fldChar w:fldCharType="separate"/>
            </w:r>
            <w:r w:rsidR="00711C61">
              <w:rPr>
                <w:noProof/>
                <w:webHidden/>
              </w:rPr>
              <w:t>119</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898" w:history="1">
            <w:r w:rsidR="00711C61" w:rsidRPr="002B1867">
              <w:rPr>
                <w:rStyle w:val="Hyperlink"/>
                <w:noProof/>
              </w:rPr>
              <w:t>8.3.</w:t>
            </w:r>
            <w:r w:rsidR="00711C61">
              <w:rPr>
                <w:rFonts w:asciiTheme="minorHAnsi" w:eastAsiaTheme="minorEastAsia" w:hAnsiTheme="minorHAnsi" w:cstheme="minorBidi"/>
                <w:noProof/>
                <w:sz w:val="22"/>
                <w:szCs w:val="22"/>
              </w:rPr>
              <w:tab/>
            </w:r>
            <w:r w:rsidR="00711C61" w:rsidRPr="002B1867">
              <w:rPr>
                <w:rStyle w:val="Hyperlink"/>
                <w:noProof/>
              </w:rPr>
              <w:t>Development Procedures and Standards</w:t>
            </w:r>
            <w:r w:rsidR="00711C61">
              <w:rPr>
                <w:noProof/>
                <w:webHidden/>
              </w:rPr>
              <w:tab/>
            </w:r>
            <w:r>
              <w:rPr>
                <w:noProof/>
                <w:webHidden/>
              </w:rPr>
              <w:fldChar w:fldCharType="begin"/>
            </w:r>
            <w:r w:rsidR="00711C61">
              <w:rPr>
                <w:noProof/>
                <w:webHidden/>
              </w:rPr>
              <w:instrText xml:space="preserve"> PAGEREF _Toc269456898 \h </w:instrText>
            </w:r>
            <w:r>
              <w:rPr>
                <w:noProof/>
                <w:webHidden/>
              </w:rPr>
            </w:r>
            <w:r>
              <w:rPr>
                <w:noProof/>
                <w:webHidden/>
              </w:rPr>
              <w:fldChar w:fldCharType="separate"/>
            </w:r>
            <w:r w:rsidR="00711C61">
              <w:rPr>
                <w:noProof/>
                <w:webHidden/>
              </w:rPr>
              <w:t>119</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899" w:history="1">
            <w:r w:rsidR="00711C61" w:rsidRPr="002B1867">
              <w:rPr>
                <w:rStyle w:val="Hyperlink"/>
                <w:noProof/>
              </w:rPr>
              <w:t>8.3.1.</w:t>
            </w:r>
            <w:r w:rsidR="00711C61">
              <w:rPr>
                <w:rFonts w:asciiTheme="minorHAnsi" w:eastAsiaTheme="minorEastAsia" w:hAnsiTheme="minorHAnsi" w:cstheme="minorBidi"/>
                <w:noProof/>
                <w:sz w:val="22"/>
                <w:szCs w:val="22"/>
              </w:rPr>
              <w:tab/>
            </w:r>
            <w:r w:rsidR="00711C61" w:rsidRPr="002B1867">
              <w:rPr>
                <w:rStyle w:val="Hyperlink"/>
                <w:noProof/>
              </w:rPr>
              <w:t>Naming Conventions</w:t>
            </w:r>
            <w:r w:rsidR="00711C61">
              <w:rPr>
                <w:noProof/>
                <w:webHidden/>
              </w:rPr>
              <w:tab/>
            </w:r>
            <w:r>
              <w:rPr>
                <w:noProof/>
                <w:webHidden/>
              </w:rPr>
              <w:fldChar w:fldCharType="begin"/>
            </w:r>
            <w:r w:rsidR="00711C61">
              <w:rPr>
                <w:noProof/>
                <w:webHidden/>
              </w:rPr>
              <w:instrText xml:space="preserve"> PAGEREF _Toc269456899 \h </w:instrText>
            </w:r>
            <w:r>
              <w:rPr>
                <w:noProof/>
                <w:webHidden/>
              </w:rPr>
            </w:r>
            <w:r>
              <w:rPr>
                <w:noProof/>
                <w:webHidden/>
              </w:rPr>
              <w:fldChar w:fldCharType="separate"/>
            </w:r>
            <w:r w:rsidR="00711C61">
              <w:rPr>
                <w:noProof/>
                <w:webHidden/>
              </w:rPr>
              <w:t>119</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900" w:history="1">
            <w:r w:rsidR="00711C61" w:rsidRPr="002B1867">
              <w:rPr>
                <w:rStyle w:val="Hyperlink"/>
                <w:noProof/>
              </w:rPr>
              <w:t>8.3.2.</w:t>
            </w:r>
            <w:r w:rsidR="00711C61">
              <w:rPr>
                <w:rFonts w:asciiTheme="minorHAnsi" w:eastAsiaTheme="minorEastAsia" w:hAnsiTheme="minorHAnsi" w:cstheme="minorBidi"/>
                <w:noProof/>
                <w:sz w:val="22"/>
                <w:szCs w:val="22"/>
              </w:rPr>
              <w:tab/>
            </w:r>
            <w:r w:rsidR="00711C61" w:rsidRPr="002B1867">
              <w:rPr>
                <w:rStyle w:val="Hyperlink"/>
                <w:noProof/>
              </w:rPr>
              <w:t>Directory Structure</w:t>
            </w:r>
            <w:r w:rsidR="00711C61">
              <w:rPr>
                <w:noProof/>
                <w:webHidden/>
              </w:rPr>
              <w:tab/>
            </w:r>
            <w:r>
              <w:rPr>
                <w:noProof/>
                <w:webHidden/>
              </w:rPr>
              <w:fldChar w:fldCharType="begin"/>
            </w:r>
            <w:r w:rsidR="00711C61">
              <w:rPr>
                <w:noProof/>
                <w:webHidden/>
              </w:rPr>
              <w:instrText xml:space="preserve"> PAGEREF _Toc269456900 \h </w:instrText>
            </w:r>
            <w:r>
              <w:rPr>
                <w:noProof/>
                <w:webHidden/>
              </w:rPr>
            </w:r>
            <w:r>
              <w:rPr>
                <w:noProof/>
                <w:webHidden/>
              </w:rPr>
              <w:fldChar w:fldCharType="separate"/>
            </w:r>
            <w:r w:rsidR="00711C61">
              <w:rPr>
                <w:noProof/>
                <w:webHidden/>
              </w:rPr>
              <w:t>120</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901" w:history="1">
            <w:r w:rsidR="00711C61" w:rsidRPr="002B1867">
              <w:rPr>
                <w:rStyle w:val="Hyperlink"/>
                <w:noProof/>
              </w:rPr>
              <w:t>8.3.3.</w:t>
            </w:r>
            <w:r w:rsidR="00711C61">
              <w:rPr>
                <w:rFonts w:asciiTheme="minorHAnsi" w:eastAsiaTheme="minorEastAsia" w:hAnsiTheme="minorHAnsi" w:cstheme="minorBidi"/>
                <w:noProof/>
                <w:sz w:val="22"/>
                <w:szCs w:val="22"/>
              </w:rPr>
              <w:tab/>
            </w:r>
            <w:r w:rsidR="00711C61" w:rsidRPr="002B1867">
              <w:rPr>
                <w:rStyle w:val="Hyperlink"/>
                <w:noProof/>
              </w:rPr>
              <w:t>Code Comments</w:t>
            </w:r>
            <w:r w:rsidR="00711C61">
              <w:rPr>
                <w:noProof/>
                <w:webHidden/>
              </w:rPr>
              <w:tab/>
            </w:r>
            <w:r>
              <w:rPr>
                <w:noProof/>
                <w:webHidden/>
              </w:rPr>
              <w:fldChar w:fldCharType="begin"/>
            </w:r>
            <w:r w:rsidR="00711C61">
              <w:rPr>
                <w:noProof/>
                <w:webHidden/>
              </w:rPr>
              <w:instrText xml:space="preserve"> PAGEREF _Toc269456901 \h </w:instrText>
            </w:r>
            <w:r>
              <w:rPr>
                <w:noProof/>
                <w:webHidden/>
              </w:rPr>
            </w:r>
            <w:r>
              <w:rPr>
                <w:noProof/>
                <w:webHidden/>
              </w:rPr>
              <w:fldChar w:fldCharType="separate"/>
            </w:r>
            <w:r w:rsidR="00711C61">
              <w:rPr>
                <w:noProof/>
                <w:webHidden/>
              </w:rPr>
              <w:t>120</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902" w:history="1">
            <w:r w:rsidR="00711C61" w:rsidRPr="002B1867">
              <w:rPr>
                <w:rStyle w:val="Hyperlink"/>
                <w:noProof/>
              </w:rPr>
              <w:t>8.3.4.</w:t>
            </w:r>
            <w:r w:rsidR="00711C61">
              <w:rPr>
                <w:rFonts w:asciiTheme="minorHAnsi" w:eastAsiaTheme="minorEastAsia" w:hAnsiTheme="minorHAnsi" w:cstheme="minorBidi"/>
                <w:noProof/>
                <w:sz w:val="22"/>
                <w:szCs w:val="22"/>
              </w:rPr>
              <w:tab/>
            </w:r>
            <w:r w:rsidR="00711C61" w:rsidRPr="002B1867">
              <w:rPr>
                <w:rStyle w:val="Hyperlink"/>
                <w:noProof/>
              </w:rPr>
              <w:t>Review Requirements</w:t>
            </w:r>
            <w:r w:rsidR="00711C61">
              <w:rPr>
                <w:noProof/>
                <w:webHidden/>
              </w:rPr>
              <w:tab/>
            </w:r>
            <w:r>
              <w:rPr>
                <w:noProof/>
                <w:webHidden/>
              </w:rPr>
              <w:fldChar w:fldCharType="begin"/>
            </w:r>
            <w:r w:rsidR="00711C61">
              <w:rPr>
                <w:noProof/>
                <w:webHidden/>
              </w:rPr>
              <w:instrText xml:space="preserve"> PAGEREF _Toc269456902 \h </w:instrText>
            </w:r>
            <w:r>
              <w:rPr>
                <w:noProof/>
                <w:webHidden/>
              </w:rPr>
            </w:r>
            <w:r>
              <w:rPr>
                <w:noProof/>
                <w:webHidden/>
              </w:rPr>
              <w:fldChar w:fldCharType="separate"/>
            </w:r>
            <w:r w:rsidR="00711C61">
              <w:rPr>
                <w:noProof/>
                <w:webHidden/>
              </w:rPr>
              <w:t>120</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903" w:history="1">
            <w:r w:rsidR="00711C61" w:rsidRPr="002B1867">
              <w:rPr>
                <w:rStyle w:val="Hyperlink"/>
                <w:noProof/>
              </w:rPr>
              <w:t>8.3.5.</w:t>
            </w:r>
            <w:r w:rsidR="00711C61">
              <w:rPr>
                <w:rFonts w:asciiTheme="minorHAnsi" w:eastAsiaTheme="minorEastAsia" w:hAnsiTheme="minorHAnsi" w:cstheme="minorBidi"/>
                <w:noProof/>
                <w:sz w:val="22"/>
                <w:szCs w:val="22"/>
              </w:rPr>
              <w:tab/>
            </w:r>
            <w:r w:rsidR="00711C61" w:rsidRPr="002B1867">
              <w:rPr>
                <w:rStyle w:val="Hyperlink"/>
                <w:noProof/>
              </w:rPr>
              <w:t>Check-in Policy</w:t>
            </w:r>
            <w:r w:rsidR="00711C61">
              <w:rPr>
                <w:noProof/>
                <w:webHidden/>
              </w:rPr>
              <w:tab/>
            </w:r>
            <w:r>
              <w:rPr>
                <w:noProof/>
                <w:webHidden/>
              </w:rPr>
              <w:fldChar w:fldCharType="begin"/>
            </w:r>
            <w:r w:rsidR="00711C61">
              <w:rPr>
                <w:noProof/>
                <w:webHidden/>
              </w:rPr>
              <w:instrText xml:space="preserve"> PAGEREF _Toc269456903 \h </w:instrText>
            </w:r>
            <w:r>
              <w:rPr>
                <w:noProof/>
                <w:webHidden/>
              </w:rPr>
            </w:r>
            <w:r>
              <w:rPr>
                <w:noProof/>
                <w:webHidden/>
              </w:rPr>
              <w:fldChar w:fldCharType="separate"/>
            </w:r>
            <w:r w:rsidR="00711C61">
              <w:rPr>
                <w:noProof/>
                <w:webHidden/>
              </w:rPr>
              <w:t>120</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904" w:history="1">
            <w:r w:rsidR="00711C61" w:rsidRPr="002B1867">
              <w:rPr>
                <w:rStyle w:val="Hyperlink"/>
                <w:noProof/>
              </w:rPr>
              <w:t>8.3.6.</w:t>
            </w:r>
            <w:r w:rsidR="00711C61">
              <w:rPr>
                <w:rFonts w:asciiTheme="minorHAnsi" w:eastAsiaTheme="minorEastAsia" w:hAnsiTheme="minorHAnsi" w:cstheme="minorBidi"/>
                <w:noProof/>
                <w:sz w:val="22"/>
                <w:szCs w:val="22"/>
              </w:rPr>
              <w:tab/>
            </w:r>
            <w:r w:rsidR="00711C61" w:rsidRPr="002B1867">
              <w:rPr>
                <w:rStyle w:val="Hyperlink"/>
                <w:noProof/>
              </w:rPr>
              <w:t>Internationalization</w:t>
            </w:r>
            <w:r w:rsidR="00711C61">
              <w:rPr>
                <w:noProof/>
                <w:webHidden/>
              </w:rPr>
              <w:tab/>
            </w:r>
            <w:r>
              <w:rPr>
                <w:noProof/>
                <w:webHidden/>
              </w:rPr>
              <w:fldChar w:fldCharType="begin"/>
            </w:r>
            <w:r w:rsidR="00711C61">
              <w:rPr>
                <w:noProof/>
                <w:webHidden/>
              </w:rPr>
              <w:instrText xml:space="preserve"> PAGEREF _Toc269456904 \h </w:instrText>
            </w:r>
            <w:r>
              <w:rPr>
                <w:noProof/>
                <w:webHidden/>
              </w:rPr>
            </w:r>
            <w:r>
              <w:rPr>
                <w:noProof/>
                <w:webHidden/>
              </w:rPr>
              <w:fldChar w:fldCharType="separate"/>
            </w:r>
            <w:r w:rsidR="00711C61">
              <w:rPr>
                <w:noProof/>
                <w:webHidden/>
              </w:rPr>
              <w:t>120</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905" w:history="1">
            <w:r w:rsidR="00711C61" w:rsidRPr="002B1867">
              <w:rPr>
                <w:rStyle w:val="Hyperlink"/>
                <w:noProof/>
              </w:rPr>
              <w:t>8.4.</w:t>
            </w:r>
            <w:r w:rsidR="00711C61">
              <w:rPr>
                <w:rFonts w:asciiTheme="minorHAnsi" w:eastAsiaTheme="minorEastAsia" w:hAnsiTheme="minorHAnsi" w:cstheme="minorBidi"/>
                <w:noProof/>
                <w:sz w:val="22"/>
                <w:szCs w:val="22"/>
              </w:rPr>
              <w:tab/>
            </w:r>
            <w:r w:rsidR="00711C61" w:rsidRPr="002B1867">
              <w:rPr>
                <w:rStyle w:val="Hyperlink"/>
                <w:noProof/>
              </w:rPr>
              <w:t>Game Engine</w:t>
            </w:r>
            <w:r w:rsidR="00711C61">
              <w:rPr>
                <w:noProof/>
                <w:webHidden/>
              </w:rPr>
              <w:tab/>
            </w:r>
            <w:r>
              <w:rPr>
                <w:noProof/>
                <w:webHidden/>
              </w:rPr>
              <w:fldChar w:fldCharType="begin"/>
            </w:r>
            <w:r w:rsidR="00711C61">
              <w:rPr>
                <w:noProof/>
                <w:webHidden/>
              </w:rPr>
              <w:instrText xml:space="preserve"> PAGEREF _Toc269456905 \h </w:instrText>
            </w:r>
            <w:r>
              <w:rPr>
                <w:noProof/>
                <w:webHidden/>
              </w:rPr>
            </w:r>
            <w:r>
              <w:rPr>
                <w:noProof/>
                <w:webHidden/>
              </w:rPr>
              <w:fldChar w:fldCharType="separate"/>
            </w:r>
            <w:r w:rsidR="00711C61">
              <w:rPr>
                <w:noProof/>
                <w:webHidden/>
              </w:rPr>
              <w:t>120</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906" w:history="1">
            <w:r w:rsidR="00711C61" w:rsidRPr="002B1867">
              <w:rPr>
                <w:rStyle w:val="Hyperlink"/>
                <w:noProof/>
              </w:rPr>
              <w:t>8.5.</w:t>
            </w:r>
            <w:r w:rsidR="00711C61">
              <w:rPr>
                <w:rFonts w:asciiTheme="minorHAnsi" w:eastAsiaTheme="minorEastAsia" w:hAnsiTheme="minorHAnsi" w:cstheme="minorBidi"/>
                <w:noProof/>
                <w:sz w:val="22"/>
                <w:szCs w:val="22"/>
              </w:rPr>
              <w:tab/>
            </w:r>
            <w:r w:rsidR="00711C61" w:rsidRPr="002B1867">
              <w:rPr>
                <w:rStyle w:val="Hyperlink"/>
                <w:noProof/>
              </w:rPr>
              <w:t>Network</w:t>
            </w:r>
            <w:r w:rsidR="00711C61">
              <w:rPr>
                <w:noProof/>
                <w:webHidden/>
              </w:rPr>
              <w:tab/>
            </w:r>
            <w:r>
              <w:rPr>
                <w:noProof/>
                <w:webHidden/>
              </w:rPr>
              <w:fldChar w:fldCharType="begin"/>
            </w:r>
            <w:r w:rsidR="00711C61">
              <w:rPr>
                <w:noProof/>
                <w:webHidden/>
              </w:rPr>
              <w:instrText xml:space="preserve"> PAGEREF _Toc269456906 \h </w:instrText>
            </w:r>
            <w:r>
              <w:rPr>
                <w:noProof/>
                <w:webHidden/>
              </w:rPr>
            </w:r>
            <w:r>
              <w:rPr>
                <w:noProof/>
                <w:webHidden/>
              </w:rPr>
              <w:fldChar w:fldCharType="separate"/>
            </w:r>
            <w:r w:rsidR="00711C61">
              <w:rPr>
                <w:noProof/>
                <w:webHidden/>
              </w:rPr>
              <w:t>120</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907" w:history="1">
            <w:r w:rsidR="00711C61" w:rsidRPr="002B1867">
              <w:rPr>
                <w:rStyle w:val="Hyperlink"/>
                <w:noProof/>
              </w:rPr>
              <w:t>8.6.</w:t>
            </w:r>
            <w:r w:rsidR="00711C61">
              <w:rPr>
                <w:rFonts w:asciiTheme="minorHAnsi" w:eastAsiaTheme="minorEastAsia" w:hAnsiTheme="minorHAnsi" w:cstheme="minorBidi"/>
                <w:noProof/>
                <w:sz w:val="22"/>
                <w:szCs w:val="22"/>
              </w:rPr>
              <w:tab/>
            </w:r>
            <w:r w:rsidR="00711C61" w:rsidRPr="002B1867">
              <w:rPr>
                <w:rStyle w:val="Hyperlink"/>
                <w:noProof/>
              </w:rPr>
              <w:t>Scripting Language</w:t>
            </w:r>
            <w:r w:rsidR="00711C61">
              <w:rPr>
                <w:noProof/>
                <w:webHidden/>
              </w:rPr>
              <w:tab/>
            </w:r>
            <w:r>
              <w:rPr>
                <w:noProof/>
                <w:webHidden/>
              </w:rPr>
              <w:fldChar w:fldCharType="begin"/>
            </w:r>
            <w:r w:rsidR="00711C61">
              <w:rPr>
                <w:noProof/>
                <w:webHidden/>
              </w:rPr>
              <w:instrText xml:space="preserve"> PAGEREF _Toc269456907 \h </w:instrText>
            </w:r>
            <w:r>
              <w:rPr>
                <w:noProof/>
                <w:webHidden/>
              </w:rPr>
            </w:r>
            <w:r>
              <w:rPr>
                <w:noProof/>
                <w:webHidden/>
              </w:rPr>
              <w:fldChar w:fldCharType="separate"/>
            </w:r>
            <w:r w:rsidR="00711C61">
              <w:rPr>
                <w:noProof/>
                <w:webHidden/>
              </w:rPr>
              <w:t>120</w:t>
            </w:r>
            <w:r>
              <w:rPr>
                <w:noProof/>
                <w:webHidden/>
              </w:rPr>
              <w:fldChar w:fldCharType="end"/>
            </w:r>
          </w:hyperlink>
        </w:p>
        <w:p w:rsidR="00711C61" w:rsidRDefault="00910A6B">
          <w:pPr>
            <w:pStyle w:val="TOC1"/>
            <w:tabs>
              <w:tab w:val="left" w:pos="480"/>
              <w:tab w:val="right" w:leader="dot" w:pos="8630"/>
            </w:tabs>
            <w:rPr>
              <w:rFonts w:asciiTheme="minorHAnsi" w:eastAsiaTheme="minorEastAsia" w:hAnsiTheme="minorHAnsi" w:cstheme="minorBidi"/>
              <w:noProof/>
              <w:sz w:val="22"/>
              <w:szCs w:val="22"/>
            </w:rPr>
          </w:pPr>
          <w:hyperlink w:anchor="_Toc269456908" w:history="1">
            <w:r w:rsidR="00711C61" w:rsidRPr="002B1867">
              <w:rPr>
                <w:rStyle w:val="Hyperlink"/>
                <w:noProof/>
              </w:rPr>
              <w:t>9.</w:t>
            </w:r>
            <w:r w:rsidR="00711C61">
              <w:rPr>
                <w:rFonts w:asciiTheme="minorHAnsi" w:eastAsiaTheme="minorEastAsia" w:hAnsiTheme="minorHAnsi" w:cstheme="minorBidi"/>
                <w:noProof/>
                <w:sz w:val="22"/>
                <w:szCs w:val="22"/>
              </w:rPr>
              <w:tab/>
            </w:r>
            <w:r w:rsidR="00711C61" w:rsidRPr="002B1867">
              <w:rPr>
                <w:rStyle w:val="Hyperlink"/>
                <w:noProof/>
              </w:rPr>
              <w:t>Game Art</w:t>
            </w:r>
            <w:r w:rsidR="00711C61">
              <w:rPr>
                <w:noProof/>
                <w:webHidden/>
              </w:rPr>
              <w:tab/>
            </w:r>
            <w:r>
              <w:rPr>
                <w:noProof/>
                <w:webHidden/>
              </w:rPr>
              <w:fldChar w:fldCharType="begin"/>
            </w:r>
            <w:r w:rsidR="00711C61">
              <w:rPr>
                <w:noProof/>
                <w:webHidden/>
              </w:rPr>
              <w:instrText xml:space="preserve"> PAGEREF _Toc269456908 \h </w:instrText>
            </w:r>
            <w:r>
              <w:rPr>
                <w:noProof/>
                <w:webHidden/>
              </w:rPr>
            </w:r>
            <w:r>
              <w:rPr>
                <w:noProof/>
                <w:webHidden/>
              </w:rPr>
              <w:fldChar w:fldCharType="separate"/>
            </w:r>
            <w:r w:rsidR="00711C61">
              <w:rPr>
                <w:noProof/>
                <w:webHidden/>
              </w:rPr>
              <w:t>121</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909" w:history="1">
            <w:r w:rsidR="00711C61" w:rsidRPr="002B1867">
              <w:rPr>
                <w:rStyle w:val="Hyperlink"/>
                <w:noProof/>
              </w:rPr>
              <w:t>9.1.</w:t>
            </w:r>
            <w:r w:rsidR="00711C61">
              <w:rPr>
                <w:rFonts w:asciiTheme="minorHAnsi" w:eastAsiaTheme="minorEastAsia" w:hAnsiTheme="minorHAnsi" w:cstheme="minorBidi"/>
                <w:noProof/>
                <w:sz w:val="22"/>
                <w:szCs w:val="22"/>
              </w:rPr>
              <w:tab/>
            </w:r>
            <w:r w:rsidR="00711C61" w:rsidRPr="002B1867">
              <w:rPr>
                <w:rStyle w:val="Hyperlink"/>
                <w:noProof/>
              </w:rPr>
              <w:t>Concept Art</w:t>
            </w:r>
            <w:r w:rsidR="00711C61">
              <w:rPr>
                <w:noProof/>
                <w:webHidden/>
              </w:rPr>
              <w:tab/>
            </w:r>
            <w:r>
              <w:rPr>
                <w:noProof/>
                <w:webHidden/>
              </w:rPr>
              <w:fldChar w:fldCharType="begin"/>
            </w:r>
            <w:r w:rsidR="00711C61">
              <w:rPr>
                <w:noProof/>
                <w:webHidden/>
              </w:rPr>
              <w:instrText xml:space="preserve"> PAGEREF _Toc269456909 \h </w:instrText>
            </w:r>
            <w:r>
              <w:rPr>
                <w:noProof/>
                <w:webHidden/>
              </w:rPr>
            </w:r>
            <w:r>
              <w:rPr>
                <w:noProof/>
                <w:webHidden/>
              </w:rPr>
              <w:fldChar w:fldCharType="separate"/>
            </w:r>
            <w:r w:rsidR="00711C61">
              <w:rPr>
                <w:noProof/>
                <w:webHidden/>
              </w:rPr>
              <w:t>121</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910" w:history="1">
            <w:r w:rsidR="00711C61" w:rsidRPr="002B1867">
              <w:rPr>
                <w:rStyle w:val="Hyperlink"/>
                <w:noProof/>
              </w:rPr>
              <w:t>9.2.</w:t>
            </w:r>
            <w:r w:rsidR="00711C61">
              <w:rPr>
                <w:rFonts w:asciiTheme="minorHAnsi" w:eastAsiaTheme="minorEastAsia" w:hAnsiTheme="minorHAnsi" w:cstheme="minorBidi"/>
                <w:noProof/>
                <w:sz w:val="22"/>
                <w:szCs w:val="22"/>
              </w:rPr>
              <w:tab/>
            </w:r>
            <w:r w:rsidR="00711C61" w:rsidRPr="002B1867">
              <w:rPr>
                <w:rStyle w:val="Hyperlink"/>
                <w:noProof/>
              </w:rPr>
              <w:t>Style Guides</w:t>
            </w:r>
            <w:r w:rsidR="00711C61">
              <w:rPr>
                <w:noProof/>
                <w:webHidden/>
              </w:rPr>
              <w:tab/>
            </w:r>
            <w:r>
              <w:rPr>
                <w:noProof/>
                <w:webHidden/>
              </w:rPr>
              <w:fldChar w:fldCharType="begin"/>
            </w:r>
            <w:r w:rsidR="00711C61">
              <w:rPr>
                <w:noProof/>
                <w:webHidden/>
              </w:rPr>
              <w:instrText xml:space="preserve"> PAGEREF _Toc269456910 \h </w:instrText>
            </w:r>
            <w:r>
              <w:rPr>
                <w:noProof/>
                <w:webHidden/>
              </w:rPr>
            </w:r>
            <w:r>
              <w:rPr>
                <w:noProof/>
                <w:webHidden/>
              </w:rPr>
              <w:fldChar w:fldCharType="separate"/>
            </w:r>
            <w:r w:rsidR="00711C61">
              <w:rPr>
                <w:noProof/>
                <w:webHidden/>
              </w:rPr>
              <w:t>121</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911" w:history="1">
            <w:r w:rsidR="00711C61" w:rsidRPr="002B1867">
              <w:rPr>
                <w:rStyle w:val="Hyperlink"/>
                <w:noProof/>
              </w:rPr>
              <w:t>9.3.</w:t>
            </w:r>
            <w:r w:rsidR="00711C61">
              <w:rPr>
                <w:rFonts w:asciiTheme="minorHAnsi" w:eastAsiaTheme="minorEastAsia" w:hAnsiTheme="minorHAnsi" w:cstheme="minorBidi"/>
                <w:noProof/>
                <w:sz w:val="22"/>
                <w:szCs w:val="22"/>
              </w:rPr>
              <w:tab/>
            </w:r>
            <w:r w:rsidR="00711C61" w:rsidRPr="002B1867">
              <w:rPr>
                <w:rStyle w:val="Hyperlink"/>
                <w:noProof/>
              </w:rPr>
              <w:t>Characters</w:t>
            </w:r>
            <w:r w:rsidR="00711C61">
              <w:rPr>
                <w:noProof/>
                <w:webHidden/>
              </w:rPr>
              <w:tab/>
            </w:r>
            <w:r>
              <w:rPr>
                <w:noProof/>
                <w:webHidden/>
              </w:rPr>
              <w:fldChar w:fldCharType="begin"/>
            </w:r>
            <w:r w:rsidR="00711C61">
              <w:rPr>
                <w:noProof/>
                <w:webHidden/>
              </w:rPr>
              <w:instrText xml:space="preserve"> PAGEREF _Toc269456911 \h </w:instrText>
            </w:r>
            <w:r>
              <w:rPr>
                <w:noProof/>
                <w:webHidden/>
              </w:rPr>
            </w:r>
            <w:r>
              <w:rPr>
                <w:noProof/>
                <w:webHidden/>
              </w:rPr>
              <w:fldChar w:fldCharType="separate"/>
            </w:r>
            <w:r w:rsidR="00711C61">
              <w:rPr>
                <w:noProof/>
                <w:webHidden/>
              </w:rPr>
              <w:t>121</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912" w:history="1">
            <w:r w:rsidR="00711C61" w:rsidRPr="002B1867">
              <w:rPr>
                <w:rStyle w:val="Hyperlink"/>
                <w:noProof/>
              </w:rPr>
              <w:t>9.4.</w:t>
            </w:r>
            <w:r w:rsidR="00711C61">
              <w:rPr>
                <w:rFonts w:asciiTheme="minorHAnsi" w:eastAsiaTheme="minorEastAsia" w:hAnsiTheme="minorHAnsi" w:cstheme="minorBidi"/>
                <w:noProof/>
                <w:sz w:val="22"/>
                <w:szCs w:val="22"/>
              </w:rPr>
              <w:tab/>
            </w:r>
            <w:r w:rsidR="00711C61" w:rsidRPr="002B1867">
              <w:rPr>
                <w:rStyle w:val="Hyperlink"/>
                <w:noProof/>
              </w:rPr>
              <w:t>Environments</w:t>
            </w:r>
            <w:r w:rsidR="00711C61">
              <w:rPr>
                <w:noProof/>
                <w:webHidden/>
              </w:rPr>
              <w:tab/>
            </w:r>
            <w:r>
              <w:rPr>
                <w:noProof/>
                <w:webHidden/>
              </w:rPr>
              <w:fldChar w:fldCharType="begin"/>
            </w:r>
            <w:r w:rsidR="00711C61">
              <w:rPr>
                <w:noProof/>
                <w:webHidden/>
              </w:rPr>
              <w:instrText xml:space="preserve"> PAGEREF _Toc269456912 \h </w:instrText>
            </w:r>
            <w:r>
              <w:rPr>
                <w:noProof/>
                <w:webHidden/>
              </w:rPr>
            </w:r>
            <w:r>
              <w:rPr>
                <w:noProof/>
                <w:webHidden/>
              </w:rPr>
              <w:fldChar w:fldCharType="separate"/>
            </w:r>
            <w:r w:rsidR="00711C61">
              <w:rPr>
                <w:noProof/>
                <w:webHidden/>
              </w:rPr>
              <w:t>121</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913" w:history="1">
            <w:r w:rsidR="00711C61" w:rsidRPr="002B1867">
              <w:rPr>
                <w:rStyle w:val="Hyperlink"/>
                <w:noProof/>
              </w:rPr>
              <w:t>9.5.</w:t>
            </w:r>
            <w:r w:rsidR="00711C61">
              <w:rPr>
                <w:rFonts w:asciiTheme="minorHAnsi" w:eastAsiaTheme="minorEastAsia" w:hAnsiTheme="minorHAnsi" w:cstheme="minorBidi"/>
                <w:noProof/>
                <w:sz w:val="22"/>
                <w:szCs w:val="22"/>
              </w:rPr>
              <w:tab/>
            </w:r>
            <w:r w:rsidR="00711C61" w:rsidRPr="002B1867">
              <w:rPr>
                <w:rStyle w:val="Hyperlink"/>
                <w:noProof/>
              </w:rPr>
              <w:t>Items</w:t>
            </w:r>
            <w:r w:rsidR="00711C61">
              <w:rPr>
                <w:noProof/>
                <w:webHidden/>
              </w:rPr>
              <w:tab/>
            </w:r>
            <w:r>
              <w:rPr>
                <w:noProof/>
                <w:webHidden/>
              </w:rPr>
              <w:fldChar w:fldCharType="begin"/>
            </w:r>
            <w:r w:rsidR="00711C61">
              <w:rPr>
                <w:noProof/>
                <w:webHidden/>
              </w:rPr>
              <w:instrText xml:space="preserve"> PAGEREF _Toc269456913 \h </w:instrText>
            </w:r>
            <w:r>
              <w:rPr>
                <w:noProof/>
                <w:webHidden/>
              </w:rPr>
            </w:r>
            <w:r>
              <w:rPr>
                <w:noProof/>
                <w:webHidden/>
              </w:rPr>
              <w:fldChar w:fldCharType="separate"/>
            </w:r>
            <w:r w:rsidR="00711C61">
              <w:rPr>
                <w:noProof/>
                <w:webHidden/>
              </w:rPr>
              <w:t>121</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914" w:history="1">
            <w:r w:rsidR="00711C61" w:rsidRPr="002B1867">
              <w:rPr>
                <w:rStyle w:val="Hyperlink"/>
                <w:noProof/>
              </w:rPr>
              <w:t>9.6.</w:t>
            </w:r>
            <w:r w:rsidR="00711C61">
              <w:rPr>
                <w:rFonts w:asciiTheme="minorHAnsi" w:eastAsiaTheme="minorEastAsia" w:hAnsiTheme="minorHAnsi" w:cstheme="minorBidi"/>
                <w:noProof/>
                <w:sz w:val="22"/>
                <w:szCs w:val="22"/>
              </w:rPr>
              <w:tab/>
            </w:r>
            <w:r w:rsidR="00711C61" w:rsidRPr="002B1867">
              <w:rPr>
                <w:rStyle w:val="Hyperlink"/>
                <w:noProof/>
              </w:rPr>
              <w:t>Software</w:t>
            </w:r>
            <w:r w:rsidR="00711C61">
              <w:rPr>
                <w:noProof/>
                <w:webHidden/>
              </w:rPr>
              <w:tab/>
            </w:r>
            <w:r>
              <w:rPr>
                <w:noProof/>
                <w:webHidden/>
              </w:rPr>
              <w:fldChar w:fldCharType="begin"/>
            </w:r>
            <w:r w:rsidR="00711C61">
              <w:rPr>
                <w:noProof/>
                <w:webHidden/>
              </w:rPr>
              <w:instrText xml:space="preserve"> PAGEREF _Toc269456914 \h </w:instrText>
            </w:r>
            <w:r>
              <w:rPr>
                <w:noProof/>
                <w:webHidden/>
              </w:rPr>
            </w:r>
            <w:r>
              <w:rPr>
                <w:noProof/>
                <w:webHidden/>
              </w:rPr>
              <w:fldChar w:fldCharType="separate"/>
            </w:r>
            <w:r w:rsidR="00711C61">
              <w:rPr>
                <w:noProof/>
                <w:webHidden/>
              </w:rPr>
              <w:t>121</w:t>
            </w:r>
            <w:r>
              <w:rPr>
                <w:noProof/>
                <w:webHidden/>
              </w:rPr>
              <w:fldChar w:fldCharType="end"/>
            </w:r>
          </w:hyperlink>
        </w:p>
        <w:p w:rsidR="00711C61" w:rsidRDefault="00910A6B">
          <w:pPr>
            <w:pStyle w:val="TOC2"/>
            <w:tabs>
              <w:tab w:val="left" w:pos="880"/>
              <w:tab w:val="right" w:leader="dot" w:pos="8630"/>
            </w:tabs>
            <w:rPr>
              <w:rFonts w:asciiTheme="minorHAnsi" w:eastAsiaTheme="minorEastAsia" w:hAnsiTheme="minorHAnsi" w:cstheme="minorBidi"/>
              <w:noProof/>
              <w:sz w:val="22"/>
              <w:szCs w:val="22"/>
            </w:rPr>
          </w:pPr>
          <w:hyperlink w:anchor="_Toc269456915" w:history="1">
            <w:r w:rsidR="00711C61" w:rsidRPr="002B1867">
              <w:rPr>
                <w:rStyle w:val="Hyperlink"/>
                <w:noProof/>
              </w:rPr>
              <w:t>9.7.</w:t>
            </w:r>
            <w:r w:rsidR="00711C61">
              <w:rPr>
                <w:rFonts w:asciiTheme="minorHAnsi" w:eastAsiaTheme="minorEastAsia" w:hAnsiTheme="minorHAnsi" w:cstheme="minorBidi"/>
                <w:noProof/>
                <w:sz w:val="22"/>
                <w:szCs w:val="22"/>
              </w:rPr>
              <w:tab/>
            </w:r>
            <w:r w:rsidR="00711C61" w:rsidRPr="002B1867">
              <w:rPr>
                <w:rStyle w:val="Hyperlink"/>
                <w:noProof/>
              </w:rPr>
              <w:t>Cutscenes</w:t>
            </w:r>
            <w:r w:rsidR="00711C61">
              <w:rPr>
                <w:noProof/>
                <w:webHidden/>
              </w:rPr>
              <w:tab/>
            </w:r>
            <w:r>
              <w:rPr>
                <w:noProof/>
                <w:webHidden/>
              </w:rPr>
              <w:fldChar w:fldCharType="begin"/>
            </w:r>
            <w:r w:rsidR="00711C61">
              <w:rPr>
                <w:noProof/>
                <w:webHidden/>
              </w:rPr>
              <w:instrText xml:space="preserve"> PAGEREF _Toc269456915 \h </w:instrText>
            </w:r>
            <w:r>
              <w:rPr>
                <w:noProof/>
                <w:webHidden/>
              </w:rPr>
            </w:r>
            <w:r>
              <w:rPr>
                <w:noProof/>
                <w:webHidden/>
              </w:rPr>
              <w:fldChar w:fldCharType="separate"/>
            </w:r>
            <w:r w:rsidR="00711C61">
              <w:rPr>
                <w:noProof/>
                <w:webHidden/>
              </w:rPr>
              <w:t>121</w:t>
            </w:r>
            <w:r>
              <w:rPr>
                <w:noProof/>
                <w:webHidden/>
              </w:rPr>
              <w:fldChar w:fldCharType="end"/>
            </w:r>
          </w:hyperlink>
        </w:p>
        <w:p w:rsidR="00711C61" w:rsidRDefault="00910A6B">
          <w:pPr>
            <w:pStyle w:val="TOC1"/>
            <w:tabs>
              <w:tab w:val="left" w:pos="660"/>
              <w:tab w:val="right" w:leader="dot" w:pos="8630"/>
            </w:tabs>
            <w:rPr>
              <w:rFonts w:asciiTheme="minorHAnsi" w:eastAsiaTheme="minorEastAsia" w:hAnsiTheme="minorHAnsi" w:cstheme="minorBidi"/>
              <w:noProof/>
              <w:sz w:val="22"/>
              <w:szCs w:val="22"/>
            </w:rPr>
          </w:pPr>
          <w:hyperlink w:anchor="_Toc269456916" w:history="1">
            <w:r w:rsidR="00711C61" w:rsidRPr="002B1867">
              <w:rPr>
                <w:rStyle w:val="Hyperlink"/>
                <w:noProof/>
              </w:rPr>
              <w:t>10.</w:t>
            </w:r>
            <w:r w:rsidR="00711C61">
              <w:rPr>
                <w:rFonts w:asciiTheme="minorHAnsi" w:eastAsiaTheme="minorEastAsia" w:hAnsiTheme="minorHAnsi" w:cstheme="minorBidi"/>
                <w:noProof/>
                <w:sz w:val="22"/>
                <w:szCs w:val="22"/>
              </w:rPr>
              <w:tab/>
            </w:r>
            <w:r w:rsidR="00711C61" w:rsidRPr="002B1867">
              <w:rPr>
                <w:rStyle w:val="Hyperlink"/>
                <w:noProof/>
              </w:rPr>
              <w:t>Secondary Software</w:t>
            </w:r>
            <w:r w:rsidR="00711C61">
              <w:rPr>
                <w:noProof/>
                <w:webHidden/>
              </w:rPr>
              <w:tab/>
            </w:r>
            <w:r>
              <w:rPr>
                <w:noProof/>
                <w:webHidden/>
              </w:rPr>
              <w:fldChar w:fldCharType="begin"/>
            </w:r>
            <w:r w:rsidR="00711C61">
              <w:rPr>
                <w:noProof/>
                <w:webHidden/>
              </w:rPr>
              <w:instrText xml:space="preserve"> PAGEREF _Toc269456916 \h </w:instrText>
            </w:r>
            <w:r>
              <w:rPr>
                <w:noProof/>
                <w:webHidden/>
              </w:rPr>
            </w:r>
            <w:r>
              <w:rPr>
                <w:noProof/>
                <w:webHidden/>
              </w:rPr>
              <w:fldChar w:fldCharType="separate"/>
            </w:r>
            <w:r w:rsidR="00711C61">
              <w:rPr>
                <w:noProof/>
                <w:webHidden/>
              </w:rPr>
              <w:t>121</w:t>
            </w:r>
            <w:r>
              <w:rPr>
                <w:noProof/>
                <w:webHidden/>
              </w:rPr>
              <w:fldChar w:fldCharType="end"/>
            </w:r>
          </w:hyperlink>
        </w:p>
        <w:p w:rsidR="00711C61" w:rsidRDefault="00910A6B">
          <w:pPr>
            <w:pStyle w:val="TOC1"/>
            <w:tabs>
              <w:tab w:val="left" w:pos="660"/>
              <w:tab w:val="right" w:leader="dot" w:pos="8630"/>
            </w:tabs>
            <w:rPr>
              <w:rFonts w:asciiTheme="minorHAnsi" w:eastAsiaTheme="minorEastAsia" w:hAnsiTheme="minorHAnsi" w:cstheme="minorBidi"/>
              <w:noProof/>
              <w:sz w:val="22"/>
              <w:szCs w:val="22"/>
            </w:rPr>
          </w:pPr>
          <w:hyperlink w:anchor="_Toc269456917" w:history="1">
            <w:r w:rsidR="00711C61" w:rsidRPr="002B1867">
              <w:rPr>
                <w:rStyle w:val="Hyperlink"/>
                <w:noProof/>
              </w:rPr>
              <w:t>11.</w:t>
            </w:r>
            <w:r w:rsidR="00711C61">
              <w:rPr>
                <w:rFonts w:asciiTheme="minorHAnsi" w:eastAsiaTheme="minorEastAsia" w:hAnsiTheme="minorHAnsi" w:cstheme="minorBidi"/>
                <w:noProof/>
                <w:sz w:val="22"/>
                <w:szCs w:val="22"/>
              </w:rPr>
              <w:tab/>
            </w:r>
            <w:r w:rsidR="00711C61" w:rsidRPr="002B1867">
              <w:rPr>
                <w:rStyle w:val="Hyperlink"/>
                <w:noProof/>
              </w:rPr>
              <w:t>Management</w:t>
            </w:r>
            <w:r w:rsidR="00711C61">
              <w:rPr>
                <w:noProof/>
                <w:webHidden/>
              </w:rPr>
              <w:tab/>
            </w:r>
            <w:r>
              <w:rPr>
                <w:noProof/>
                <w:webHidden/>
              </w:rPr>
              <w:fldChar w:fldCharType="begin"/>
            </w:r>
            <w:r w:rsidR="00711C61">
              <w:rPr>
                <w:noProof/>
                <w:webHidden/>
              </w:rPr>
              <w:instrText xml:space="preserve"> PAGEREF _Toc269456917 \h </w:instrText>
            </w:r>
            <w:r>
              <w:rPr>
                <w:noProof/>
                <w:webHidden/>
              </w:rPr>
            </w:r>
            <w:r>
              <w:rPr>
                <w:noProof/>
                <w:webHidden/>
              </w:rPr>
              <w:fldChar w:fldCharType="separate"/>
            </w:r>
            <w:r w:rsidR="00711C61">
              <w:rPr>
                <w:noProof/>
                <w:webHidden/>
              </w:rPr>
              <w:t>121</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918" w:history="1">
            <w:r w:rsidR="00711C61" w:rsidRPr="002B1867">
              <w:rPr>
                <w:rStyle w:val="Hyperlink"/>
                <w:noProof/>
              </w:rPr>
              <w:t>11.1.</w:t>
            </w:r>
            <w:r w:rsidR="00711C61">
              <w:rPr>
                <w:rFonts w:asciiTheme="minorHAnsi" w:eastAsiaTheme="minorEastAsia" w:hAnsiTheme="minorHAnsi" w:cstheme="minorBidi"/>
                <w:noProof/>
                <w:sz w:val="22"/>
                <w:szCs w:val="22"/>
              </w:rPr>
              <w:tab/>
            </w:r>
            <w:r w:rsidR="00711C61" w:rsidRPr="002B1867">
              <w:rPr>
                <w:rStyle w:val="Hyperlink"/>
                <w:noProof/>
              </w:rPr>
              <w:t>High Level Schedule</w:t>
            </w:r>
            <w:r w:rsidR="00711C61">
              <w:rPr>
                <w:noProof/>
                <w:webHidden/>
              </w:rPr>
              <w:tab/>
            </w:r>
            <w:r>
              <w:rPr>
                <w:noProof/>
                <w:webHidden/>
              </w:rPr>
              <w:fldChar w:fldCharType="begin"/>
            </w:r>
            <w:r w:rsidR="00711C61">
              <w:rPr>
                <w:noProof/>
                <w:webHidden/>
              </w:rPr>
              <w:instrText xml:space="preserve"> PAGEREF _Toc269456918 \h </w:instrText>
            </w:r>
            <w:r>
              <w:rPr>
                <w:noProof/>
                <w:webHidden/>
              </w:rPr>
            </w:r>
            <w:r>
              <w:rPr>
                <w:noProof/>
                <w:webHidden/>
              </w:rPr>
              <w:fldChar w:fldCharType="separate"/>
            </w:r>
            <w:r w:rsidR="00711C61">
              <w:rPr>
                <w:noProof/>
                <w:webHidden/>
              </w:rPr>
              <w:t>121</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919" w:history="1">
            <w:r w:rsidR="00711C61" w:rsidRPr="002B1867">
              <w:rPr>
                <w:rStyle w:val="Hyperlink"/>
                <w:noProof/>
              </w:rPr>
              <w:t>11.2.</w:t>
            </w:r>
            <w:r w:rsidR="00711C61">
              <w:rPr>
                <w:rFonts w:asciiTheme="minorHAnsi" w:eastAsiaTheme="minorEastAsia" w:hAnsiTheme="minorHAnsi" w:cstheme="minorBidi"/>
                <w:noProof/>
                <w:sz w:val="22"/>
                <w:szCs w:val="22"/>
              </w:rPr>
              <w:tab/>
            </w:r>
            <w:r w:rsidR="00711C61" w:rsidRPr="002B1867">
              <w:rPr>
                <w:rStyle w:val="Hyperlink"/>
                <w:noProof/>
              </w:rPr>
              <w:t>Risk Analysis</w:t>
            </w:r>
            <w:r w:rsidR="00711C61">
              <w:rPr>
                <w:noProof/>
                <w:webHidden/>
              </w:rPr>
              <w:tab/>
            </w:r>
            <w:r>
              <w:rPr>
                <w:noProof/>
                <w:webHidden/>
              </w:rPr>
              <w:fldChar w:fldCharType="begin"/>
            </w:r>
            <w:r w:rsidR="00711C61">
              <w:rPr>
                <w:noProof/>
                <w:webHidden/>
              </w:rPr>
              <w:instrText xml:space="preserve"> PAGEREF _Toc269456919 \h </w:instrText>
            </w:r>
            <w:r>
              <w:rPr>
                <w:noProof/>
                <w:webHidden/>
              </w:rPr>
            </w:r>
            <w:r>
              <w:rPr>
                <w:noProof/>
                <w:webHidden/>
              </w:rPr>
              <w:fldChar w:fldCharType="separate"/>
            </w:r>
            <w:r w:rsidR="00711C61">
              <w:rPr>
                <w:noProof/>
                <w:webHidden/>
              </w:rPr>
              <w:t>122</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920" w:history="1">
            <w:r w:rsidR="00711C61" w:rsidRPr="002B1867">
              <w:rPr>
                <w:rStyle w:val="Hyperlink"/>
                <w:noProof/>
              </w:rPr>
              <w:t>11.3.</w:t>
            </w:r>
            <w:r w:rsidR="00711C61">
              <w:rPr>
                <w:rFonts w:asciiTheme="minorHAnsi" w:eastAsiaTheme="minorEastAsia" w:hAnsiTheme="minorHAnsi" w:cstheme="minorBidi"/>
                <w:noProof/>
                <w:sz w:val="22"/>
                <w:szCs w:val="22"/>
              </w:rPr>
              <w:tab/>
            </w:r>
            <w:r w:rsidR="00711C61" w:rsidRPr="002B1867">
              <w:rPr>
                <w:rStyle w:val="Hyperlink"/>
                <w:noProof/>
              </w:rPr>
              <w:t>Document Repository</w:t>
            </w:r>
            <w:r w:rsidR="00711C61">
              <w:rPr>
                <w:noProof/>
                <w:webHidden/>
              </w:rPr>
              <w:tab/>
            </w:r>
            <w:r>
              <w:rPr>
                <w:noProof/>
                <w:webHidden/>
              </w:rPr>
              <w:fldChar w:fldCharType="begin"/>
            </w:r>
            <w:r w:rsidR="00711C61">
              <w:rPr>
                <w:noProof/>
                <w:webHidden/>
              </w:rPr>
              <w:instrText xml:space="preserve"> PAGEREF _Toc269456920 \h </w:instrText>
            </w:r>
            <w:r>
              <w:rPr>
                <w:noProof/>
                <w:webHidden/>
              </w:rPr>
            </w:r>
            <w:r>
              <w:rPr>
                <w:noProof/>
                <w:webHidden/>
              </w:rPr>
              <w:fldChar w:fldCharType="separate"/>
            </w:r>
            <w:r w:rsidR="00711C61">
              <w:rPr>
                <w:noProof/>
                <w:webHidden/>
              </w:rPr>
              <w:t>122</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921" w:history="1">
            <w:r w:rsidR="00711C61" w:rsidRPr="002B1867">
              <w:rPr>
                <w:rStyle w:val="Hyperlink"/>
                <w:noProof/>
              </w:rPr>
              <w:t>11.4.</w:t>
            </w:r>
            <w:r w:rsidR="00711C61">
              <w:rPr>
                <w:rFonts w:asciiTheme="minorHAnsi" w:eastAsiaTheme="minorEastAsia" w:hAnsiTheme="minorHAnsi" w:cstheme="minorBidi"/>
                <w:noProof/>
                <w:sz w:val="22"/>
                <w:szCs w:val="22"/>
              </w:rPr>
              <w:tab/>
            </w:r>
            <w:r w:rsidR="00711C61" w:rsidRPr="002B1867">
              <w:rPr>
                <w:rStyle w:val="Hyperlink"/>
                <w:noProof/>
              </w:rPr>
              <w:t>Localization Plan</w:t>
            </w:r>
            <w:r w:rsidR="00711C61">
              <w:rPr>
                <w:noProof/>
                <w:webHidden/>
              </w:rPr>
              <w:tab/>
            </w:r>
            <w:r>
              <w:rPr>
                <w:noProof/>
                <w:webHidden/>
              </w:rPr>
              <w:fldChar w:fldCharType="begin"/>
            </w:r>
            <w:r w:rsidR="00711C61">
              <w:rPr>
                <w:noProof/>
                <w:webHidden/>
              </w:rPr>
              <w:instrText xml:space="preserve"> PAGEREF _Toc269456921 \h </w:instrText>
            </w:r>
            <w:r>
              <w:rPr>
                <w:noProof/>
                <w:webHidden/>
              </w:rPr>
            </w:r>
            <w:r>
              <w:rPr>
                <w:noProof/>
                <w:webHidden/>
              </w:rPr>
              <w:fldChar w:fldCharType="separate"/>
            </w:r>
            <w:r w:rsidR="00711C61">
              <w:rPr>
                <w:noProof/>
                <w:webHidden/>
              </w:rPr>
              <w:t>122</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922" w:history="1">
            <w:r w:rsidR="00711C61" w:rsidRPr="002B1867">
              <w:rPr>
                <w:rStyle w:val="Hyperlink"/>
                <w:noProof/>
              </w:rPr>
              <w:t>11.5.</w:t>
            </w:r>
            <w:r w:rsidR="00711C61">
              <w:rPr>
                <w:rFonts w:asciiTheme="minorHAnsi" w:eastAsiaTheme="minorEastAsia" w:hAnsiTheme="minorHAnsi" w:cstheme="minorBidi"/>
                <w:noProof/>
                <w:sz w:val="22"/>
                <w:szCs w:val="22"/>
              </w:rPr>
              <w:tab/>
            </w:r>
            <w:r w:rsidR="00711C61" w:rsidRPr="002B1867">
              <w:rPr>
                <w:rStyle w:val="Hyperlink"/>
                <w:noProof/>
              </w:rPr>
              <w:t>Test Plan</w:t>
            </w:r>
            <w:r w:rsidR="00711C61">
              <w:rPr>
                <w:noProof/>
                <w:webHidden/>
              </w:rPr>
              <w:tab/>
            </w:r>
            <w:r>
              <w:rPr>
                <w:noProof/>
                <w:webHidden/>
              </w:rPr>
              <w:fldChar w:fldCharType="begin"/>
            </w:r>
            <w:r w:rsidR="00711C61">
              <w:rPr>
                <w:noProof/>
                <w:webHidden/>
              </w:rPr>
              <w:instrText xml:space="preserve"> PAGEREF _Toc269456922 \h </w:instrText>
            </w:r>
            <w:r>
              <w:rPr>
                <w:noProof/>
                <w:webHidden/>
              </w:rPr>
            </w:r>
            <w:r>
              <w:rPr>
                <w:noProof/>
                <w:webHidden/>
              </w:rPr>
              <w:fldChar w:fldCharType="separate"/>
            </w:r>
            <w:r w:rsidR="00711C61">
              <w:rPr>
                <w:noProof/>
                <w:webHidden/>
              </w:rPr>
              <w:t>122</w:t>
            </w:r>
            <w:r>
              <w:rPr>
                <w:noProof/>
                <w:webHidden/>
              </w:rPr>
              <w:fldChar w:fldCharType="end"/>
            </w:r>
          </w:hyperlink>
        </w:p>
        <w:p w:rsidR="00711C61" w:rsidRDefault="00910A6B">
          <w:pPr>
            <w:pStyle w:val="TOC1"/>
            <w:tabs>
              <w:tab w:val="left" w:pos="660"/>
              <w:tab w:val="right" w:leader="dot" w:pos="8630"/>
            </w:tabs>
            <w:rPr>
              <w:rFonts w:asciiTheme="minorHAnsi" w:eastAsiaTheme="minorEastAsia" w:hAnsiTheme="minorHAnsi" w:cstheme="minorBidi"/>
              <w:noProof/>
              <w:sz w:val="22"/>
              <w:szCs w:val="22"/>
            </w:rPr>
          </w:pPr>
          <w:hyperlink w:anchor="_Toc269456923" w:history="1">
            <w:r w:rsidR="00711C61" w:rsidRPr="002B1867">
              <w:rPr>
                <w:rStyle w:val="Hyperlink"/>
                <w:noProof/>
              </w:rPr>
              <w:t>12.</w:t>
            </w:r>
            <w:r w:rsidR="00711C61">
              <w:rPr>
                <w:rFonts w:asciiTheme="minorHAnsi" w:eastAsiaTheme="minorEastAsia" w:hAnsiTheme="minorHAnsi" w:cstheme="minorBidi"/>
                <w:noProof/>
                <w:sz w:val="22"/>
                <w:szCs w:val="22"/>
              </w:rPr>
              <w:tab/>
            </w:r>
            <w:r w:rsidR="00711C61" w:rsidRPr="002B1867">
              <w:rPr>
                <w:rStyle w:val="Hyperlink"/>
                <w:noProof/>
              </w:rPr>
              <w:t>Appendices</w:t>
            </w:r>
            <w:r w:rsidR="00711C61">
              <w:rPr>
                <w:noProof/>
                <w:webHidden/>
              </w:rPr>
              <w:tab/>
            </w:r>
            <w:r>
              <w:rPr>
                <w:noProof/>
                <w:webHidden/>
              </w:rPr>
              <w:fldChar w:fldCharType="begin"/>
            </w:r>
            <w:r w:rsidR="00711C61">
              <w:rPr>
                <w:noProof/>
                <w:webHidden/>
              </w:rPr>
              <w:instrText xml:space="preserve"> PAGEREF _Toc269456923 \h </w:instrText>
            </w:r>
            <w:r>
              <w:rPr>
                <w:noProof/>
                <w:webHidden/>
              </w:rPr>
            </w:r>
            <w:r>
              <w:rPr>
                <w:noProof/>
                <w:webHidden/>
              </w:rPr>
              <w:fldChar w:fldCharType="separate"/>
            </w:r>
            <w:r w:rsidR="00711C61">
              <w:rPr>
                <w:noProof/>
                <w:webHidden/>
              </w:rPr>
              <w:t>123</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924" w:history="1">
            <w:r w:rsidR="00711C61" w:rsidRPr="002B1867">
              <w:rPr>
                <w:rStyle w:val="Hyperlink"/>
                <w:noProof/>
              </w:rPr>
              <w:t>12.1.</w:t>
            </w:r>
            <w:r w:rsidR="00711C61">
              <w:rPr>
                <w:rFonts w:asciiTheme="minorHAnsi" w:eastAsiaTheme="minorEastAsia" w:hAnsiTheme="minorHAnsi" w:cstheme="minorBidi"/>
                <w:noProof/>
                <w:sz w:val="22"/>
                <w:szCs w:val="22"/>
              </w:rPr>
              <w:tab/>
            </w:r>
            <w:r w:rsidR="00711C61" w:rsidRPr="002B1867">
              <w:rPr>
                <w:rStyle w:val="Hyperlink"/>
                <w:noProof/>
              </w:rPr>
              <w:t>Levels Creation Toolkit</w:t>
            </w:r>
            <w:r w:rsidR="00711C61">
              <w:rPr>
                <w:noProof/>
                <w:webHidden/>
              </w:rPr>
              <w:tab/>
            </w:r>
            <w:r>
              <w:rPr>
                <w:noProof/>
                <w:webHidden/>
              </w:rPr>
              <w:fldChar w:fldCharType="begin"/>
            </w:r>
            <w:r w:rsidR="00711C61">
              <w:rPr>
                <w:noProof/>
                <w:webHidden/>
              </w:rPr>
              <w:instrText xml:space="preserve"> PAGEREF _Toc269456924 \h </w:instrText>
            </w:r>
            <w:r>
              <w:rPr>
                <w:noProof/>
                <w:webHidden/>
              </w:rPr>
            </w:r>
            <w:r>
              <w:rPr>
                <w:noProof/>
                <w:webHidden/>
              </w:rPr>
              <w:fldChar w:fldCharType="separate"/>
            </w:r>
            <w:r w:rsidR="00711C61">
              <w:rPr>
                <w:noProof/>
                <w:webHidden/>
              </w:rPr>
              <w:t>123</w:t>
            </w:r>
            <w:r>
              <w:rPr>
                <w:noProof/>
                <w:webHidden/>
              </w:rPr>
              <w:fldChar w:fldCharType="end"/>
            </w:r>
          </w:hyperlink>
        </w:p>
        <w:p w:rsidR="00711C61" w:rsidRDefault="00910A6B">
          <w:pPr>
            <w:pStyle w:val="TOC3"/>
            <w:tabs>
              <w:tab w:val="right" w:leader="dot" w:pos="8630"/>
            </w:tabs>
            <w:rPr>
              <w:rFonts w:asciiTheme="minorHAnsi" w:eastAsiaTheme="minorEastAsia" w:hAnsiTheme="minorHAnsi" w:cstheme="minorBidi"/>
              <w:noProof/>
              <w:sz w:val="22"/>
              <w:szCs w:val="22"/>
            </w:rPr>
          </w:pPr>
          <w:hyperlink w:anchor="_Toc269456925" w:history="1">
            <w:r w:rsidR="00711C61" w:rsidRPr="002B1867">
              <w:rPr>
                <w:rStyle w:val="Hyperlink"/>
                <w:noProof/>
              </w:rPr>
              <w:t>12.1.1 Levels Creation</w:t>
            </w:r>
            <w:r w:rsidR="00711C61">
              <w:rPr>
                <w:noProof/>
                <w:webHidden/>
              </w:rPr>
              <w:tab/>
            </w:r>
            <w:r>
              <w:rPr>
                <w:noProof/>
                <w:webHidden/>
              </w:rPr>
              <w:fldChar w:fldCharType="begin"/>
            </w:r>
            <w:r w:rsidR="00711C61">
              <w:rPr>
                <w:noProof/>
                <w:webHidden/>
              </w:rPr>
              <w:instrText xml:space="preserve"> PAGEREF _Toc269456925 \h </w:instrText>
            </w:r>
            <w:r>
              <w:rPr>
                <w:noProof/>
                <w:webHidden/>
              </w:rPr>
            </w:r>
            <w:r>
              <w:rPr>
                <w:noProof/>
                <w:webHidden/>
              </w:rPr>
              <w:fldChar w:fldCharType="separate"/>
            </w:r>
            <w:r w:rsidR="00711C61">
              <w:rPr>
                <w:noProof/>
                <w:webHidden/>
              </w:rPr>
              <w:t>123</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926" w:history="1">
            <w:r w:rsidR="00711C61" w:rsidRPr="002B1867">
              <w:rPr>
                <w:rStyle w:val="Hyperlink"/>
                <w:noProof/>
              </w:rPr>
              <w:t>12.1.2</w:t>
            </w:r>
            <w:r w:rsidR="00711C61">
              <w:rPr>
                <w:rFonts w:asciiTheme="minorHAnsi" w:eastAsiaTheme="minorEastAsia" w:hAnsiTheme="minorHAnsi" w:cstheme="minorBidi"/>
                <w:noProof/>
                <w:sz w:val="22"/>
                <w:szCs w:val="22"/>
              </w:rPr>
              <w:tab/>
            </w:r>
            <w:r w:rsidR="00711C61" w:rsidRPr="002B1867">
              <w:rPr>
                <w:rStyle w:val="Hyperlink"/>
                <w:noProof/>
              </w:rPr>
              <w:t>NPC Information</w:t>
            </w:r>
            <w:r w:rsidR="00711C61">
              <w:rPr>
                <w:noProof/>
                <w:webHidden/>
              </w:rPr>
              <w:tab/>
            </w:r>
            <w:r>
              <w:rPr>
                <w:noProof/>
                <w:webHidden/>
              </w:rPr>
              <w:fldChar w:fldCharType="begin"/>
            </w:r>
            <w:r w:rsidR="00711C61">
              <w:rPr>
                <w:noProof/>
                <w:webHidden/>
              </w:rPr>
              <w:instrText xml:space="preserve"> PAGEREF _Toc269456926 \h </w:instrText>
            </w:r>
            <w:r>
              <w:rPr>
                <w:noProof/>
                <w:webHidden/>
              </w:rPr>
            </w:r>
            <w:r>
              <w:rPr>
                <w:noProof/>
                <w:webHidden/>
              </w:rPr>
              <w:fldChar w:fldCharType="separate"/>
            </w:r>
            <w:r w:rsidR="00711C61">
              <w:rPr>
                <w:noProof/>
                <w:webHidden/>
              </w:rPr>
              <w:t>123</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27" w:history="1">
            <w:r w:rsidR="00711C61" w:rsidRPr="002B1867">
              <w:rPr>
                <w:rStyle w:val="Hyperlink"/>
                <w:noProof/>
              </w:rPr>
              <w:t>12.1.2.1</w:t>
            </w:r>
            <w:r w:rsidR="00711C61">
              <w:rPr>
                <w:rFonts w:asciiTheme="minorHAnsi" w:eastAsiaTheme="minorEastAsia" w:hAnsiTheme="minorHAnsi" w:cstheme="minorBidi"/>
                <w:noProof/>
                <w:sz w:val="22"/>
                <w:szCs w:val="22"/>
              </w:rPr>
              <w:tab/>
            </w:r>
            <w:r w:rsidR="00711C61" w:rsidRPr="002B1867">
              <w:rPr>
                <w:rStyle w:val="Hyperlink"/>
                <w:noProof/>
              </w:rPr>
              <w:t>NPC Base Information (Standard NPCs)</w:t>
            </w:r>
            <w:r w:rsidR="00711C61">
              <w:rPr>
                <w:noProof/>
                <w:webHidden/>
              </w:rPr>
              <w:tab/>
            </w:r>
            <w:r>
              <w:rPr>
                <w:noProof/>
                <w:webHidden/>
              </w:rPr>
              <w:fldChar w:fldCharType="begin"/>
            </w:r>
            <w:r w:rsidR="00711C61">
              <w:rPr>
                <w:noProof/>
                <w:webHidden/>
              </w:rPr>
              <w:instrText xml:space="preserve"> PAGEREF _Toc269456927 \h </w:instrText>
            </w:r>
            <w:r>
              <w:rPr>
                <w:noProof/>
                <w:webHidden/>
              </w:rPr>
            </w:r>
            <w:r>
              <w:rPr>
                <w:noProof/>
                <w:webHidden/>
              </w:rPr>
              <w:fldChar w:fldCharType="separate"/>
            </w:r>
            <w:r w:rsidR="00711C61">
              <w:rPr>
                <w:noProof/>
                <w:webHidden/>
              </w:rPr>
              <w:t>124</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28" w:history="1">
            <w:r w:rsidR="00711C61" w:rsidRPr="002B1867">
              <w:rPr>
                <w:rStyle w:val="Hyperlink"/>
                <w:noProof/>
              </w:rPr>
              <w:t>12.1.2.2</w:t>
            </w:r>
            <w:r w:rsidR="00711C61">
              <w:rPr>
                <w:rFonts w:asciiTheme="minorHAnsi" w:eastAsiaTheme="minorEastAsia" w:hAnsiTheme="minorHAnsi" w:cstheme="minorBidi"/>
                <w:noProof/>
                <w:sz w:val="22"/>
                <w:szCs w:val="22"/>
              </w:rPr>
              <w:tab/>
            </w:r>
            <w:r w:rsidR="00711C61" w:rsidRPr="002B1867">
              <w:rPr>
                <w:rStyle w:val="Hyperlink"/>
                <w:noProof/>
              </w:rPr>
              <w:t>NPC Base Information (Boss NPCs)</w:t>
            </w:r>
            <w:r w:rsidR="00711C61">
              <w:rPr>
                <w:noProof/>
                <w:webHidden/>
              </w:rPr>
              <w:tab/>
            </w:r>
            <w:r>
              <w:rPr>
                <w:noProof/>
                <w:webHidden/>
              </w:rPr>
              <w:fldChar w:fldCharType="begin"/>
            </w:r>
            <w:r w:rsidR="00711C61">
              <w:rPr>
                <w:noProof/>
                <w:webHidden/>
              </w:rPr>
              <w:instrText xml:space="preserve"> PAGEREF _Toc269456928 \h </w:instrText>
            </w:r>
            <w:r>
              <w:rPr>
                <w:noProof/>
                <w:webHidden/>
              </w:rPr>
            </w:r>
            <w:r>
              <w:rPr>
                <w:noProof/>
                <w:webHidden/>
              </w:rPr>
              <w:fldChar w:fldCharType="separate"/>
            </w:r>
            <w:r w:rsidR="00711C61">
              <w:rPr>
                <w:noProof/>
                <w:webHidden/>
              </w:rPr>
              <w:t>141</w:t>
            </w:r>
            <w:r>
              <w:rPr>
                <w:noProof/>
                <w:webHidden/>
              </w:rPr>
              <w:fldChar w:fldCharType="end"/>
            </w:r>
          </w:hyperlink>
        </w:p>
        <w:p w:rsidR="00711C61" w:rsidRDefault="00910A6B">
          <w:pPr>
            <w:pStyle w:val="TOC3"/>
            <w:tabs>
              <w:tab w:val="left" w:pos="1320"/>
              <w:tab w:val="right" w:leader="dot" w:pos="8630"/>
            </w:tabs>
            <w:rPr>
              <w:rFonts w:asciiTheme="minorHAnsi" w:eastAsiaTheme="minorEastAsia" w:hAnsiTheme="minorHAnsi" w:cstheme="minorBidi"/>
              <w:noProof/>
              <w:sz w:val="22"/>
              <w:szCs w:val="22"/>
            </w:rPr>
          </w:pPr>
          <w:hyperlink w:anchor="_Toc269456929" w:history="1">
            <w:r w:rsidR="00711C61" w:rsidRPr="002B1867">
              <w:rPr>
                <w:rStyle w:val="Hyperlink"/>
                <w:noProof/>
              </w:rPr>
              <w:t>12.1.3</w:t>
            </w:r>
            <w:r w:rsidR="00711C61">
              <w:rPr>
                <w:rFonts w:asciiTheme="minorHAnsi" w:eastAsiaTheme="minorEastAsia" w:hAnsiTheme="minorHAnsi" w:cstheme="minorBidi"/>
                <w:noProof/>
                <w:sz w:val="22"/>
                <w:szCs w:val="22"/>
              </w:rPr>
              <w:tab/>
            </w:r>
            <w:r w:rsidR="00711C61" w:rsidRPr="002B1867">
              <w:rPr>
                <w:rStyle w:val="Hyperlink"/>
                <w:noProof/>
              </w:rPr>
              <w:t>Quests</w:t>
            </w:r>
            <w:r w:rsidR="00711C61">
              <w:rPr>
                <w:noProof/>
                <w:webHidden/>
              </w:rPr>
              <w:tab/>
            </w:r>
            <w:r>
              <w:rPr>
                <w:noProof/>
                <w:webHidden/>
              </w:rPr>
              <w:fldChar w:fldCharType="begin"/>
            </w:r>
            <w:r w:rsidR="00711C61">
              <w:rPr>
                <w:noProof/>
                <w:webHidden/>
              </w:rPr>
              <w:instrText xml:space="preserve"> PAGEREF _Toc269456929 \h </w:instrText>
            </w:r>
            <w:r>
              <w:rPr>
                <w:noProof/>
                <w:webHidden/>
              </w:rPr>
            </w:r>
            <w:r>
              <w:rPr>
                <w:noProof/>
                <w:webHidden/>
              </w:rPr>
              <w:fldChar w:fldCharType="separate"/>
            </w:r>
            <w:r w:rsidR="00711C61">
              <w:rPr>
                <w:noProof/>
                <w:webHidden/>
              </w:rPr>
              <w:t>159</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930" w:history="1">
            <w:r w:rsidR="00711C61" w:rsidRPr="002B1867">
              <w:rPr>
                <w:rStyle w:val="Hyperlink"/>
                <w:noProof/>
              </w:rPr>
              <w:t>12.2.</w:t>
            </w:r>
            <w:r w:rsidR="00711C61">
              <w:rPr>
                <w:rFonts w:asciiTheme="minorHAnsi" w:eastAsiaTheme="minorEastAsia" w:hAnsiTheme="minorHAnsi" w:cstheme="minorBidi"/>
                <w:noProof/>
                <w:sz w:val="22"/>
                <w:szCs w:val="22"/>
              </w:rPr>
              <w:tab/>
            </w:r>
            <w:r w:rsidR="00711C61" w:rsidRPr="002B1867">
              <w:rPr>
                <w:rStyle w:val="Hyperlink"/>
                <w:noProof/>
              </w:rPr>
              <w:t>Major NPCs</w:t>
            </w:r>
            <w:r w:rsidR="00711C61">
              <w:rPr>
                <w:noProof/>
                <w:webHidden/>
              </w:rPr>
              <w:tab/>
            </w:r>
            <w:r>
              <w:rPr>
                <w:noProof/>
                <w:webHidden/>
              </w:rPr>
              <w:fldChar w:fldCharType="begin"/>
            </w:r>
            <w:r w:rsidR="00711C61">
              <w:rPr>
                <w:noProof/>
                <w:webHidden/>
              </w:rPr>
              <w:instrText xml:space="preserve"> PAGEREF _Toc269456930 \h </w:instrText>
            </w:r>
            <w:r>
              <w:rPr>
                <w:noProof/>
                <w:webHidden/>
              </w:rPr>
            </w:r>
            <w:r>
              <w:rPr>
                <w:noProof/>
                <w:webHidden/>
              </w:rPr>
              <w:fldChar w:fldCharType="separate"/>
            </w:r>
            <w:r w:rsidR="00711C61">
              <w:rPr>
                <w:noProof/>
                <w:webHidden/>
              </w:rPr>
              <w:t>159</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31" w:history="1">
            <w:r w:rsidR="00711C61" w:rsidRPr="002B1867">
              <w:rPr>
                <w:rStyle w:val="Hyperlink"/>
                <w:noProof/>
              </w:rPr>
              <w:t>12.2.1.</w:t>
            </w:r>
            <w:r w:rsidR="00711C61">
              <w:rPr>
                <w:rFonts w:asciiTheme="minorHAnsi" w:eastAsiaTheme="minorEastAsia" w:hAnsiTheme="minorHAnsi" w:cstheme="minorBidi"/>
                <w:noProof/>
                <w:sz w:val="22"/>
                <w:szCs w:val="22"/>
              </w:rPr>
              <w:tab/>
            </w:r>
            <w:r w:rsidR="00711C61" w:rsidRPr="002B1867">
              <w:rPr>
                <w:rStyle w:val="Hyperlink"/>
                <w:noProof/>
              </w:rPr>
              <w:t>Sebastian (Order of the Enlightened)</w:t>
            </w:r>
            <w:r w:rsidR="00711C61">
              <w:rPr>
                <w:noProof/>
                <w:webHidden/>
              </w:rPr>
              <w:tab/>
            </w:r>
            <w:r>
              <w:rPr>
                <w:noProof/>
                <w:webHidden/>
              </w:rPr>
              <w:fldChar w:fldCharType="begin"/>
            </w:r>
            <w:r w:rsidR="00711C61">
              <w:rPr>
                <w:noProof/>
                <w:webHidden/>
              </w:rPr>
              <w:instrText xml:space="preserve"> PAGEREF _Toc269456931 \h </w:instrText>
            </w:r>
            <w:r>
              <w:rPr>
                <w:noProof/>
                <w:webHidden/>
              </w:rPr>
            </w:r>
            <w:r>
              <w:rPr>
                <w:noProof/>
                <w:webHidden/>
              </w:rPr>
              <w:fldChar w:fldCharType="separate"/>
            </w:r>
            <w:r w:rsidR="00711C61">
              <w:rPr>
                <w:noProof/>
                <w:webHidden/>
              </w:rPr>
              <w:t>159</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32" w:history="1">
            <w:r w:rsidR="00711C61" w:rsidRPr="002B1867">
              <w:rPr>
                <w:rStyle w:val="Hyperlink"/>
                <w:noProof/>
              </w:rPr>
              <w:t>12.2.2.</w:t>
            </w:r>
            <w:r w:rsidR="00711C61">
              <w:rPr>
                <w:rFonts w:asciiTheme="minorHAnsi" w:eastAsiaTheme="minorEastAsia" w:hAnsiTheme="minorHAnsi" w:cstheme="minorBidi"/>
                <w:noProof/>
                <w:sz w:val="22"/>
                <w:szCs w:val="22"/>
              </w:rPr>
              <w:tab/>
            </w:r>
            <w:r w:rsidR="00711C61" w:rsidRPr="002B1867">
              <w:rPr>
                <w:rStyle w:val="Hyperlink"/>
                <w:noProof/>
              </w:rPr>
              <w:t>Jaren (Order of the Enlightened)</w:t>
            </w:r>
            <w:r w:rsidR="00711C61">
              <w:rPr>
                <w:noProof/>
                <w:webHidden/>
              </w:rPr>
              <w:tab/>
            </w:r>
            <w:r>
              <w:rPr>
                <w:noProof/>
                <w:webHidden/>
              </w:rPr>
              <w:fldChar w:fldCharType="begin"/>
            </w:r>
            <w:r w:rsidR="00711C61">
              <w:rPr>
                <w:noProof/>
                <w:webHidden/>
              </w:rPr>
              <w:instrText xml:space="preserve"> PAGEREF _Toc269456932 \h </w:instrText>
            </w:r>
            <w:r>
              <w:rPr>
                <w:noProof/>
                <w:webHidden/>
              </w:rPr>
            </w:r>
            <w:r>
              <w:rPr>
                <w:noProof/>
                <w:webHidden/>
              </w:rPr>
              <w:fldChar w:fldCharType="separate"/>
            </w:r>
            <w:r w:rsidR="00711C61">
              <w:rPr>
                <w:noProof/>
                <w:webHidden/>
              </w:rPr>
              <w:t>160</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33" w:history="1">
            <w:r w:rsidR="00711C61" w:rsidRPr="002B1867">
              <w:rPr>
                <w:rStyle w:val="Hyperlink"/>
                <w:noProof/>
              </w:rPr>
              <w:t>12.2.3.</w:t>
            </w:r>
            <w:r w:rsidR="00711C61">
              <w:rPr>
                <w:rFonts w:asciiTheme="minorHAnsi" w:eastAsiaTheme="minorEastAsia" w:hAnsiTheme="minorHAnsi" w:cstheme="minorBidi"/>
                <w:noProof/>
                <w:sz w:val="22"/>
                <w:szCs w:val="22"/>
              </w:rPr>
              <w:tab/>
            </w:r>
            <w:r w:rsidR="00711C61" w:rsidRPr="002B1867">
              <w:rPr>
                <w:rStyle w:val="Hyperlink"/>
                <w:noProof/>
              </w:rPr>
              <w:t>Isabel (Order of the Enlightened)</w:t>
            </w:r>
            <w:r w:rsidR="00711C61">
              <w:rPr>
                <w:noProof/>
                <w:webHidden/>
              </w:rPr>
              <w:tab/>
            </w:r>
            <w:r>
              <w:rPr>
                <w:noProof/>
                <w:webHidden/>
              </w:rPr>
              <w:fldChar w:fldCharType="begin"/>
            </w:r>
            <w:r w:rsidR="00711C61">
              <w:rPr>
                <w:noProof/>
                <w:webHidden/>
              </w:rPr>
              <w:instrText xml:space="preserve"> PAGEREF _Toc269456933 \h </w:instrText>
            </w:r>
            <w:r>
              <w:rPr>
                <w:noProof/>
                <w:webHidden/>
              </w:rPr>
            </w:r>
            <w:r>
              <w:rPr>
                <w:noProof/>
                <w:webHidden/>
              </w:rPr>
              <w:fldChar w:fldCharType="separate"/>
            </w:r>
            <w:r w:rsidR="00711C61">
              <w:rPr>
                <w:noProof/>
                <w:webHidden/>
              </w:rPr>
              <w:t>160</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34" w:history="1">
            <w:r w:rsidR="00711C61" w:rsidRPr="002B1867">
              <w:rPr>
                <w:rStyle w:val="Hyperlink"/>
                <w:noProof/>
              </w:rPr>
              <w:t>12.2.4.</w:t>
            </w:r>
            <w:r w:rsidR="00711C61">
              <w:rPr>
                <w:rFonts w:asciiTheme="minorHAnsi" w:eastAsiaTheme="minorEastAsia" w:hAnsiTheme="minorHAnsi" w:cstheme="minorBidi"/>
                <w:noProof/>
                <w:sz w:val="22"/>
                <w:szCs w:val="22"/>
              </w:rPr>
              <w:tab/>
            </w:r>
            <w:r w:rsidR="00711C61" w:rsidRPr="002B1867">
              <w:rPr>
                <w:rStyle w:val="Hyperlink"/>
                <w:noProof/>
              </w:rPr>
              <w:t>Damian (Order of the Enlightened)</w:t>
            </w:r>
            <w:r w:rsidR="00711C61">
              <w:rPr>
                <w:noProof/>
                <w:webHidden/>
              </w:rPr>
              <w:tab/>
            </w:r>
            <w:r>
              <w:rPr>
                <w:noProof/>
                <w:webHidden/>
              </w:rPr>
              <w:fldChar w:fldCharType="begin"/>
            </w:r>
            <w:r w:rsidR="00711C61">
              <w:rPr>
                <w:noProof/>
                <w:webHidden/>
              </w:rPr>
              <w:instrText xml:space="preserve"> PAGEREF _Toc269456934 \h </w:instrText>
            </w:r>
            <w:r>
              <w:rPr>
                <w:noProof/>
                <w:webHidden/>
              </w:rPr>
            </w:r>
            <w:r>
              <w:rPr>
                <w:noProof/>
                <w:webHidden/>
              </w:rPr>
              <w:fldChar w:fldCharType="separate"/>
            </w:r>
            <w:r w:rsidR="00711C61">
              <w:rPr>
                <w:noProof/>
                <w:webHidden/>
              </w:rPr>
              <w:t>161</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35" w:history="1">
            <w:r w:rsidR="00711C61" w:rsidRPr="002B1867">
              <w:rPr>
                <w:rStyle w:val="Hyperlink"/>
                <w:noProof/>
              </w:rPr>
              <w:t>12.2.5.</w:t>
            </w:r>
            <w:r w:rsidR="00711C61">
              <w:rPr>
                <w:rFonts w:asciiTheme="minorHAnsi" w:eastAsiaTheme="minorEastAsia" w:hAnsiTheme="minorHAnsi" w:cstheme="minorBidi"/>
                <w:noProof/>
                <w:sz w:val="22"/>
                <w:szCs w:val="22"/>
              </w:rPr>
              <w:tab/>
            </w:r>
            <w:r w:rsidR="00711C61" w:rsidRPr="002B1867">
              <w:rPr>
                <w:rStyle w:val="Hyperlink"/>
                <w:noProof/>
              </w:rPr>
              <w:t>Chloe (Order of the Enlightened)</w:t>
            </w:r>
            <w:r w:rsidR="00711C61">
              <w:rPr>
                <w:noProof/>
                <w:webHidden/>
              </w:rPr>
              <w:tab/>
            </w:r>
            <w:r>
              <w:rPr>
                <w:noProof/>
                <w:webHidden/>
              </w:rPr>
              <w:fldChar w:fldCharType="begin"/>
            </w:r>
            <w:r w:rsidR="00711C61">
              <w:rPr>
                <w:noProof/>
                <w:webHidden/>
              </w:rPr>
              <w:instrText xml:space="preserve"> PAGEREF _Toc269456935 \h </w:instrText>
            </w:r>
            <w:r>
              <w:rPr>
                <w:noProof/>
                <w:webHidden/>
              </w:rPr>
            </w:r>
            <w:r>
              <w:rPr>
                <w:noProof/>
                <w:webHidden/>
              </w:rPr>
              <w:fldChar w:fldCharType="separate"/>
            </w:r>
            <w:r w:rsidR="00711C61">
              <w:rPr>
                <w:noProof/>
                <w:webHidden/>
              </w:rPr>
              <w:t>162</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36" w:history="1">
            <w:r w:rsidR="00711C61" w:rsidRPr="002B1867">
              <w:rPr>
                <w:rStyle w:val="Hyperlink"/>
                <w:noProof/>
              </w:rPr>
              <w:t>12.2.6.</w:t>
            </w:r>
            <w:r w:rsidR="00711C61">
              <w:rPr>
                <w:rFonts w:asciiTheme="minorHAnsi" w:eastAsiaTheme="minorEastAsia" w:hAnsiTheme="minorHAnsi" w:cstheme="minorBidi"/>
                <w:noProof/>
                <w:sz w:val="22"/>
                <w:szCs w:val="22"/>
              </w:rPr>
              <w:tab/>
            </w:r>
            <w:r w:rsidR="00711C61" w:rsidRPr="002B1867">
              <w:rPr>
                <w:rStyle w:val="Hyperlink"/>
                <w:noProof/>
              </w:rPr>
              <w:t>Amorik (Circle of Tribes)</w:t>
            </w:r>
            <w:r w:rsidR="00711C61">
              <w:rPr>
                <w:noProof/>
                <w:webHidden/>
              </w:rPr>
              <w:tab/>
            </w:r>
            <w:r>
              <w:rPr>
                <w:noProof/>
                <w:webHidden/>
              </w:rPr>
              <w:fldChar w:fldCharType="begin"/>
            </w:r>
            <w:r w:rsidR="00711C61">
              <w:rPr>
                <w:noProof/>
                <w:webHidden/>
              </w:rPr>
              <w:instrText xml:space="preserve"> PAGEREF _Toc269456936 \h </w:instrText>
            </w:r>
            <w:r>
              <w:rPr>
                <w:noProof/>
                <w:webHidden/>
              </w:rPr>
            </w:r>
            <w:r>
              <w:rPr>
                <w:noProof/>
                <w:webHidden/>
              </w:rPr>
              <w:fldChar w:fldCharType="separate"/>
            </w:r>
            <w:r w:rsidR="00711C61">
              <w:rPr>
                <w:noProof/>
                <w:webHidden/>
              </w:rPr>
              <w:t>162</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37" w:history="1">
            <w:r w:rsidR="00711C61" w:rsidRPr="002B1867">
              <w:rPr>
                <w:rStyle w:val="Hyperlink"/>
                <w:noProof/>
              </w:rPr>
              <w:t>12.2.7.</w:t>
            </w:r>
            <w:r w:rsidR="00711C61">
              <w:rPr>
                <w:rFonts w:asciiTheme="minorHAnsi" w:eastAsiaTheme="minorEastAsia" w:hAnsiTheme="minorHAnsi" w:cstheme="minorBidi"/>
                <w:noProof/>
                <w:sz w:val="22"/>
                <w:szCs w:val="22"/>
              </w:rPr>
              <w:tab/>
            </w:r>
            <w:r w:rsidR="00711C61" w:rsidRPr="002B1867">
              <w:rPr>
                <w:rStyle w:val="Hyperlink"/>
                <w:noProof/>
              </w:rPr>
              <w:t>Ella (Circle of Tribes)</w:t>
            </w:r>
            <w:r w:rsidR="00711C61">
              <w:rPr>
                <w:noProof/>
                <w:webHidden/>
              </w:rPr>
              <w:tab/>
            </w:r>
            <w:r>
              <w:rPr>
                <w:noProof/>
                <w:webHidden/>
              </w:rPr>
              <w:fldChar w:fldCharType="begin"/>
            </w:r>
            <w:r w:rsidR="00711C61">
              <w:rPr>
                <w:noProof/>
                <w:webHidden/>
              </w:rPr>
              <w:instrText xml:space="preserve"> PAGEREF _Toc269456937 \h </w:instrText>
            </w:r>
            <w:r>
              <w:rPr>
                <w:noProof/>
                <w:webHidden/>
              </w:rPr>
            </w:r>
            <w:r>
              <w:rPr>
                <w:noProof/>
                <w:webHidden/>
              </w:rPr>
              <w:fldChar w:fldCharType="separate"/>
            </w:r>
            <w:r w:rsidR="00711C61">
              <w:rPr>
                <w:noProof/>
                <w:webHidden/>
              </w:rPr>
              <w:t>163</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38" w:history="1">
            <w:r w:rsidR="00711C61" w:rsidRPr="002B1867">
              <w:rPr>
                <w:rStyle w:val="Hyperlink"/>
                <w:noProof/>
              </w:rPr>
              <w:t>12.2.8.</w:t>
            </w:r>
            <w:r w:rsidR="00711C61">
              <w:rPr>
                <w:rFonts w:asciiTheme="minorHAnsi" w:eastAsiaTheme="minorEastAsia" w:hAnsiTheme="minorHAnsi" w:cstheme="minorBidi"/>
                <w:noProof/>
                <w:sz w:val="22"/>
                <w:szCs w:val="22"/>
              </w:rPr>
              <w:tab/>
            </w:r>
            <w:r w:rsidR="00711C61" w:rsidRPr="002B1867">
              <w:rPr>
                <w:rStyle w:val="Hyperlink"/>
                <w:noProof/>
              </w:rPr>
              <w:t>Shoshana (Circle of Tribes)</w:t>
            </w:r>
            <w:r w:rsidR="00711C61">
              <w:rPr>
                <w:noProof/>
                <w:webHidden/>
              </w:rPr>
              <w:tab/>
            </w:r>
            <w:r>
              <w:rPr>
                <w:noProof/>
                <w:webHidden/>
              </w:rPr>
              <w:fldChar w:fldCharType="begin"/>
            </w:r>
            <w:r w:rsidR="00711C61">
              <w:rPr>
                <w:noProof/>
                <w:webHidden/>
              </w:rPr>
              <w:instrText xml:space="preserve"> PAGEREF _Toc269456938 \h </w:instrText>
            </w:r>
            <w:r>
              <w:rPr>
                <w:noProof/>
                <w:webHidden/>
              </w:rPr>
            </w:r>
            <w:r>
              <w:rPr>
                <w:noProof/>
                <w:webHidden/>
              </w:rPr>
              <w:fldChar w:fldCharType="separate"/>
            </w:r>
            <w:r w:rsidR="00711C61">
              <w:rPr>
                <w:noProof/>
                <w:webHidden/>
              </w:rPr>
              <w:t>164</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39" w:history="1">
            <w:r w:rsidR="00711C61" w:rsidRPr="002B1867">
              <w:rPr>
                <w:rStyle w:val="Hyperlink"/>
                <w:noProof/>
              </w:rPr>
              <w:t>12.2.9.</w:t>
            </w:r>
            <w:r w:rsidR="00711C61">
              <w:rPr>
                <w:rFonts w:asciiTheme="minorHAnsi" w:eastAsiaTheme="minorEastAsia" w:hAnsiTheme="minorHAnsi" w:cstheme="minorBidi"/>
                <w:noProof/>
                <w:sz w:val="22"/>
                <w:szCs w:val="22"/>
              </w:rPr>
              <w:tab/>
            </w:r>
            <w:r w:rsidR="00711C61" w:rsidRPr="002B1867">
              <w:rPr>
                <w:rStyle w:val="Hyperlink"/>
                <w:noProof/>
              </w:rPr>
              <w:t>Granther (Circle of Tribes)</w:t>
            </w:r>
            <w:r w:rsidR="00711C61">
              <w:rPr>
                <w:noProof/>
                <w:webHidden/>
              </w:rPr>
              <w:tab/>
            </w:r>
            <w:r>
              <w:rPr>
                <w:noProof/>
                <w:webHidden/>
              </w:rPr>
              <w:fldChar w:fldCharType="begin"/>
            </w:r>
            <w:r w:rsidR="00711C61">
              <w:rPr>
                <w:noProof/>
                <w:webHidden/>
              </w:rPr>
              <w:instrText xml:space="preserve"> PAGEREF _Toc269456939 \h </w:instrText>
            </w:r>
            <w:r>
              <w:rPr>
                <w:noProof/>
                <w:webHidden/>
              </w:rPr>
            </w:r>
            <w:r>
              <w:rPr>
                <w:noProof/>
                <w:webHidden/>
              </w:rPr>
              <w:fldChar w:fldCharType="separate"/>
            </w:r>
            <w:r w:rsidR="00711C61">
              <w:rPr>
                <w:noProof/>
                <w:webHidden/>
              </w:rPr>
              <w:t>165</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40" w:history="1">
            <w:r w:rsidR="00711C61" w:rsidRPr="002B1867">
              <w:rPr>
                <w:rStyle w:val="Hyperlink"/>
                <w:noProof/>
              </w:rPr>
              <w:t>12.2.10.</w:t>
            </w:r>
            <w:r w:rsidR="00711C61">
              <w:rPr>
                <w:rFonts w:asciiTheme="minorHAnsi" w:eastAsiaTheme="minorEastAsia" w:hAnsiTheme="minorHAnsi" w:cstheme="minorBidi"/>
                <w:noProof/>
                <w:sz w:val="22"/>
                <w:szCs w:val="22"/>
              </w:rPr>
              <w:tab/>
            </w:r>
            <w:r w:rsidR="00711C61" w:rsidRPr="002B1867">
              <w:rPr>
                <w:rStyle w:val="Hyperlink"/>
                <w:noProof/>
              </w:rPr>
              <w:t>Hakon (Circle of Tribes)</w:t>
            </w:r>
            <w:r w:rsidR="00711C61">
              <w:rPr>
                <w:noProof/>
                <w:webHidden/>
              </w:rPr>
              <w:tab/>
            </w:r>
            <w:r>
              <w:rPr>
                <w:noProof/>
                <w:webHidden/>
              </w:rPr>
              <w:fldChar w:fldCharType="begin"/>
            </w:r>
            <w:r w:rsidR="00711C61">
              <w:rPr>
                <w:noProof/>
                <w:webHidden/>
              </w:rPr>
              <w:instrText xml:space="preserve"> PAGEREF _Toc269456940 \h </w:instrText>
            </w:r>
            <w:r>
              <w:rPr>
                <w:noProof/>
                <w:webHidden/>
              </w:rPr>
            </w:r>
            <w:r>
              <w:rPr>
                <w:noProof/>
                <w:webHidden/>
              </w:rPr>
              <w:fldChar w:fldCharType="separate"/>
            </w:r>
            <w:r w:rsidR="00711C61">
              <w:rPr>
                <w:noProof/>
                <w:webHidden/>
              </w:rPr>
              <w:t>165</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41" w:history="1">
            <w:r w:rsidR="00711C61" w:rsidRPr="002B1867">
              <w:rPr>
                <w:rStyle w:val="Hyperlink"/>
                <w:noProof/>
              </w:rPr>
              <w:t>12.2.11.</w:t>
            </w:r>
            <w:r w:rsidR="00711C61">
              <w:rPr>
                <w:rFonts w:asciiTheme="minorHAnsi" w:eastAsiaTheme="minorEastAsia" w:hAnsiTheme="minorHAnsi" w:cstheme="minorBidi"/>
                <w:noProof/>
                <w:sz w:val="22"/>
                <w:szCs w:val="22"/>
              </w:rPr>
              <w:tab/>
            </w:r>
            <w:r w:rsidR="00711C61" w:rsidRPr="002B1867">
              <w:rPr>
                <w:rStyle w:val="Hyperlink"/>
                <w:noProof/>
              </w:rPr>
              <w:t>Malik (Circle of Tribes)</w:t>
            </w:r>
            <w:r w:rsidR="00711C61">
              <w:rPr>
                <w:noProof/>
                <w:webHidden/>
              </w:rPr>
              <w:tab/>
            </w:r>
            <w:r>
              <w:rPr>
                <w:noProof/>
                <w:webHidden/>
              </w:rPr>
              <w:fldChar w:fldCharType="begin"/>
            </w:r>
            <w:r w:rsidR="00711C61">
              <w:rPr>
                <w:noProof/>
                <w:webHidden/>
              </w:rPr>
              <w:instrText xml:space="preserve"> PAGEREF _Toc269456941 \h </w:instrText>
            </w:r>
            <w:r>
              <w:rPr>
                <w:noProof/>
                <w:webHidden/>
              </w:rPr>
            </w:r>
            <w:r>
              <w:rPr>
                <w:noProof/>
                <w:webHidden/>
              </w:rPr>
              <w:fldChar w:fldCharType="separate"/>
            </w:r>
            <w:r w:rsidR="00711C61">
              <w:rPr>
                <w:noProof/>
                <w:webHidden/>
              </w:rPr>
              <w:t>166</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42" w:history="1">
            <w:r w:rsidR="00711C61" w:rsidRPr="002B1867">
              <w:rPr>
                <w:rStyle w:val="Hyperlink"/>
                <w:noProof/>
              </w:rPr>
              <w:t>12.2.12.</w:t>
            </w:r>
            <w:r w:rsidR="00711C61">
              <w:rPr>
                <w:rFonts w:asciiTheme="minorHAnsi" w:eastAsiaTheme="minorEastAsia" w:hAnsiTheme="minorHAnsi" w:cstheme="minorBidi"/>
                <w:noProof/>
                <w:sz w:val="22"/>
                <w:szCs w:val="22"/>
              </w:rPr>
              <w:tab/>
            </w:r>
            <w:r w:rsidR="00711C61" w:rsidRPr="002B1867">
              <w:rPr>
                <w:rStyle w:val="Hyperlink"/>
                <w:noProof/>
              </w:rPr>
              <w:t>Xaviera (Houses of the Risen)</w:t>
            </w:r>
            <w:r w:rsidR="00711C61">
              <w:rPr>
                <w:noProof/>
                <w:webHidden/>
              </w:rPr>
              <w:tab/>
            </w:r>
            <w:r>
              <w:rPr>
                <w:noProof/>
                <w:webHidden/>
              </w:rPr>
              <w:fldChar w:fldCharType="begin"/>
            </w:r>
            <w:r w:rsidR="00711C61">
              <w:rPr>
                <w:noProof/>
                <w:webHidden/>
              </w:rPr>
              <w:instrText xml:space="preserve"> PAGEREF _Toc269456942 \h </w:instrText>
            </w:r>
            <w:r>
              <w:rPr>
                <w:noProof/>
                <w:webHidden/>
              </w:rPr>
            </w:r>
            <w:r>
              <w:rPr>
                <w:noProof/>
                <w:webHidden/>
              </w:rPr>
              <w:fldChar w:fldCharType="separate"/>
            </w:r>
            <w:r w:rsidR="00711C61">
              <w:rPr>
                <w:noProof/>
                <w:webHidden/>
              </w:rPr>
              <w:t>167</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43" w:history="1">
            <w:r w:rsidR="00711C61" w:rsidRPr="002B1867">
              <w:rPr>
                <w:rStyle w:val="Hyperlink"/>
                <w:noProof/>
              </w:rPr>
              <w:t>12.2.13.</w:t>
            </w:r>
            <w:r w:rsidR="00711C61">
              <w:rPr>
                <w:rFonts w:asciiTheme="minorHAnsi" w:eastAsiaTheme="minorEastAsia" w:hAnsiTheme="minorHAnsi" w:cstheme="minorBidi"/>
                <w:noProof/>
                <w:sz w:val="22"/>
                <w:szCs w:val="22"/>
              </w:rPr>
              <w:tab/>
            </w:r>
            <w:r w:rsidR="00711C61" w:rsidRPr="002B1867">
              <w:rPr>
                <w:rStyle w:val="Hyperlink"/>
                <w:noProof/>
              </w:rPr>
              <w:t>Wynne (Houses of the Risen)</w:t>
            </w:r>
            <w:r w:rsidR="00711C61">
              <w:rPr>
                <w:noProof/>
                <w:webHidden/>
              </w:rPr>
              <w:tab/>
            </w:r>
            <w:r>
              <w:rPr>
                <w:noProof/>
                <w:webHidden/>
              </w:rPr>
              <w:fldChar w:fldCharType="begin"/>
            </w:r>
            <w:r w:rsidR="00711C61">
              <w:rPr>
                <w:noProof/>
                <w:webHidden/>
              </w:rPr>
              <w:instrText xml:space="preserve"> PAGEREF _Toc269456943 \h </w:instrText>
            </w:r>
            <w:r>
              <w:rPr>
                <w:noProof/>
                <w:webHidden/>
              </w:rPr>
            </w:r>
            <w:r>
              <w:rPr>
                <w:noProof/>
                <w:webHidden/>
              </w:rPr>
              <w:fldChar w:fldCharType="separate"/>
            </w:r>
            <w:r w:rsidR="00711C61">
              <w:rPr>
                <w:noProof/>
                <w:webHidden/>
              </w:rPr>
              <w:t>168</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44" w:history="1">
            <w:r w:rsidR="00711C61" w:rsidRPr="002B1867">
              <w:rPr>
                <w:rStyle w:val="Hyperlink"/>
                <w:noProof/>
              </w:rPr>
              <w:t>12.2.14.</w:t>
            </w:r>
            <w:r w:rsidR="00711C61">
              <w:rPr>
                <w:rFonts w:asciiTheme="minorHAnsi" w:eastAsiaTheme="minorEastAsia" w:hAnsiTheme="minorHAnsi" w:cstheme="minorBidi"/>
                <w:noProof/>
                <w:sz w:val="22"/>
                <w:szCs w:val="22"/>
              </w:rPr>
              <w:tab/>
            </w:r>
            <w:r w:rsidR="00711C61" w:rsidRPr="002B1867">
              <w:rPr>
                <w:rStyle w:val="Hyperlink"/>
                <w:noProof/>
              </w:rPr>
              <w:t>Torin (Houses of the Risen)</w:t>
            </w:r>
            <w:r w:rsidR="00711C61">
              <w:rPr>
                <w:noProof/>
                <w:webHidden/>
              </w:rPr>
              <w:tab/>
            </w:r>
            <w:r>
              <w:rPr>
                <w:noProof/>
                <w:webHidden/>
              </w:rPr>
              <w:fldChar w:fldCharType="begin"/>
            </w:r>
            <w:r w:rsidR="00711C61">
              <w:rPr>
                <w:noProof/>
                <w:webHidden/>
              </w:rPr>
              <w:instrText xml:space="preserve"> PAGEREF _Toc269456944 \h </w:instrText>
            </w:r>
            <w:r>
              <w:rPr>
                <w:noProof/>
                <w:webHidden/>
              </w:rPr>
            </w:r>
            <w:r>
              <w:rPr>
                <w:noProof/>
                <w:webHidden/>
              </w:rPr>
              <w:fldChar w:fldCharType="separate"/>
            </w:r>
            <w:r w:rsidR="00711C61">
              <w:rPr>
                <w:noProof/>
                <w:webHidden/>
              </w:rPr>
              <w:t>168</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45" w:history="1">
            <w:r w:rsidR="00711C61" w:rsidRPr="002B1867">
              <w:rPr>
                <w:rStyle w:val="Hyperlink"/>
                <w:noProof/>
              </w:rPr>
              <w:t>12.2.15.</w:t>
            </w:r>
            <w:r w:rsidR="00711C61">
              <w:rPr>
                <w:rFonts w:asciiTheme="minorHAnsi" w:eastAsiaTheme="minorEastAsia" w:hAnsiTheme="minorHAnsi" w:cstheme="minorBidi"/>
                <w:noProof/>
                <w:sz w:val="22"/>
                <w:szCs w:val="22"/>
              </w:rPr>
              <w:tab/>
            </w:r>
            <w:r w:rsidR="00711C61" w:rsidRPr="002B1867">
              <w:rPr>
                <w:rStyle w:val="Hyperlink"/>
                <w:noProof/>
              </w:rPr>
              <w:t>Victoir (Houses of the Risen)</w:t>
            </w:r>
            <w:r w:rsidR="00711C61">
              <w:rPr>
                <w:noProof/>
                <w:webHidden/>
              </w:rPr>
              <w:tab/>
            </w:r>
            <w:r>
              <w:rPr>
                <w:noProof/>
                <w:webHidden/>
              </w:rPr>
              <w:fldChar w:fldCharType="begin"/>
            </w:r>
            <w:r w:rsidR="00711C61">
              <w:rPr>
                <w:noProof/>
                <w:webHidden/>
              </w:rPr>
              <w:instrText xml:space="preserve"> PAGEREF _Toc269456945 \h </w:instrText>
            </w:r>
            <w:r>
              <w:rPr>
                <w:noProof/>
                <w:webHidden/>
              </w:rPr>
            </w:r>
            <w:r>
              <w:rPr>
                <w:noProof/>
                <w:webHidden/>
              </w:rPr>
              <w:fldChar w:fldCharType="separate"/>
            </w:r>
            <w:r w:rsidR="00711C61">
              <w:rPr>
                <w:noProof/>
                <w:webHidden/>
              </w:rPr>
              <w:t>169</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46" w:history="1">
            <w:r w:rsidR="00711C61" w:rsidRPr="002B1867">
              <w:rPr>
                <w:rStyle w:val="Hyperlink"/>
                <w:noProof/>
              </w:rPr>
              <w:t>12.2.16.</w:t>
            </w:r>
            <w:r w:rsidR="00711C61">
              <w:rPr>
                <w:rFonts w:asciiTheme="minorHAnsi" w:eastAsiaTheme="minorEastAsia" w:hAnsiTheme="minorHAnsi" w:cstheme="minorBidi"/>
                <w:noProof/>
                <w:sz w:val="22"/>
                <w:szCs w:val="22"/>
              </w:rPr>
              <w:tab/>
            </w:r>
            <w:r w:rsidR="00711C61" w:rsidRPr="002B1867">
              <w:rPr>
                <w:rStyle w:val="Hyperlink"/>
                <w:noProof/>
              </w:rPr>
              <w:t>Waylon (Houses of the Risen)</w:t>
            </w:r>
            <w:r w:rsidR="00711C61">
              <w:rPr>
                <w:noProof/>
                <w:webHidden/>
              </w:rPr>
              <w:tab/>
            </w:r>
            <w:r>
              <w:rPr>
                <w:noProof/>
                <w:webHidden/>
              </w:rPr>
              <w:fldChar w:fldCharType="begin"/>
            </w:r>
            <w:r w:rsidR="00711C61">
              <w:rPr>
                <w:noProof/>
                <w:webHidden/>
              </w:rPr>
              <w:instrText xml:space="preserve"> PAGEREF _Toc269456946 \h </w:instrText>
            </w:r>
            <w:r>
              <w:rPr>
                <w:noProof/>
                <w:webHidden/>
              </w:rPr>
            </w:r>
            <w:r>
              <w:rPr>
                <w:noProof/>
                <w:webHidden/>
              </w:rPr>
              <w:fldChar w:fldCharType="separate"/>
            </w:r>
            <w:r w:rsidR="00711C61">
              <w:rPr>
                <w:noProof/>
                <w:webHidden/>
              </w:rPr>
              <w:t>170</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47" w:history="1">
            <w:r w:rsidR="00711C61" w:rsidRPr="002B1867">
              <w:rPr>
                <w:rStyle w:val="Hyperlink"/>
                <w:noProof/>
              </w:rPr>
              <w:t>12.2.17.</w:t>
            </w:r>
            <w:r w:rsidR="00711C61">
              <w:rPr>
                <w:rFonts w:asciiTheme="minorHAnsi" w:eastAsiaTheme="minorEastAsia" w:hAnsiTheme="minorHAnsi" w:cstheme="minorBidi"/>
                <w:noProof/>
                <w:sz w:val="22"/>
                <w:szCs w:val="22"/>
              </w:rPr>
              <w:tab/>
            </w:r>
            <w:r w:rsidR="00711C61" w:rsidRPr="002B1867">
              <w:rPr>
                <w:rStyle w:val="Hyperlink"/>
                <w:noProof/>
              </w:rPr>
              <w:t>Sebastian (Tyrant)</w:t>
            </w:r>
            <w:r w:rsidR="00711C61">
              <w:rPr>
                <w:noProof/>
                <w:webHidden/>
              </w:rPr>
              <w:tab/>
            </w:r>
            <w:r>
              <w:rPr>
                <w:noProof/>
                <w:webHidden/>
              </w:rPr>
              <w:fldChar w:fldCharType="begin"/>
            </w:r>
            <w:r w:rsidR="00711C61">
              <w:rPr>
                <w:noProof/>
                <w:webHidden/>
              </w:rPr>
              <w:instrText xml:space="preserve"> PAGEREF _Toc269456947 \h </w:instrText>
            </w:r>
            <w:r>
              <w:rPr>
                <w:noProof/>
                <w:webHidden/>
              </w:rPr>
            </w:r>
            <w:r>
              <w:rPr>
                <w:noProof/>
                <w:webHidden/>
              </w:rPr>
              <w:fldChar w:fldCharType="separate"/>
            </w:r>
            <w:r w:rsidR="00711C61">
              <w:rPr>
                <w:noProof/>
                <w:webHidden/>
              </w:rPr>
              <w:t>170</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48" w:history="1">
            <w:r w:rsidR="00711C61" w:rsidRPr="002B1867">
              <w:rPr>
                <w:rStyle w:val="Hyperlink"/>
                <w:noProof/>
              </w:rPr>
              <w:t>12.2.18.</w:t>
            </w:r>
            <w:r w:rsidR="00711C61">
              <w:rPr>
                <w:rFonts w:asciiTheme="minorHAnsi" w:eastAsiaTheme="minorEastAsia" w:hAnsiTheme="minorHAnsi" w:cstheme="minorBidi"/>
                <w:noProof/>
                <w:sz w:val="22"/>
                <w:szCs w:val="22"/>
              </w:rPr>
              <w:tab/>
            </w:r>
            <w:r w:rsidR="00711C61" w:rsidRPr="002B1867">
              <w:rPr>
                <w:rStyle w:val="Hyperlink"/>
                <w:noProof/>
              </w:rPr>
              <w:t>Malik (Tyrant)</w:t>
            </w:r>
            <w:r w:rsidR="00711C61">
              <w:rPr>
                <w:noProof/>
                <w:webHidden/>
              </w:rPr>
              <w:tab/>
            </w:r>
            <w:r>
              <w:rPr>
                <w:noProof/>
                <w:webHidden/>
              </w:rPr>
              <w:fldChar w:fldCharType="begin"/>
            </w:r>
            <w:r w:rsidR="00711C61">
              <w:rPr>
                <w:noProof/>
                <w:webHidden/>
              </w:rPr>
              <w:instrText xml:space="preserve"> PAGEREF _Toc269456948 \h </w:instrText>
            </w:r>
            <w:r>
              <w:rPr>
                <w:noProof/>
                <w:webHidden/>
              </w:rPr>
            </w:r>
            <w:r>
              <w:rPr>
                <w:noProof/>
                <w:webHidden/>
              </w:rPr>
              <w:fldChar w:fldCharType="separate"/>
            </w:r>
            <w:r w:rsidR="00711C61">
              <w:rPr>
                <w:noProof/>
                <w:webHidden/>
              </w:rPr>
              <w:t>171</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49" w:history="1">
            <w:r w:rsidR="00711C61" w:rsidRPr="002B1867">
              <w:rPr>
                <w:rStyle w:val="Hyperlink"/>
                <w:noProof/>
              </w:rPr>
              <w:t>12.2.19.</w:t>
            </w:r>
            <w:r w:rsidR="00711C61">
              <w:rPr>
                <w:rFonts w:asciiTheme="minorHAnsi" w:eastAsiaTheme="minorEastAsia" w:hAnsiTheme="minorHAnsi" w:cstheme="minorBidi"/>
                <w:noProof/>
                <w:sz w:val="22"/>
                <w:szCs w:val="22"/>
              </w:rPr>
              <w:tab/>
            </w:r>
            <w:r w:rsidR="00711C61" w:rsidRPr="002B1867">
              <w:rPr>
                <w:rStyle w:val="Hyperlink"/>
                <w:noProof/>
              </w:rPr>
              <w:t>Xaviera (Tyrant)</w:t>
            </w:r>
            <w:r w:rsidR="00711C61">
              <w:rPr>
                <w:noProof/>
                <w:webHidden/>
              </w:rPr>
              <w:tab/>
            </w:r>
            <w:r>
              <w:rPr>
                <w:noProof/>
                <w:webHidden/>
              </w:rPr>
              <w:fldChar w:fldCharType="begin"/>
            </w:r>
            <w:r w:rsidR="00711C61">
              <w:rPr>
                <w:noProof/>
                <w:webHidden/>
              </w:rPr>
              <w:instrText xml:space="preserve"> PAGEREF _Toc269456949 \h </w:instrText>
            </w:r>
            <w:r>
              <w:rPr>
                <w:noProof/>
                <w:webHidden/>
              </w:rPr>
            </w:r>
            <w:r>
              <w:rPr>
                <w:noProof/>
                <w:webHidden/>
              </w:rPr>
              <w:fldChar w:fldCharType="separate"/>
            </w:r>
            <w:r w:rsidR="00711C61">
              <w:rPr>
                <w:noProof/>
                <w:webHidden/>
              </w:rPr>
              <w:t>171</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50" w:history="1">
            <w:r w:rsidR="00711C61" w:rsidRPr="002B1867">
              <w:rPr>
                <w:rStyle w:val="Hyperlink"/>
                <w:noProof/>
              </w:rPr>
              <w:t>12.2.20.</w:t>
            </w:r>
            <w:r w:rsidR="00711C61">
              <w:rPr>
                <w:rFonts w:asciiTheme="minorHAnsi" w:eastAsiaTheme="minorEastAsia" w:hAnsiTheme="minorHAnsi" w:cstheme="minorBidi"/>
                <w:noProof/>
                <w:sz w:val="22"/>
                <w:szCs w:val="22"/>
              </w:rPr>
              <w:tab/>
            </w:r>
            <w:r w:rsidR="00711C61" w:rsidRPr="002B1867">
              <w:rPr>
                <w:rStyle w:val="Hyperlink"/>
                <w:noProof/>
              </w:rPr>
              <w:t>Captain Olethea (Tyrant)</w:t>
            </w:r>
            <w:r w:rsidR="00711C61">
              <w:rPr>
                <w:noProof/>
                <w:webHidden/>
              </w:rPr>
              <w:tab/>
            </w:r>
            <w:r>
              <w:rPr>
                <w:noProof/>
                <w:webHidden/>
              </w:rPr>
              <w:fldChar w:fldCharType="begin"/>
            </w:r>
            <w:r w:rsidR="00711C61">
              <w:rPr>
                <w:noProof/>
                <w:webHidden/>
              </w:rPr>
              <w:instrText xml:space="preserve"> PAGEREF _Toc269456950 \h </w:instrText>
            </w:r>
            <w:r>
              <w:rPr>
                <w:noProof/>
                <w:webHidden/>
              </w:rPr>
            </w:r>
            <w:r>
              <w:rPr>
                <w:noProof/>
                <w:webHidden/>
              </w:rPr>
              <w:fldChar w:fldCharType="separate"/>
            </w:r>
            <w:r w:rsidR="00711C61">
              <w:rPr>
                <w:noProof/>
                <w:webHidden/>
              </w:rPr>
              <w:t>172</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51" w:history="1">
            <w:r w:rsidR="00711C61" w:rsidRPr="002B1867">
              <w:rPr>
                <w:rStyle w:val="Hyperlink"/>
                <w:noProof/>
              </w:rPr>
              <w:t>12.2.21.</w:t>
            </w:r>
            <w:r w:rsidR="00711C61">
              <w:rPr>
                <w:rFonts w:asciiTheme="minorHAnsi" w:eastAsiaTheme="minorEastAsia" w:hAnsiTheme="minorHAnsi" w:cstheme="minorBidi"/>
                <w:noProof/>
                <w:sz w:val="22"/>
                <w:szCs w:val="22"/>
              </w:rPr>
              <w:tab/>
            </w:r>
            <w:r w:rsidR="00711C61" w:rsidRPr="002B1867">
              <w:rPr>
                <w:rStyle w:val="Hyperlink"/>
                <w:noProof/>
              </w:rPr>
              <w:t>General Erhard (Tyrant)</w:t>
            </w:r>
            <w:r w:rsidR="00711C61">
              <w:rPr>
                <w:noProof/>
                <w:webHidden/>
              </w:rPr>
              <w:tab/>
            </w:r>
            <w:r>
              <w:rPr>
                <w:noProof/>
                <w:webHidden/>
              </w:rPr>
              <w:fldChar w:fldCharType="begin"/>
            </w:r>
            <w:r w:rsidR="00711C61">
              <w:rPr>
                <w:noProof/>
                <w:webHidden/>
              </w:rPr>
              <w:instrText xml:space="preserve"> PAGEREF _Toc269456951 \h </w:instrText>
            </w:r>
            <w:r>
              <w:rPr>
                <w:noProof/>
                <w:webHidden/>
              </w:rPr>
            </w:r>
            <w:r>
              <w:rPr>
                <w:noProof/>
                <w:webHidden/>
              </w:rPr>
              <w:fldChar w:fldCharType="separate"/>
            </w:r>
            <w:r w:rsidR="00711C61">
              <w:rPr>
                <w:noProof/>
                <w:webHidden/>
              </w:rPr>
              <w:t>173</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52" w:history="1">
            <w:r w:rsidR="00711C61" w:rsidRPr="002B1867">
              <w:rPr>
                <w:rStyle w:val="Hyperlink"/>
                <w:noProof/>
              </w:rPr>
              <w:t>12.2.22.</w:t>
            </w:r>
            <w:r w:rsidR="00711C61">
              <w:rPr>
                <w:rFonts w:asciiTheme="minorHAnsi" w:eastAsiaTheme="minorEastAsia" w:hAnsiTheme="minorHAnsi" w:cstheme="minorBidi"/>
                <w:noProof/>
                <w:sz w:val="22"/>
                <w:szCs w:val="22"/>
              </w:rPr>
              <w:tab/>
            </w:r>
            <w:r w:rsidR="00711C61" w:rsidRPr="002B1867">
              <w:rPr>
                <w:rStyle w:val="Hyperlink"/>
                <w:noProof/>
              </w:rPr>
              <w:t>Wryntheril aka the Tyrant (Tyrant)</w:t>
            </w:r>
            <w:r w:rsidR="00711C61">
              <w:rPr>
                <w:noProof/>
                <w:webHidden/>
              </w:rPr>
              <w:tab/>
            </w:r>
            <w:r>
              <w:rPr>
                <w:noProof/>
                <w:webHidden/>
              </w:rPr>
              <w:fldChar w:fldCharType="begin"/>
            </w:r>
            <w:r w:rsidR="00711C61">
              <w:rPr>
                <w:noProof/>
                <w:webHidden/>
              </w:rPr>
              <w:instrText xml:space="preserve"> PAGEREF _Toc269456952 \h </w:instrText>
            </w:r>
            <w:r>
              <w:rPr>
                <w:noProof/>
                <w:webHidden/>
              </w:rPr>
            </w:r>
            <w:r>
              <w:rPr>
                <w:noProof/>
                <w:webHidden/>
              </w:rPr>
              <w:fldChar w:fldCharType="separate"/>
            </w:r>
            <w:r w:rsidR="00711C61">
              <w:rPr>
                <w:noProof/>
                <w:webHidden/>
              </w:rPr>
              <w:t>174</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953" w:history="1">
            <w:r w:rsidR="00711C61" w:rsidRPr="002B1867">
              <w:rPr>
                <w:rStyle w:val="Hyperlink"/>
                <w:noProof/>
              </w:rPr>
              <w:t>12.3.</w:t>
            </w:r>
            <w:r w:rsidR="00711C61">
              <w:rPr>
                <w:rFonts w:asciiTheme="minorHAnsi" w:eastAsiaTheme="minorEastAsia" w:hAnsiTheme="minorHAnsi" w:cstheme="minorBidi"/>
                <w:noProof/>
                <w:sz w:val="22"/>
                <w:szCs w:val="22"/>
              </w:rPr>
              <w:tab/>
            </w:r>
            <w:r w:rsidR="00711C61" w:rsidRPr="002B1867">
              <w:rPr>
                <w:rStyle w:val="Hyperlink"/>
                <w:noProof/>
              </w:rPr>
              <w:t>Asset List</w:t>
            </w:r>
            <w:r w:rsidR="00711C61">
              <w:rPr>
                <w:noProof/>
                <w:webHidden/>
              </w:rPr>
              <w:tab/>
            </w:r>
            <w:r>
              <w:rPr>
                <w:noProof/>
                <w:webHidden/>
              </w:rPr>
              <w:fldChar w:fldCharType="begin"/>
            </w:r>
            <w:r w:rsidR="00711C61">
              <w:rPr>
                <w:noProof/>
                <w:webHidden/>
              </w:rPr>
              <w:instrText xml:space="preserve"> PAGEREF _Toc269456953 \h </w:instrText>
            </w:r>
            <w:r>
              <w:rPr>
                <w:noProof/>
                <w:webHidden/>
              </w:rPr>
            </w:r>
            <w:r>
              <w:rPr>
                <w:noProof/>
                <w:webHidden/>
              </w:rPr>
              <w:fldChar w:fldCharType="separate"/>
            </w:r>
            <w:r w:rsidR="00711C61">
              <w:rPr>
                <w:noProof/>
                <w:webHidden/>
              </w:rPr>
              <w:t>175</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54" w:history="1">
            <w:r w:rsidR="00711C61" w:rsidRPr="002B1867">
              <w:rPr>
                <w:rStyle w:val="Hyperlink"/>
                <w:noProof/>
              </w:rPr>
              <w:t>12.3.1.</w:t>
            </w:r>
            <w:r w:rsidR="00711C61">
              <w:rPr>
                <w:rFonts w:asciiTheme="minorHAnsi" w:eastAsiaTheme="minorEastAsia" w:hAnsiTheme="minorHAnsi" w:cstheme="minorBidi"/>
                <w:noProof/>
                <w:sz w:val="22"/>
                <w:szCs w:val="22"/>
              </w:rPr>
              <w:tab/>
            </w:r>
            <w:r w:rsidR="00711C61" w:rsidRPr="002B1867">
              <w:rPr>
                <w:rStyle w:val="Hyperlink"/>
                <w:noProof/>
              </w:rPr>
              <w:t>Art</w:t>
            </w:r>
            <w:r w:rsidR="00711C61">
              <w:rPr>
                <w:noProof/>
                <w:webHidden/>
              </w:rPr>
              <w:tab/>
            </w:r>
            <w:r>
              <w:rPr>
                <w:noProof/>
                <w:webHidden/>
              </w:rPr>
              <w:fldChar w:fldCharType="begin"/>
            </w:r>
            <w:r w:rsidR="00711C61">
              <w:rPr>
                <w:noProof/>
                <w:webHidden/>
              </w:rPr>
              <w:instrText xml:space="preserve"> PAGEREF _Toc269456954 \h </w:instrText>
            </w:r>
            <w:r>
              <w:rPr>
                <w:noProof/>
                <w:webHidden/>
              </w:rPr>
            </w:r>
            <w:r>
              <w:rPr>
                <w:noProof/>
                <w:webHidden/>
              </w:rPr>
              <w:fldChar w:fldCharType="separate"/>
            </w:r>
            <w:r w:rsidR="00711C61">
              <w:rPr>
                <w:noProof/>
                <w:webHidden/>
              </w:rPr>
              <w:t>175</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55" w:history="1">
            <w:r w:rsidR="00711C61" w:rsidRPr="002B1867">
              <w:rPr>
                <w:rStyle w:val="Hyperlink"/>
                <w:noProof/>
              </w:rPr>
              <w:t>12.3.2.</w:t>
            </w:r>
            <w:r w:rsidR="00711C61">
              <w:rPr>
                <w:rFonts w:asciiTheme="minorHAnsi" w:eastAsiaTheme="minorEastAsia" w:hAnsiTheme="minorHAnsi" w:cstheme="minorBidi"/>
                <w:noProof/>
                <w:sz w:val="22"/>
                <w:szCs w:val="22"/>
              </w:rPr>
              <w:tab/>
            </w:r>
            <w:r w:rsidR="00711C61" w:rsidRPr="002B1867">
              <w:rPr>
                <w:rStyle w:val="Hyperlink"/>
                <w:noProof/>
              </w:rPr>
              <w:t>NPC List</w:t>
            </w:r>
            <w:r w:rsidR="00711C61">
              <w:rPr>
                <w:noProof/>
                <w:webHidden/>
              </w:rPr>
              <w:tab/>
            </w:r>
            <w:r>
              <w:rPr>
                <w:noProof/>
                <w:webHidden/>
              </w:rPr>
              <w:fldChar w:fldCharType="begin"/>
            </w:r>
            <w:r w:rsidR="00711C61">
              <w:rPr>
                <w:noProof/>
                <w:webHidden/>
              </w:rPr>
              <w:instrText xml:space="preserve"> PAGEREF _Toc269456955 \h </w:instrText>
            </w:r>
            <w:r>
              <w:rPr>
                <w:noProof/>
                <w:webHidden/>
              </w:rPr>
            </w:r>
            <w:r>
              <w:rPr>
                <w:noProof/>
                <w:webHidden/>
              </w:rPr>
              <w:fldChar w:fldCharType="separate"/>
            </w:r>
            <w:r w:rsidR="00711C61">
              <w:rPr>
                <w:noProof/>
                <w:webHidden/>
              </w:rPr>
              <w:t>185</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56" w:history="1">
            <w:r w:rsidR="00711C61" w:rsidRPr="002B1867">
              <w:rPr>
                <w:rStyle w:val="Hyperlink"/>
                <w:noProof/>
              </w:rPr>
              <w:t>12.3.3.</w:t>
            </w:r>
            <w:r w:rsidR="00711C61">
              <w:rPr>
                <w:rFonts w:asciiTheme="minorHAnsi" w:eastAsiaTheme="minorEastAsia" w:hAnsiTheme="minorHAnsi" w:cstheme="minorBidi"/>
                <w:noProof/>
                <w:sz w:val="22"/>
                <w:szCs w:val="22"/>
              </w:rPr>
              <w:tab/>
            </w:r>
            <w:r w:rsidR="00711C61" w:rsidRPr="002B1867">
              <w:rPr>
                <w:rStyle w:val="Hyperlink"/>
                <w:noProof/>
              </w:rPr>
              <w:t>Item List</w:t>
            </w:r>
            <w:r w:rsidR="00711C61">
              <w:rPr>
                <w:noProof/>
                <w:webHidden/>
              </w:rPr>
              <w:tab/>
            </w:r>
            <w:r>
              <w:rPr>
                <w:noProof/>
                <w:webHidden/>
              </w:rPr>
              <w:fldChar w:fldCharType="begin"/>
            </w:r>
            <w:r w:rsidR="00711C61">
              <w:rPr>
                <w:noProof/>
                <w:webHidden/>
              </w:rPr>
              <w:instrText xml:space="preserve"> PAGEREF _Toc269456956 \h </w:instrText>
            </w:r>
            <w:r>
              <w:rPr>
                <w:noProof/>
                <w:webHidden/>
              </w:rPr>
            </w:r>
            <w:r>
              <w:rPr>
                <w:noProof/>
                <w:webHidden/>
              </w:rPr>
              <w:fldChar w:fldCharType="separate"/>
            </w:r>
            <w:r w:rsidR="00711C61">
              <w:rPr>
                <w:noProof/>
                <w:webHidden/>
              </w:rPr>
              <w:t>188</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57" w:history="1">
            <w:r w:rsidR="00711C61" w:rsidRPr="002B1867">
              <w:rPr>
                <w:rStyle w:val="Hyperlink"/>
                <w:noProof/>
              </w:rPr>
              <w:t>12.3.4.</w:t>
            </w:r>
            <w:r w:rsidR="00711C61">
              <w:rPr>
                <w:rFonts w:asciiTheme="minorHAnsi" w:eastAsiaTheme="minorEastAsia" w:hAnsiTheme="minorHAnsi" w:cstheme="minorBidi"/>
                <w:noProof/>
                <w:sz w:val="22"/>
                <w:szCs w:val="22"/>
              </w:rPr>
              <w:tab/>
            </w:r>
            <w:r w:rsidR="00711C61" w:rsidRPr="002B1867">
              <w:rPr>
                <w:rStyle w:val="Hyperlink"/>
                <w:noProof/>
              </w:rPr>
              <w:t>Dungeon List</w:t>
            </w:r>
            <w:r w:rsidR="00711C61">
              <w:rPr>
                <w:noProof/>
                <w:webHidden/>
              </w:rPr>
              <w:tab/>
            </w:r>
            <w:r>
              <w:rPr>
                <w:noProof/>
                <w:webHidden/>
              </w:rPr>
              <w:fldChar w:fldCharType="begin"/>
            </w:r>
            <w:r w:rsidR="00711C61">
              <w:rPr>
                <w:noProof/>
                <w:webHidden/>
              </w:rPr>
              <w:instrText xml:space="preserve"> PAGEREF _Toc269456957 \h </w:instrText>
            </w:r>
            <w:r>
              <w:rPr>
                <w:noProof/>
                <w:webHidden/>
              </w:rPr>
            </w:r>
            <w:r>
              <w:rPr>
                <w:noProof/>
                <w:webHidden/>
              </w:rPr>
              <w:fldChar w:fldCharType="separate"/>
            </w:r>
            <w:r w:rsidR="00711C61">
              <w:rPr>
                <w:noProof/>
                <w:webHidden/>
              </w:rPr>
              <w:t>190</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58" w:history="1">
            <w:r w:rsidR="00711C61" w:rsidRPr="002B1867">
              <w:rPr>
                <w:rStyle w:val="Hyperlink"/>
                <w:noProof/>
              </w:rPr>
              <w:t>12.3.5.</w:t>
            </w:r>
            <w:r w:rsidR="00711C61">
              <w:rPr>
                <w:rFonts w:asciiTheme="minorHAnsi" w:eastAsiaTheme="minorEastAsia" w:hAnsiTheme="minorHAnsi" w:cstheme="minorBidi"/>
                <w:noProof/>
                <w:sz w:val="22"/>
                <w:szCs w:val="22"/>
              </w:rPr>
              <w:tab/>
            </w:r>
            <w:r w:rsidR="00711C61" w:rsidRPr="002B1867">
              <w:rPr>
                <w:rStyle w:val="Hyperlink"/>
                <w:noProof/>
              </w:rPr>
              <w:t>Quest List</w:t>
            </w:r>
            <w:r w:rsidR="00711C61">
              <w:rPr>
                <w:noProof/>
                <w:webHidden/>
              </w:rPr>
              <w:tab/>
            </w:r>
            <w:r>
              <w:rPr>
                <w:noProof/>
                <w:webHidden/>
              </w:rPr>
              <w:fldChar w:fldCharType="begin"/>
            </w:r>
            <w:r w:rsidR="00711C61">
              <w:rPr>
                <w:noProof/>
                <w:webHidden/>
              </w:rPr>
              <w:instrText xml:space="preserve"> PAGEREF _Toc269456958 \h </w:instrText>
            </w:r>
            <w:r>
              <w:rPr>
                <w:noProof/>
                <w:webHidden/>
              </w:rPr>
            </w:r>
            <w:r>
              <w:rPr>
                <w:noProof/>
                <w:webHidden/>
              </w:rPr>
              <w:fldChar w:fldCharType="separate"/>
            </w:r>
            <w:r w:rsidR="00711C61">
              <w:rPr>
                <w:noProof/>
                <w:webHidden/>
              </w:rPr>
              <w:t>192</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59" w:history="1">
            <w:r w:rsidR="00711C61" w:rsidRPr="002B1867">
              <w:rPr>
                <w:rStyle w:val="Hyperlink"/>
                <w:noProof/>
              </w:rPr>
              <w:t>12.3.6.</w:t>
            </w:r>
            <w:r w:rsidR="00711C61">
              <w:rPr>
                <w:rFonts w:asciiTheme="minorHAnsi" w:eastAsiaTheme="minorEastAsia" w:hAnsiTheme="minorHAnsi" w:cstheme="minorBidi"/>
                <w:noProof/>
                <w:sz w:val="22"/>
                <w:szCs w:val="22"/>
              </w:rPr>
              <w:tab/>
            </w:r>
            <w:r w:rsidR="00711C61" w:rsidRPr="002B1867">
              <w:rPr>
                <w:rStyle w:val="Hyperlink"/>
                <w:noProof/>
              </w:rPr>
              <w:t>Cutscene List</w:t>
            </w:r>
            <w:r w:rsidR="00711C61">
              <w:rPr>
                <w:noProof/>
                <w:webHidden/>
              </w:rPr>
              <w:tab/>
            </w:r>
            <w:r>
              <w:rPr>
                <w:noProof/>
                <w:webHidden/>
              </w:rPr>
              <w:fldChar w:fldCharType="begin"/>
            </w:r>
            <w:r w:rsidR="00711C61">
              <w:rPr>
                <w:noProof/>
                <w:webHidden/>
              </w:rPr>
              <w:instrText xml:space="preserve"> PAGEREF _Toc269456959 \h </w:instrText>
            </w:r>
            <w:r>
              <w:rPr>
                <w:noProof/>
                <w:webHidden/>
              </w:rPr>
            </w:r>
            <w:r>
              <w:rPr>
                <w:noProof/>
                <w:webHidden/>
              </w:rPr>
              <w:fldChar w:fldCharType="separate"/>
            </w:r>
            <w:r w:rsidR="00711C61">
              <w:rPr>
                <w:noProof/>
                <w:webHidden/>
              </w:rPr>
              <w:t>194</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60" w:history="1">
            <w:r w:rsidR="00711C61" w:rsidRPr="002B1867">
              <w:rPr>
                <w:rStyle w:val="Hyperlink"/>
                <w:noProof/>
              </w:rPr>
              <w:t>12.3.7.</w:t>
            </w:r>
            <w:r w:rsidR="00711C61">
              <w:rPr>
                <w:rFonts w:asciiTheme="minorHAnsi" w:eastAsiaTheme="minorEastAsia" w:hAnsiTheme="minorHAnsi" w:cstheme="minorBidi"/>
                <w:noProof/>
                <w:sz w:val="22"/>
                <w:szCs w:val="22"/>
              </w:rPr>
              <w:tab/>
            </w:r>
            <w:r w:rsidR="00711C61" w:rsidRPr="002B1867">
              <w:rPr>
                <w:rStyle w:val="Hyperlink"/>
                <w:noProof/>
              </w:rPr>
              <w:t>Sounds</w:t>
            </w:r>
            <w:r w:rsidR="00711C61">
              <w:rPr>
                <w:noProof/>
                <w:webHidden/>
              </w:rPr>
              <w:tab/>
            </w:r>
            <w:r>
              <w:rPr>
                <w:noProof/>
                <w:webHidden/>
              </w:rPr>
              <w:fldChar w:fldCharType="begin"/>
            </w:r>
            <w:r w:rsidR="00711C61">
              <w:rPr>
                <w:noProof/>
                <w:webHidden/>
              </w:rPr>
              <w:instrText xml:space="preserve"> PAGEREF _Toc269456960 \h </w:instrText>
            </w:r>
            <w:r>
              <w:rPr>
                <w:noProof/>
                <w:webHidden/>
              </w:rPr>
            </w:r>
            <w:r>
              <w:rPr>
                <w:noProof/>
                <w:webHidden/>
              </w:rPr>
              <w:fldChar w:fldCharType="separate"/>
            </w:r>
            <w:r w:rsidR="00711C61">
              <w:rPr>
                <w:noProof/>
                <w:webHidden/>
              </w:rPr>
              <w:t>194</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61" w:history="1">
            <w:r w:rsidR="00711C61" w:rsidRPr="002B1867">
              <w:rPr>
                <w:rStyle w:val="Hyperlink"/>
                <w:noProof/>
              </w:rPr>
              <w:t>12.3.8.</w:t>
            </w:r>
            <w:r w:rsidR="00711C61">
              <w:rPr>
                <w:rFonts w:asciiTheme="minorHAnsi" w:eastAsiaTheme="minorEastAsia" w:hAnsiTheme="minorHAnsi" w:cstheme="minorBidi"/>
                <w:noProof/>
                <w:sz w:val="22"/>
                <w:szCs w:val="22"/>
              </w:rPr>
              <w:tab/>
            </w:r>
            <w:r w:rsidR="00711C61" w:rsidRPr="002B1867">
              <w:rPr>
                <w:rStyle w:val="Hyperlink"/>
                <w:noProof/>
              </w:rPr>
              <w:t>Voice Over (Cut-Scene)</w:t>
            </w:r>
            <w:r w:rsidR="00711C61">
              <w:rPr>
                <w:noProof/>
                <w:webHidden/>
              </w:rPr>
              <w:tab/>
            </w:r>
            <w:r>
              <w:rPr>
                <w:noProof/>
                <w:webHidden/>
              </w:rPr>
              <w:fldChar w:fldCharType="begin"/>
            </w:r>
            <w:r w:rsidR="00711C61">
              <w:rPr>
                <w:noProof/>
                <w:webHidden/>
              </w:rPr>
              <w:instrText xml:space="preserve"> PAGEREF _Toc269456961 \h </w:instrText>
            </w:r>
            <w:r>
              <w:rPr>
                <w:noProof/>
                <w:webHidden/>
              </w:rPr>
            </w:r>
            <w:r>
              <w:rPr>
                <w:noProof/>
                <w:webHidden/>
              </w:rPr>
              <w:fldChar w:fldCharType="separate"/>
            </w:r>
            <w:r w:rsidR="00711C61">
              <w:rPr>
                <w:noProof/>
                <w:webHidden/>
              </w:rPr>
              <w:t>194</w:t>
            </w:r>
            <w:r>
              <w:rPr>
                <w:noProof/>
                <w:webHidden/>
              </w:rPr>
              <w:fldChar w:fldCharType="end"/>
            </w:r>
          </w:hyperlink>
        </w:p>
        <w:p w:rsidR="00711C61" w:rsidRDefault="00910A6B">
          <w:pPr>
            <w:pStyle w:val="TOC2"/>
            <w:tabs>
              <w:tab w:val="left" w:pos="1100"/>
              <w:tab w:val="right" w:leader="dot" w:pos="8630"/>
            </w:tabs>
            <w:rPr>
              <w:rFonts w:asciiTheme="minorHAnsi" w:eastAsiaTheme="minorEastAsia" w:hAnsiTheme="minorHAnsi" w:cstheme="minorBidi"/>
              <w:noProof/>
              <w:sz w:val="22"/>
              <w:szCs w:val="22"/>
            </w:rPr>
          </w:pPr>
          <w:hyperlink w:anchor="_Toc269456962" w:history="1">
            <w:r w:rsidR="00711C61" w:rsidRPr="002B1867">
              <w:rPr>
                <w:rStyle w:val="Hyperlink"/>
                <w:noProof/>
              </w:rPr>
              <w:t>12.4.</w:t>
            </w:r>
            <w:r w:rsidR="00711C61">
              <w:rPr>
                <w:rFonts w:asciiTheme="minorHAnsi" w:eastAsiaTheme="minorEastAsia" w:hAnsiTheme="minorHAnsi" w:cstheme="minorBidi"/>
                <w:noProof/>
                <w:sz w:val="22"/>
                <w:szCs w:val="22"/>
              </w:rPr>
              <w:tab/>
            </w:r>
            <w:r w:rsidR="00711C61" w:rsidRPr="002B1867">
              <w:rPr>
                <w:rStyle w:val="Hyperlink"/>
                <w:noProof/>
              </w:rPr>
              <w:t>Design Discussions</w:t>
            </w:r>
            <w:r w:rsidR="00711C61">
              <w:rPr>
                <w:noProof/>
                <w:webHidden/>
              </w:rPr>
              <w:tab/>
            </w:r>
            <w:r>
              <w:rPr>
                <w:noProof/>
                <w:webHidden/>
              </w:rPr>
              <w:fldChar w:fldCharType="begin"/>
            </w:r>
            <w:r w:rsidR="00711C61">
              <w:rPr>
                <w:noProof/>
                <w:webHidden/>
              </w:rPr>
              <w:instrText xml:space="preserve"> PAGEREF _Toc269456962 \h </w:instrText>
            </w:r>
            <w:r>
              <w:rPr>
                <w:noProof/>
                <w:webHidden/>
              </w:rPr>
            </w:r>
            <w:r>
              <w:rPr>
                <w:noProof/>
                <w:webHidden/>
              </w:rPr>
              <w:fldChar w:fldCharType="separate"/>
            </w:r>
            <w:r w:rsidR="00711C61">
              <w:rPr>
                <w:noProof/>
                <w:webHidden/>
              </w:rPr>
              <w:t>194</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63" w:history="1">
            <w:r w:rsidR="00711C61" w:rsidRPr="002B1867">
              <w:rPr>
                <w:rStyle w:val="Hyperlink"/>
                <w:noProof/>
              </w:rPr>
              <w:t>12.4.1.</w:t>
            </w:r>
            <w:r w:rsidR="00711C61">
              <w:rPr>
                <w:rFonts w:asciiTheme="minorHAnsi" w:eastAsiaTheme="minorEastAsia" w:hAnsiTheme="minorHAnsi" w:cstheme="minorBidi"/>
                <w:noProof/>
                <w:sz w:val="22"/>
                <w:szCs w:val="22"/>
              </w:rPr>
              <w:tab/>
            </w:r>
            <w:r w:rsidR="00711C61" w:rsidRPr="002B1867">
              <w:rPr>
                <w:rStyle w:val="Hyperlink"/>
                <w:noProof/>
              </w:rPr>
              <w:t>Review Feedback</w:t>
            </w:r>
            <w:r w:rsidR="00711C61">
              <w:rPr>
                <w:noProof/>
                <w:webHidden/>
              </w:rPr>
              <w:tab/>
            </w:r>
            <w:r>
              <w:rPr>
                <w:noProof/>
                <w:webHidden/>
              </w:rPr>
              <w:fldChar w:fldCharType="begin"/>
            </w:r>
            <w:r w:rsidR="00711C61">
              <w:rPr>
                <w:noProof/>
                <w:webHidden/>
              </w:rPr>
              <w:instrText xml:space="preserve"> PAGEREF _Toc269456963 \h </w:instrText>
            </w:r>
            <w:r>
              <w:rPr>
                <w:noProof/>
                <w:webHidden/>
              </w:rPr>
            </w:r>
            <w:r>
              <w:rPr>
                <w:noProof/>
                <w:webHidden/>
              </w:rPr>
              <w:fldChar w:fldCharType="separate"/>
            </w:r>
            <w:r w:rsidR="00711C61">
              <w:rPr>
                <w:noProof/>
                <w:webHidden/>
              </w:rPr>
              <w:t>194</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64" w:history="1">
            <w:r w:rsidR="00711C61" w:rsidRPr="002B1867">
              <w:rPr>
                <w:rStyle w:val="Hyperlink"/>
                <w:noProof/>
              </w:rPr>
              <w:t>12.4.2.</w:t>
            </w:r>
            <w:r w:rsidR="00711C61">
              <w:rPr>
                <w:rFonts w:asciiTheme="minorHAnsi" w:eastAsiaTheme="minorEastAsia" w:hAnsiTheme="minorHAnsi" w:cstheme="minorBidi"/>
                <w:noProof/>
                <w:sz w:val="22"/>
                <w:szCs w:val="22"/>
              </w:rPr>
              <w:tab/>
            </w:r>
            <w:r w:rsidR="00711C61" w:rsidRPr="002B1867">
              <w:rPr>
                <w:rStyle w:val="Hyperlink"/>
                <w:noProof/>
              </w:rPr>
              <w:t>Design Issues</w:t>
            </w:r>
            <w:r w:rsidR="00711C61">
              <w:rPr>
                <w:noProof/>
                <w:webHidden/>
              </w:rPr>
              <w:tab/>
            </w:r>
            <w:r>
              <w:rPr>
                <w:noProof/>
                <w:webHidden/>
              </w:rPr>
              <w:fldChar w:fldCharType="begin"/>
            </w:r>
            <w:r w:rsidR="00711C61">
              <w:rPr>
                <w:noProof/>
                <w:webHidden/>
              </w:rPr>
              <w:instrText xml:space="preserve"> PAGEREF _Toc269456964 \h </w:instrText>
            </w:r>
            <w:r>
              <w:rPr>
                <w:noProof/>
                <w:webHidden/>
              </w:rPr>
            </w:r>
            <w:r>
              <w:rPr>
                <w:noProof/>
                <w:webHidden/>
              </w:rPr>
              <w:fldChar w:fldCharType="separate"/>
            </w:r>
            <w:r w:rsidR="00711C61">
              <w:rPr>
                <w:noProof/>
                <w:webHidden/>
              </w:rPr>
              <w:t>195</w:t>
            </w:r>
            <w:r>
              <w:rPr>
                <w:noProof/>
                <w:webHidden/>
              </w:rPr>
              <w:fldChar w:fldCharType="end"/>
            </w:r>
          </w:hyperlink>
        </w:p>
        <w:p w:rsidR="00711C61" w:rsidRDefault="00910A6B">
          <w:pPr>
            <w:pStyle w:val="TOC3"/>
            <w:tabs>
              <w:tab w:val="left" w:pos="1540"/>
              <w:tab w:val="right" w:leader="dot" w:pos="8630"/>
            </w:tabs>
            <w:rPr>
              <w:rFonts w:asciiTheme="minorHAnsi" w:eastAsiaTheme="minorEastAsia" w:hAnsiTheme="minorHAnsi" w:cstheme="minorBidi"/>
              <w:noProof/>
              <w:sz w:val="22"/>
              <w:szCs w:val="22"/>
            </w:rPr>
          </w:pPr>
          <w:hyperlink w:anchor="_Toc269456965" w:history="1">
            <w:r w:rsidR="00711C61" w:rsidRPr="002B1867">
              <w:rPr>
                <w:rStyle w:val="Hyperlink"/>
                <w:noProof/>
              </w:rPr>
              <w:t>12.4.3.</w:t>
            </w:r>
            <w:r w:rsidR="00711C61">
              <w:rPr>
                <w:rFonts w:asciiTheme="minorHAnsi" w:eastAsiaTheme="minorEastAsia" w:hAnsiTheme="minorHAnsi" w:cstheme="minorBidi"/>
                <w:noProof/>
                <w:sz w:val="22"/>
                <w:szCs w:val="22"/>
              </w:rPr>
              <w:tab/>
            </w:r>
            <w:r w:rsidR="00711C61" w:rsidRPr="002B1867">
              <w:rPr>
                <w:rStyle w:val="Hyperlink"/>
                <w:noProof/>
              </w:rPr>
              <w:t>Feature Request</w:t>
            </w:r>
            <w:r w:rsidR="00711C61">
              <w:rPr>
                <w:noProof/>
                <w:webHidden/>
              </w:rPr>
              <w:tab/>
            </w:r>
            <w:r>
              <w:rPr>
                <w:noProof/>
                <w:webHidden/>
              </w:rPr>
              <w:fldChar w:fldCharType="begin"/>
            </w:r>
            <w:r w:rsidR="00711C61">
              <w:rPr>
                <w:noProof/>
                <w:webHidden/>
              </w:rPr>
              <w:instrText xml:space="preserve"> PAGEREF _Toc269456965 \h </w:instrText>
            </w:r>
            <w:r>
              <w:rPr>
                <w:noProof/>
                <w:webHidden/>
              </w:rPr>
            </w:r>
            <w:r>
              <w:rPr>
                <w:noProof/>
                <w:webHidden/>
              </w:rPr>
              <w:fldChar w:fldCharType="separate"/>
            </w:r>
            <w:r w:rsidR="00711C61">
              <w:rPr>
                <w:noProof/>
                <w:webHidden/>
              </w:rPr>
              <w:t>195</w:t>
            </w:r>
            <w:r>
              <w:rPr>
                <w:noProof/>
                <w:webHidden/>
              </w:rPr>
              <w:fldChar w:fldCharType="end"/>
            </w:r>
          </w:hyperlink>
        </w:p>
        <w:p w:rsidR="00A14AE9" w:rsidRDefault="00910A6B">
          <w:r>
            <w:fldChar w:fldCharType="end"/>
          </w:r>
        </w:p>
      </w:sdtContent>
    </w:sdt>
    <w:p w:rsidR="00322313" w:rsidRDefault="00626E67" w:rsidP="00D07115">
      <w:pPr>
        <w:pStyle w:val="Heading1"/>
        <w:numPr>
          <w:ilvl w:val="0"/>
          <w:numId w:val="1"/>
        </w:numPr>
      </w:pPr>
      <w:r>
        <w:br w:type="page"/>
      </w:r>
      <w:bookmarkStart w:id="0" w:name="_Toc253660062"/>
      <w:bookmarkStart w:id="1" w:name="_Toc269456742"/>
      <w:r w:rsidR="00BC77D6">
        <w:lastRenderedPageBreak/>
        <w:t>Design History</w:t>
      </w:r>
      <w:bookmarkEnd w:id="0"/>
      <w:bookmarkEnd w:id="1"/>
    </w:p>
    <w:p w:rsidR="00BC77D6" w:rsidRDefault="00BC77D6" w:rsidP="00BC77D6">
      <w:pPr>
        <w:pStyle w:val="ListParagraph"/>
        <w:ind w:left="360"/>
      </w:pPr>
    </w:p>
    <w:p w:rsidR="00BC77D6" w:rsidRDefault="00BC77D6" w:rsidP="00BC77D6">
      <w:pPr>
        <w:pStyle w:val="ListParagraph"/>
        <w:ind w:left="360"/>
      </w:pPr>
      <w:r>
        <w:t>Document Owner: Mark Heller</w:t>
      </w:r>
    </w:p>
    <w:p w:rsidR="00BC77D6" w:rsidRDefault="00BC77D6" w:rsidP="00BC77D6">
      <w:pPr>
        <w:pStyle w:val="ListParagraph"/>
        <w:ind w:left="360"/>
      </w:pPr>
    </w:p>
    <w:p w:rsidR="00BC77D6" w:rsidRDefault="00BC77D6" w:rsidP="00BC77D6">
      <w:pPr>
        <w:pStyle w:val="ListParagraph"/>
        <w:ind w:left="360"/>
      </w:pPr>
      <w:r>
        <w:t>Revision History:</w:t>
      </w:r>
    </w:p>
    <w:tbl>
      <w:tblPr>
        <w:tblStyle w:val="TableGrid"/>
        <w:tblW w:w="0" w:type="auto"/>
        <w:tblInd w:w="360" w:type="dxa"/>
        <w:tblLook w:val="04A0"/>
      </w:tblPr>
      <w:tblGrid>
        <w:gridCol w:w="1482"/>
        <w:gridCol w:w="1128"/>
        <w:gridCol w:w="1310"/>
        <w:gridCol w:w="4576"/>
      </w:tblGrid>
      <w:tr w:rsidR="00BC77D6">
        <w:tc>
          <w:tcPr>
            <w:tcW w:w="1482" w:type="dxa"/>
            <w:tcBorders>
              <w:bottom w:val="double" w:sz="4" w:space="0" w:color="auto"/>
            </w:tcBorders>
            <w:shd w:val="clear" w:color="auto" w:fill="EAF1DD" w:themeFill="accent3" w:themeFillTint="33"/>
          </w:tcPr>
          <w:p w:rsidR="00BC77D6" w:rsidRPr="00BC77D6" w:rsidRDefault="00BC77D6" w:rsidP="00BC77D6">
            <w:pPr>
              <w:pStyle w:val="ListParagraph"/>
              <w:ind w:left="0"/>
              <w:jc w:val="center"/>
              <w:rPr>
                <w:b/>
              </w:rPr>
            </w:pPr>
            <w:r w:rsidRPr="00BC77D6">
              <w:rPr>
                <w:b/>
              </w:rPr>
              <w:t>Modifier</w:t>
            </w:r>
          </w:p>
        </w:tc>
        <w:tc>
          <w:tcPr>
            <w:tcW w:w="1128" w:type="dxa"/>
            <w:tcBorders>
              <w:bottom w:val="double" w:sz="4" w:space="0" w:color="auto"/>
            </w:tcBorders>
            <w:shd w:val="clear" w:color="auto" w:fill="EAF1DD" w:themeFill="accent3" w:themeFillTint="33"/>
          </w:tcPr>
          <w:p w:rsidR="00BC77D6" w:rsidRPr="00BC77D6" w:rsidRDefault="00BC77D6" w:rsidP="00BC77D6">
            <w:pPr>
              <w:pStyle w:val="ListParagraph"/>
              <w:ind w:left="0"/>
              <w:jc w:val="center"/>
              <w:rPr>
                <w:b/>
              </w:rPr>
            </w:pPr>
            <w:r w:rsidRPr="00BC77D6">
              <w:rPr>
                <w:b/>
              </w:rPr>
              <w:t>Version</w:t>
            </w:r>
          </w:p>
        </w:tc>
        <w:tc>
          <w:tcPr>
            <w:tcW w:w="1310" w:type="dxa"/>
            <w:tcBorders>
              <w:bottom w:val="double" w:sz="4" w:space="0" w:color="auto"/>
            </w:tcBorders>
            <w:shd w:val="clear" w:color="auto" w:fill="EAF1DD" w:themeFill="accent3" w:themeFillTint="33"/>
          </w:tcPr>
          <w:p w:rsidR="00BC77D6" w:rsidRPr="00BC77D6" w:rsidRDefault="00BC77D6" w:rsidP="00BC77D6">
            <w:pPr>
              <w:pStyle w:val="ListParagraph"/>
              <w:ind w:left="0"/>
              <w:jc w:val="center"/>
              <w:rPr>
                <w:b/>
              </w:rPr>
            </w:pPr>
            <w:r>
              <w:rPr>
                <w:b/>
              </w:rPr>
              <w:t>Date</w:t>
            </w:r>
          </w:p>
        </w:tc>
        <w:tc>
          <w:tcPr>
            <w:tcW w:w="4576" w:type="dxa"/>
            <w:tcBorders>
              <w:bottom w:val="double" w:sz="4" w:space="0" w:color="auto"/>
            </w:tcBorders>
            <w:shd w:val="clear" w:color="auto" w:fill="EAF1DD" w:themeFill="accent3" w:themeFillTint="33"/>
          </w:tcPr>
          <w:p w:rsidR="00BC77D6" w:rsidRPr="00BC77D6" w:rsidRDefault="00BC77D6" w:rsidP="00BC77D6">
            <w:pPr>
              <w:pStyle w:val="ListParagraph"/>
              <w:ind w:left="0"/>
              <w:jc w:val="center"/>
              <w:rPr>
                <w:b/>
              </w:rPr>
            </w:pPr>
            <w:r w:rsidRPr="00BC77D6">
              <w:rPr>
                <w:b/>
              </w:rPr>
              <w:t>Updates</w:t>
            </w:r>
          </w:p>
        </w:tc>
      </w:tr>
      <w:tr w:rsidR="005402FD">
        <w:tc>
          <w:tcPr>
            <w:tcW w:w="1482" w:type="dxa"/>
            <w:tcBorders>
              <w:top w:val="double" w:sz="4" w:space="0" w:color="auto"/>
              <w:bottom w:val="double" w:sz="4" w:space="0" w:color="auto"/>
            </w:tcBorders>
          </w:tcPr>
          <w:p w:rsidR="005402FD" w:rsidRDefault="005402FD" w:rsidP="00325112">
            <w:pPr>
              <w:pStyle w:val="ListParagraph"/>
              <w:ind w:left="0"/>
            </w:pPr>
            <w:r>
              <w:t>Mark Heller</w:t>
            </w:r>
          </w:p>
        </w:tc>
        <w:tc>
          <w:tcPr>
            <w:tcW w:w="1128" w:type="dxa"/>
            <w:tcBorders>
              <w:top w:val="double" w:sz="4" w:space="0" w:color="auto"/>
              <w:bottom w:val="double" w:sz="4" w:space="0" w:color="auto"/>
            </w:tcBorders>
          </w:tcPr>
          <w:p w:rsidR="005402FD" w:rsidRDefault="005402FD" w:rsidP="003D6BD0">
            <w:pPr>
              <w:pStyle w:val="ListParagraph"/>
              <w:ind w:left="0"/>
              <w:jc w:val="center"/>
            </w:pPr>
            <w:r>
              <w:t>1.</w:t>
            </w:r>
            <w:r w:rsidR="003D6BD0">
              <w:t>7</w:t>
            </w:r>
          </w:p>
        </w:tc>
        <w:tc>
          <w:tcPr>
            <w:tcW w:w="1310" w:type="dxa"/>
            <w:tcBorders>
              <w:top w:val="double" w:sz="4" w:space="0" w:color="auto"/>
              <w:bottom w:val="double" w:sz="4" w:space="0" w:color="auto"/>
            </w:tcBorders>
          </w:tcPr>
          <w:p w:rsidR="005402FD" w:rsidRDefault="005402FD" w:rsidP="003D6BD0">
            <w:pPr>
              <w:pStyle w:val="ListParagraph"/>
              <w:ind w:left="0"/>
            </w:pPr>
            <w:r>
              <w:t>8/</w:t>
            </w:r>
            <w:r w:rsidR="003D6BD0">
              <w:t>22</w:t>
            </w:r>
            <w:r>
              <w:t>/201</w:t>
            </w:r>
            <w:r w:rsidR="003D6BD0">
              <w:t>1</w:t>
            </w:r>
          </w:p>
        </w:tc>
        <w:tc>
          <w:tcPr>
            <w:tcW w:w="4576" w:type="dxa"/>
            <w:tcBorders>
              <w:top w:val="double" w:sz="4" w:space="0" w:color="auto"/>
              <w:bottom w:val="double" w:sz="4" w:space="0" w:color="auto"/>
            </w:tcBorders>
          </w:tcPr>
          <w:p w:rsidR="005402FD" w:rsidRDefault="000127A0" w:rsidP="003610C4">
            <w:pPr>
              <w:pStyle w:val="ListParagraph"/>
              <w:ind w:left="0"/>
            </w:pPr>
            <w:r>
              <w:t>Misc. t</w:t>
            </w:r>
            <w:bookmarkStart w:id="2" w:name="_GoBack"/>
            <w:bookmarkEnd w:id="2"/>
            <w:r w:rsidR="003D6BD0">
              <w:t>ypo corrections, updated development tools</w:t>
            </w:r>
            <w:r>
              <w:t xml:space="preserve"> (Section 8.2.2)</w:t>
            </w:r>
            <w:r w:rsidR="003D6BD0">
              <w:t xml:space="preserve"> and added </w:t>
            </w:r>
            <w:r w:rsidR="003610C4">
              <w:t>information</w:t>
            </w:r>
            <w:r w:rsidR="003D6BD0">
              <w:t xml:space="preserve"> for </w:t>
            </w:r>
            <w:r w:rsidR="003610C4">
              <w:t xml:space="preserve">character / </w:t>
            </w:r>
            <w:r w:rsidR="003D6BD0">
              <w:t xml:space="preserve">equipped </w:t>
            </w:r>
            <w:r w:rsidR="003610C4">
              <w:t xml:space="preserve">item </w:t>
            </w:r>
            <w:r w:rsidR="003D6BD0">
              <w:t>view</w:t>
            </w:r>
            <w:r w:rsidR="003610C4">
              <w:t xml:space="preserve"> (5.18)</w:t>
            </w:r>
            <w:r w:rsidR="003D6BD0">
              <w:t>. Also updated the timeline</w:t>
            </w:r>
            <w:r>
              <w:t xml:space="preserve"> (Section 11)</w:t>
            </w:r>
            <w:r w:rsidR="003D6BD0">
              <w:t>.</w:t>
            </w:r>
          </w:p>
        </w:tc>
      </w:tr>
      <w:tr w:rsidR="003D6BD0">
        <w:tc>
          <w:tcPr>
            <w:tcW w:w="1482" w:type="dxa"/>
            <w:tcBorders>
              <w:top w:val="double" w:sz="4" w:space="0" w:color="auto"/>
              <w:bottom w:val="double" w:sz="4" w:space="0" w:color="auto"/>
            </w:tcBorders>
            <w:shd w:val="clear" w:color="auto" w:fill="EAF1DD" w:themeFill="accent3" w:themeFillTint="33"/>
          </w:tcPr>
          <w:p w:rsidR="003D6BD0" w:rsidRDefault="003D6BD0" w:rsidP="003D6BD0">
            <w:pPr>
              <w:pStyle w:val="ListParagraph"/>
              <w:ind w:left="0"/>
            </w:pPr>
            <w:r>
              <w:t>Mark Heller</w:t>
            </w:r>
          </w:p>
        </w:tc>
        <w:tc>
          <w:tcPr>
            <w:tcW w:w="1128" w:type="dxa"/>
            <w:tcBorders>
              <w:top w:val="double" w:sz="4" w:space="0" w:color="auto"/>
              <w:bottom w:val="double" w:sz="4" w:space="0" w:color="auto"/>
            </w:tcBorders>
            <w:shd w:val="clear" w:color="auto" w:fill="EAF1DD" w:themeFill="accent3" w:themeFillTint="33"/>
          </w:tcPr>
          <w:p w:rsidR="003D6BD0" w:rsidRDefault="003D6BD0" w:rsidP="003D6BD0">
            <w:pPr>
              <w:pStyle w:val="ListParagraph"/>
              <w:ind w:left="0"/>
              <w:jc w:val="center"/>
            </w:pPr>
            <w:r>
              <w:t>1.6</w:t>
            </w:r>
          </w:p>
        </w:tc>
        <w:tc>
          <w:tcPr>
            <w:tcW w:w="1310" w:type="dxa"/>
            <w:tcBorders>
              <w:top w:val="double" w:sz="4" w:space="0" w:color="auto"/>
              <w:bottom w:val="double" w:sz="4" w:space="0" w:color="auto"/>
            </w:tcBorders>
            <w:shd w:val="clear" w:color="auto" w:fill="EAF1DD" w:themeFill="accent3" w:themeFillTint="33"/>
          </w:tcPr>
          <w:p w:rsidR="003D6BD0" w:rsidRDefault="003D6BD0" w:rsidP="003D6BD0">
            <w:pPr>
              <w:pStyle w:val="ListParagraph"/>
              <w:ind w:left="0"/>
            </w:pPr>
            <w:r>
              <w:t>8/11/2010</w:t>
            </w:r>
          </w:p>
        </w:tc>
        <w:tc>
          <w:tcPr>
            <w:tcW w:w="4576" w:type="dxa"/>
            <w:tcBorders>
              <w:top w:val="double" w:sz="4" w:space="0" w:color="auto"/>
              <w:bottom w:val="double" w:sz="4" w:space="0" w:color="auto"/>
            </w:tcBorders>
            <w:shd w:val="clear" w:color="auto" w:fill="EAF1DD" w:themeFill="accent3" w:themeFillTint="33"/>
          </w:tcPr>
          <w:p w:rsidR="003D6BD0" w:rsidRDefault="003D6BD0" w:rsidP="003D6BD0">
            <w:pPr>
              <w:pStyle w:val="ListParagraph"/>
              <w:ind w:left="0"/>
            </w:pPr>
            <w:r>
              <w:t>Updated Faction names and added additional elements for appendixes and crafting. I added the NPCs for the prototype into the appendix as well as a few items and provided combat attack identifiers for all of the skills and spells as well as direct attacks by various NPCs.</w:t>
            </w:r>
          </w:p>
        </w:tc>
      </w:tr>
      <w:tr w:rsidR="003D6BD0">
        <w:tc>
          <w:tcPr>
            <w:tcW w:w="1482" w:type="dxa"/>
            <w:tcBorders>
              <w:top w:val="double" w:sz="4" w:space="0" w:color="auto"/>
              <w:bottom w:val="double" w:sz="4" w:space="0" w:color="auto"/>
            </w:tcBorders>
            <w:shd w:val="clear" w:color="auto" w:fill="EAF1DD" w:themeFill="accent3" w:themeFillTint="33"/>
          </w:tcPr>
          <w:p w:rsidR="003D6BD0" w:rsidRDefault="003D6BD0" w:rsidP="00325112">
            <w:pPr>
              <w:pStyle w:val="ListParagraph"/>
              <w:ind w:left="0"/>
            </w:pPr>
            <w:r>
              <w:t>Mark Heller</w:t>
            </w:r>
          </w:p>
        </w:tc>
        <w:tc>
          <w:tcPr>
            <w:tcW w:w="1128" w:type="dxa"/>
            <w:tcBorders>
              <w:top w:val="double" w:sz="4" w:space="0" w:color="auto"/>
              <w:bottom w:val="double" w:sz="4" w:space="0" w:color="auto"/>
            </w:tcBorders>
            <w:shd w:val="clear" w:color="auto" w:fill="EAF1DD" w:themeFill="accent3" w:themeFillTint="33"/>
          </w:tcPr>
          <w:p w:rsidR="003D6BD0" w:rsidRDefault="003D6BD0" w:rsidP="00433DB3">
            <w:pPr>
              <w:pStyle w:val="ListParagraph"/>
              <w:ind w:left="0"/>
              <w:jc w:val="center"/>
            </w:pPr>
            <w:r>
              <w:t>1.5</w:t>
            </w:r>
          </w:p>
        </w:tc>
        <w:tc>
          <w:tcPr>
            <w:tcW w:w="1310" w:type="dxa"/>
            <w:tcBorders>
              <w:top w:val="double" w:sz="4" w:space="0" w:color="auto"/>
              <w:bottom w:val="double" w:sz="4" w:space="0" w:color="auto"/>
            </w:tcBorders>
            <w:shd w:val="clear" w:color="auto" w:fill="EAF1DD" w:themeFill="accent3" w:themeFillTint="33"/>
          </w:tcPr>
          <w:p w:rsidR="003D6BD0" w:rsidRDefault="003D6BD0" w:rsidP="00433DB3">
            <w:pPr>
              <w:pStyle w:val="ListParagraph"/>
              <w:ind w:left="0"/>
            </w:pPr>
            <w:r>
              <w:t>7/24/2010</w:t>
            </w:r>
          </w:p>
        </w:tc>
        <w:tc>
          <w:tcPr>
            <w:tcW w:w="4576" w:type="dxa"/>
            <w:tcBorders>
              <w:top w:val="double" w:sz="4" w:space="0" w:color="auto"/>
              <w:bottom w:val="double" w:sz="4" w:space="0" w:color="auto"/>
            </w:tcBorders>
            <w:shd w:val="clear" w:color="auto" w:fill="EAF1DD" w:themeFill="accent3" w:themeFillTint="33"/>
          </w:tcPr>
          <w:p w:rsidR="003D6BD0" w:rsidRDefault="003D6BD0" w:rsidP="00EE455C">
            <w:pPr>
              <w:pStyle w:val="ListParagraph"/>
              <w:ind w:left="0"/>
            </w:pPr>
            <w:r>
              <w:t>Structured the List and Art Appendixes, added some assets to the lists and did the three high level story arcs (one per faction).</w:t>
            </w:r>
          </w:p>
        </w:tc>
      </w:tr>
      <w:tr w:rsidR="003D6BD0">
        <w:tc>
          <w:tcPr>
            <w:tcW w:w="1482" w:type="dxa"/>
            <w:tcBorders>
              <w:top w:val="double" w:sz="4" w:space="0" w:color="auto"/>
            </w:tcBorders>
            <w:shd w:val="clear" w:color="auto" w:fill="EAF1DD" w:themeFill="accent3" w:themeFillTint="33"/>
          </w:tcPr>
          <w:p w:rsidR="003D6BD0" w:rsidRDefault="003D6BD0" w:rsidP="00681404">
            <w:pPr>
              <w:pStyle w:val="ListParagraph"/>
              <w:ind w:left="0"/>
            </w:pPr>
            <w:r>
              <w:t>Mark Heller</w:t>
            </w:r>
          </w:p>
        </w:tc>
        <w:tc>
          <w:tcPr>
            <w:tcW w:w="1128" w:type="dxa"/>
            <w:tcBorders>
              <w:top w:val="double" w:sz="4" w:space="0" w:color="auto"/>
            </w:tcBorders>
            <w:shd w:val="clear" w:color="auto" w:fill="EAF1DD" w:themeFill="accent3" w:themeFillTint="33"/>
          </w:tcPr>
          <w:p w:rsidR="003D6BD0" w:rsidRDefault="003D6BD0" w:rsidP="00681404">
            <w:pPr>
              <w:pStyle w:val="ListParagraph"/>
              <w:ind w:left="0"/>
              <w:jc w:val="center"/>
            </w:pPr>
            <w:r>
              <w:t>1.4</w:t>
            </w:r>
          </w:p>
        </w:tc>
        <w:tc>
          <w:tcPr>
            <w:tcW w:w="1310" w:type="dxa"/>
            <w:tcBorders>
              <w:top w:val="double" w:sz="4" w:space="0" w:color="auto"/>
            </w:tcBorders>
            <w:shd w:val="clear" w:color="auto" w:fill="EAF1DD" w:themeFill="accent3" w:themeFillTint="33"/>
          </w:tcPr>
          <w:p w:rsidR="003D6BD0" w:rsidRDefault="003D6BD0" w:rsidP="00681404">
            <w:pPr>
              <w:pStyle w:val="ListParagraph"/>
              <w:ind w:left="0"/>
            </w:pPr>
            <w:r>
              <w:t>7/8/2010</w:t>
            </w:r>
          </w:p>
        </w:tc>
        <w:tc>
          <w:tcPr>
            <w:tcW w:w="4576" w:type="dxa"/>
            <w:tcBorders>
              <w:top w:val="double" w:sz="4" w:space="0" w:color="auto"/>
            </w:tcBorders>
            <w:shd w:val="clear" w:color="auto" w:fill="EAF1DD" w:themeFill="accent3" w:themeFillTint="33"/>
          </w:tcPr>
          <w:p w:rsidR="003D6BD0" w:rsidRDefault="003D6BD0" w:rsidP="00681404">
            <w:pPr>
              <w:pStyle w:val="ListParagraph"/>
              <w:ind w:left="0"/>
            </w:pPr>
            <w:r>
              <w:t>Adding Spells, updated HUD with more menus and hyperlinks. Added reference for the external art docs. Added backstories for each faction.</w:t>
            </w:r>
          </w:p>
        </w:tc>
      </w:tr>
      <w:tr w:rsidR="003D6BD0">
        <w:tc>
          <w:tcPr>
            <w:tcW w:w="1482" w:type="dxa"/>
            <w:shd w:val="clear" w:color="auto" w:fill="EAF1DD" w:themeFill="accent3" w:themeFillTint="33"/>
          </w:tcPr>
          <w:p w:rsidR="003D6BD0" w:rsidRDefault="003D6BD0" w:rsidP="00681404">
            <w:pPr>
              <w:pStyle w:val="ListParagraph"/>
              <w:ind w:left="0"/>
            </w:pPr>
            <w:r>
              <w:t>Mark Heller</w:t>
            </w:r>
          </w:p>
        </w:tc>
        <w:tc>
          <w:tcPr>
            <w:tcW w:w="1128" w:type="dxa"/>
            <w:shd w:val="clear" w:color="auto" w:fill="EAF1DD" w:themeFill="accent3" w:themeFillTint="33"/>
          </w:tcPr>
          <w:p w:rsidR="003D6BD0" w:rsidRDefault="003D6BD0" w:rsidP="00681404">
            <w:pPr>
              <w:pStyle w:val="ListParagraph"/>
              <w:ind w:left="0"/>
              <w:jc w:val="center"/>
            </w:pPr>
            <w:r>
              <w:t>1.3</w:t>
            </w:r>
          </w:p>
        </w:tc>
        <w:tc>
          <w:tcPr>
            <w:tcW w:w="1310" w:type="dxa"/>
            <w:shd w:val="clear" w:color="auto" w:fill="EAF1DD" w:themeFill="accent3" w:themeFillTint="33"/>
          </w:tcPr>
          <w:p w:rsidR="003D6BD0" w:rsidRDefault="003D6BD0" w:rsidP="00681404">
            <w:pPr>
              <w:pStyle w:val="ListParagraph"/>
              <w:ind w:left="0"/>
            </w:pPr>
            <w:r>
              <w:t>7/3/2010</w:t>
            </w:r>
          </w:p>
        </w:tc>
        <w:tc>
          <w:tcPr>
            <w:tcW w:w="4576" w:type="dxa"/>
            <w:shd w:val="clear" w:color="auto" w:fill="EAF1DD" w:themeFill="accent3" w:themeFillTint="33"/>
          </w:tcPr>
          <w:p w:rsidR="003D6BD0" w:rsidRDefault="003D6BD0" w:rsidP="00681404">
            <w:pPr>
              <w:pStyle w:val="ListParagraph"/>
              <w:ind w:left="0"/>
            </w:pPr>
            <w:r>
              <w:t>Added sections on Administration commands, Crafting, HUD links, Schedule Overview. Rolled in Art document and did Skills and Spells</w:t>
            </w:r>
          </w:p>
        </w:tc>
      </w:tr>
      <w:tr w:rsidR="003D6BD0">
        <w:tc>
          <w:tcPr>
            <w:tcW w:w="1482" w:type="dxa"/>
            <w:shd w:val="clear" w:color="auto" w:fill="EAF1DD" w:themeFill="accent3" w:themeFillTint="33"/>
          </w:tcPr>
          <w:p w:rsidR="003D6BD0" w:rsidRDefault="003D6BD0" w:rsidP="00681404">
            <w:pPr>
              <w:pStyle w:val="ListParagraph"/>
              <w:ind w:left="0"/>
            </w:pPr>
            <w:r>
              <w:t>Mark Heller</w:t>
            </w:r>
          </w:p>
        </w:tc>
        <w:tc>
          <w:tcPr>
            <w:tcW w:w="1128" w:type="dxa"/>
            <w:shd w:val="clear" w:color="auto" w:fill="EAF1DD" w:themeFill="accent3" w:themeFillTint="33"/>
          </w:tcPr>
          <w:p w:rsidR="003D6BD0" w:rsidRDefault="003D6BD0" w:rsidP="00681404">
            <w:pPr>
              <w:pStyle w:val="ListParagraph"/>
              <w:ind w:left="0"/>
              <w:jc w:val="center"/>
            </w:pPr>
            <w:r>
              <w:t>1.2</w:t>
            </w:r>
          </w:p>
        </w:tc>
        <w:tc>
          <w:tcPr>
            <w:tcW w:w="1310" w:type="dxa"/>
            <w:shd w:val="clear" w:color="auto" w:fill="EAF1DD" w:themeFill="accent3" w:themeFillTint="33"/>
          </w:tcPr>
          <w:p w:rsidR="003D6BD0" w:rsidRDefault="003D6BD0" w:rsidP="00681404">
            <w:pPr>
              <w:pStyle w:val="ListParagraph"/>
              <w:ind w:left="0"/>
            </w:pPr>
            <w:r>
              <w:t>6/4/2010</w:t>
            </w:r>
          </w:p>
        </w:tc>
        <w:tc>
          <w:tcPr>
            <w:tcW w:w="4576" w:type="dxa"/>
            <w:shd w:val="clear" w:color="auto" w:fill="EAF1DD" w:themeFill="accent3" w:themeFillTint="33"/>
          </w:tcPr>
          <w:p w:rsidR="003D6BD0" w:rsidRDefault="003D6BD0" w:rsidP="00681404">
            <w:pPr>
              <w:pStyle w:val="ListParagraph"/>
              <w:ind w:left="0"/>
            </w:pPr>
            <w:r>
              <w:t>Added attributes, some item information and the party menu. Mail and chat rules have also been defined. Combat, exploration, PvP are done.</w:t>
            </w:r>
          </w:p>
        </w:tc>
      </w:tr>
      <w:tr w:rsidR="003D6BD0">
        <w:tc>
          <w:tcPr>
            <w:tcW w:w="1482" w:type="dxa"/>
            <w:shd w:val="clear" w:color="auto" w:fill="EAF1DD" w:themeFill="accent3" w:themeFillTint="33"/>
          </w:tcPr>
          <w:p w:rsidR="003D6BD0" w:rsidRDefault="003D6BD0" w:rsidP="00681404">
            <w:pPr>
              <w:pStyle w:val="ListParagraph"/>
              <w:ind w:left="0"/>
            </w:pPr>
            <w:r>
              <w:t>Mark Heller</w:t>
            </w:r>
          </w:p>
        </w:tc>
        <w:tc>
          <w:tcPr>
            <w:tcW w:w="1128" w:type="dxa"/>
            <w:shd w:val="clear" w:color="auto" w:fill="EAF1DD" w:themeFill="accent3" w:themeFillTint="33"/>
          </w:tcPr>
          <w:p w:rsidR="003D6BD0" w:rsidRDefault="003D6BD0" w:rsidP="00681404">
            <w:pPr>
              <w:pStyle w:val="ListParagraph"/>
              <w:ind w:left="0"/>
              <w:jc w:val="center"/>
            </w:pPr>
            <w:r>
              <w:t>1.1</w:t>
            </w:r>
          </w:p>
        </w:tc>
        <w:tc>
          <w:tcPr>
            <w:tcW w:w="1310" w:type="dxa"/>
            <w:shd w:val="clear" w:color="auto" w:fill="EAF1DD" w:themeFill="accent3" w:themeFillTint="33"/>
          </w:tcPr>
          <w:p w:rsidR="003D6BD0" w:rsidRDefault="003D6BD0" w:rsidP="00681404">
            <w:pPr>
              <w:pStyle w:val="ListParagraph"/>
              <w:ind w:left="0"/>
            </w:pPr>
            <w:r>
              <w:t>6/1/2010</w:t>
            </w:r>
          </w:p>
        </w:tc>
        <w:tc>
          <w:tcPr>
            <w:tcW w:w="4576" w:type="dxa"/>
            <w:shd w:val="clear" w:color="auto" w:fill="EAF1DD" w:themeFill="accent3" w:themeFillTint="33"/>
          </w:tcPr>
          <w:p w:rsidR="003D6BD0" w:rsidRDefault="003D6BD0" w:rsidP="00681404">
            <w:pPr>
              <w:pStyle w:val="ListParagraph"/>
              <w:ind w:left="0"/>
            </w:pPr>
            <w:r>
              <w:t>Added building descriptions, faction descriptions and class descriptions.</w:t>
            </w:r>
          </w:p>
        </w:tc>
      </w:tr>
      <w:tr w:rsidR="003D6BD0">
        <w:tc>
          <w:tcPr>
            <w:tcW w:w="1482" w:type="dxa"/>
            <w:shd w:val="clear" w:color="auto" w:fill="EAF1DD" w:themeFill="accent3" w:themeFillTint="33"/>
          </w:tcPr>
          <w:p w:rsidR="003D6BD0" w:rsidRDefault="003D6BD0" w:rsidP="00681404">
            <w:pPr>
              <w:pStyle w:val="ListParagraph"/>
              <w:ind w:left="0"/>
            </w:pPr>
            <w:r>
              <w:t>Mark Heller</w:t>
            </w:r>
          </w:p>
        </w:tc>
        <w:tc>
          <w:tcPr>
            <w:tcW w:w="1128" w:type="dxa"/>
            <w:shd w:val="clear" w:color="auto" w:fill="EAF1DD" w:themeFill="accent3" w:themeFillTint="33"/>
          </w:tcPr>
          <w:p w:rsidR="003D6BD0" w:rsidRDefault="003D6BD0" w:rsidP="00681404">
            <w:pPr>
              <w:pStyle w:val="ListParagraph"/>
              <w:ind w:left="0"/>
              <w:jc w:val="center"/>
            </w:pPr>
            <w:r>
              <w:t>1.0</w:t>
            </w:r>
          </w:p>
        </w:tc>
        <w:tc>
          <w:tcPr>
            <w:tcW w:w="1310" w:type="dxa"/>
            <w:shd w:val="clear" w:color="auto" w:fill="EAF1DD" w:themeFill="accent3" w:themeFillTint="33"/>
          </w:tcPr>
          <w:p w:rsidR="003D6BD0" w:rsidRDefault="003D6BD0" w:rsidP="00681404">
            <w:pPr>
              <w:pStyle w:val="ListParagraph"/>
              <w:ind w:left="0"/>
            </w:pPr>
            <w:r>
              <w:t>12/29/2009</w:t>
            </w:r>
          </w:p>
        </w:tc>
        <w:tc>
          <w:tcPr>
            <w:tcW w:w="4576" w:type="dxa"/>
            <w:shd w:val="clear" w:color="auto" w:fill="EAF1DD" w:themeFill="accent3" w:themeFillTint="33"/>
          </w:tcPr>
          <w:p w:rsidR="003D6BD0" w:rsidRDefault="003D6BD0" w:rsidP="00681404">
            <w:pPr>
              <w:pStyle w:val="ListParagraph"/>
              <w:ind w:left="0"/>
            </w:pPr>
            <w:r>
              <w:t>Initial Version</w:t>
            </w:r>
          </w:p>
        </w:tc>
      </w:tr>
      <w:tr w:rsidR="003D6BD0">
        <w:tc>
          <w:tcPr>
            <w:tcW w:w="1482" w:type="dxa"/>
            <w:shd w:val="clear" w:color="auto" w:fill="EAF1DD" w:themeFill="accent3" w:themeFillTint="33"/>
          </w:tcPr>
          <w:p w:rsidR="003D6BD0" w:rsidRDefault="003D6BD0" w:rsidP="00BC77D6">
            <w:pPr>
              <w:pStyle w:val="ListParagraph"/>
              <w:ind w:left="0"/>
            </w:pPr>
          </w:p>
        </w:tc>
        <w:tc>
          <w:tcPr>
            <w:tcW w:w="1128" w:type="dxa"/>
            <w:shd w:val="clear" w:color="auto" w:fill="EAF1DD" w:themeFill="accent3" w:themeFillTint="33"/>
          </w:tcPr>
          <w:p w:rsidR="003D6BD0" w:rsidRDefault="003D6BD0" w:rsidP="00753E70">
            <w:pPr>
              <w:pStyle w:val="ListParagraph"/>
              <w:ind w:left="0"/>
              <w:jc w:val="center"/>
            </w:pPr>
          </w:p>
        </w:tc>
        <w:tc>
          <w:tcPr>
            <w:tcW w:w="1310" w:type="dxa"/>
            <w:shd w:val="clear" w:color="auto" w:fill="EAF1DD" w:themeFill="accent3" w:themeFillTint="33"/>
          </w:tcPr>
          <w:p w:rsidR="003D6BD0" w:rsidRDefault="003D6BD0" w:rsidP="00BC77D6">
            <w:pPr>
              <w:pStyle w:val="ListParagraph"/>
              <w:ind w:left="0"/>
            </w:pPr>
          </w:p>
        </w:tc>
        <w:tc>
          <w:tcPr>
            <w:tcW w:w="4576" w:type="dxa"/>
            <w:shd w:val="clear" w:color="auto" w:fill="EAF1DD" w:themeFill="accent3" w:themeFillTint="33"/>
          </w:tcPr>
          <w:p w:rsidR="003D6BD0" w:rsidRDefault="003D6BD0" w:rsidP="00BC77D6">
            <w:pPr>
              <w:pStyle w:val="ListParagraph"/>
              <w:ind w:left="0"/>
            </w:pPr>
          </w:p>
        </w:tc>
      </w:tr>
    </w:tbl>
    <w:p w:rsidR="00686C9C" w:rsidRDefault="00686C9C" w:rsidP="00BC77D6">
      <w:pPr>
        <w:pStyle w:val="ListParagraph"/>
        <w:ind w:left="360"/>
      </w:pPr>
    </w:p>
    <w:p w:rsidR="00686C9C" w:rsidRDefault="00686C9C" w:rsidP="00D07115">
      <w:pPr>
        <w:pStyle w:val="Heading1"/>
        <w:numPr>
          <w:ilvl w:val="0"/>
          <w:numId w:val="1"/>
        </w:numPr>
      </w:pPr>
      <w:bookmarkStart w:id="3" w:name="_Toc253660063"/>
      <w:bookmarkStart w:id="4" w:name="_Toc269456743"/>
      <w:r>
        <w:t>Game Overview</w:t>
      </w:r>
      <w:bookmarkEnd w:id="3"/>
      <w:bookmarkEnd w:id="4"/>
    </w:p>
    <w:p w:rsidR="00686C9C" w:rsidRDefault="00686C9C" w:rsidP="00686C9C">
      <w:pPr>
        <w:pStyle w:val="ListParagraph"/>
        <w:ind w:left="360"/>
      </w:pPr>
      <w:r>
        <w:t>The following will provide an overview of the vision for this game.</w:t>
      </w:r>
    </w:p>
    <w:p w:rsidR="00686C9C" w:rsidRDefault="00686C9C" w:rsidP="00686C9C">
      <w:pPr>
        <w:pStyle w:val="ListParagraph"/>
        <w:ind w:left="360"/>
      </w:pPr>
    </w:p>
    <w:p w:rsidR="00686C9C" w:rsidRDefault="00686C9C" w:rsidP="00D07115">
      <w:pPr>
        <w:pStyle w:val="Heading2"/>
        <w:numPr>
          <w:ilvl w:val="1"/>
          <w:numId w:val="1"/>
        </w:numPr>
      </w:pPr>
      <w:bookmarkStart w:id="5" w:name="_Toc253660064"/>
      <w:bookmarkStart w:id="6" w:name="_Toc269456744"/>
      <w:r>
        <w:lastRenderedPageBreak/>
        <w:t>Game Concept</w:t>
      </w:r>
      <w:bookmarkEnd w:id="5"/>
      <w:bookmarkEnd w:id="6"/>
    </w:p>
    <w:p w:rsidR="00366611" w:rsidRPr="006E637E" w:rsidRDefault="006E637E" w:rsidP="00366611">
      <w:pPr>
        <w:pStyle w:val="ListParagraph"/>
        <w:ind w:left="792"/>
      </w:pPr>
      <w:r w:rsidRPr="006E637E">
        <w:t xml:space="preserve">Tyrant’s Realm is </w:t>
      </w:r>
      <w:r w:rsidR="00EB750B">
        <w:t>a</w:t>
      </w:r>
      <w:r w:rsidRPr="006E637E">
        <w:t xml:space="preserve"> </w:t>
      </w:r>
      <w:r w:rsidR="00F178B8">
        <w:t>browser</w:t>
      </w:r>
      <w:r w:rsidRPr="006E637E">
        <w:t>-based fantasy role-playing game (RPG) with Real-</w:t>
      </w:r>
      <w:r w:rsidR="00EB750B">
        <w:t>T</w:t>
      </w:r>
      <w:r w:rsidRPr="006E637E">
        <w:t>ime Strategy (RTS) elements. Players will be able to join the epic struggle to either protect their people from bold merciless monsters or stop the plague-like human expansionism</w:t>
      </w:r>
      <w:r w:rsidR="00EB750B">
        <w:t xml:space="preserve"> through their leadership of a horde of </w:t>
      </w:r>
      <w:r w:rsidR="00505C74">
        <w:t>Houses of the Risen</w:t>
      </w:r>
      <w:r w:rsidR="00EB750B">
        <w:t xml:space="preserve"> or the tricks of </w:t>
      </w:r>
      <w:r w:rsidR="00E77BE0">
        <w:t>Circle of Tribes</w:t>
      </w:r>
      <w:r w:rsidR="00EB750B">
        <w:t xml:space="preserve"> creatures</w:t>
      </w:r>
      <w:r w:rsidRPr="006E637E">
        <w:t>.</w:t>
      </w:r>
      <w:del w:id="7" w:author="Mark" w:date="2010-05-04T15:12:00Z">
        <w:r w:rsidRPr="006E637E">
          <w:delText>.</w:delText>
        </w:r>
      </w:del>
      <w:r w:rsidRPr="006E637E">
        <w:t xml:space="preserve"> In this free-to-play Massively Multiplayer Online (MMO) game, as a true tyrant, a gamer will have the opportunity to guide his or her village in defining its growth and protection, develop the skills and proficiency of each of up to </w:t>
      </w:r>
      <w:r w:rsidR="00EB750B">
        <w:t>10 parties with up to 10</w:t>
      </w:r>
      <w:r w:rsidRPr="006E637E">
        <w:t xml:space="preserve"> members </w:t>
      </w:r>
      <w:r w:rsidR="00EB750B">
        <w:t>each. All</w:t>
      </w:r>
      <w:r w:rsidRPr="006E637E">
        <w:t xml:space="preserve"> the </w:t>
      </w:r>
      <w:r w:rsidR="00EB750B">
        <w:t>while, the player will</w:t>
      </w:r>
      <w:r w:rsidRPr="006E637E">
        <w:t xml:space="preserve"> seek materials to craft legendary weapons and armors to defeat a myriad of NPC and player-controlled foes.</w:t>
      </w:r>
    </w:p>
    <w:p w:rsidR="0007599E" w:rsidRDefault="00366611" w:rsidP="00D07115">
      <w:pPr>
        <w:pStyle w:val="Heading2"/>
        <w:numPr>
          <w:ilvl w:val="1"/>
          <w:numId w:val="1"/>
        </w:numPr>
      </w:pPr>
      <w:bookmarkStart w:id="8" w:name="_Toc253660065"/>
      <w:bookmarkStart w:id="9" w:name="_Toc269456745"/>
      <w:r>
        <w:t>Feature Set</w:t>
      </w:r>
      <w:bookmarkEnd w:id="8"/>
      <w:bookmarkEnd w:id="9"/>
    </w:p>
    <w:p w:rsidR="00827DF5" w:rsidRPr="00827DF5" w:rsidRDefault="00827DF5" w:rsidP="00D07115">
      <w:pPr>
        <w:pStyle w:val="ListParagraph"/>
        <w:numPr>
          <w:ilvl w:val="0"/>
          <w:numId w:val="2"/>
        </w:numPr>
        <w:rPr>
          <w:bCs/>
        </w:rPr>
      </w:pPr>
      <w:r w:rsidRPr="00827DF5">
        <w:rPr>
          <w:bCs/>
        </w:rPr>
        <w:t xml:space="preserve">Guide up to </w:t>
      </w:r>
      <w:r w:rsidR="00EB750B">
        <w:rPr>
          <w:bCs/>
        </w:rPr>
        <w:t>100</w:t>
      </w:r>
      <w:r w:rsidRPr="00827DF5">
        <w:rPr>
          <w:bCs/>
        </w:rPr>
        <w:t xml:space="preserve"> adventurers in their quest for power, skill and dominance over nearby deadly forces. </w:t>
      </w:r>
    </w:p>
    <w:p w:rsidR="00827DF5" w:rsidRPr="00827DF5" w:rsidRDefault="00827DF5" w:rsidP="00D07115">
      <w:pPr>
        <w:pStyle w:val="ListParagraph"/>
        <w:numPr>
          <w:ilvl w:val="0"/>
          <w:numId w:val="2"/>
        </w:numPr>
        <w:rPr>
          <w:bCs/>
        </w:rPr>
      </w:pPr>
      <w:r w:rsidRPr="00827DF5">
        <w:rPr>
          <w:bCs/>
        </w:rPr>
        <w:t xml:space="preserve">Choose the role of a humanoid hero stemming the tide of monster incursion. Alternatively, become one of the native bestiaries </w:t>
      </w:r>
      <w:r w:rsidR="00EB750B">
        <w:rPr>
          <w:bCs/>
        </w:rPr>
        <w:t>(</w:t>
      </w:r>
      <w:r w:rsidR="00505C74">
        <w:rPr>
          <w:bCs/>
        </w:rPr>
        <w:t>Houses of the Risen</w:t>
      </w:r>
      <w:r w:rsidR="00EB750B">
        <w:rPr>
          <w:bCs/>
        </w:rPr>
        <w:t xml:space="preserve"> or </w:t>
      </w:r>
      <w:r w:rsidR="00E77BE0">
        <w:rPr>
          <w:bCs/>
        </w:rPr>
        <w:t>Circle of Tribes</w:t>
      </w:r>
      <w:r w:rsidR="00EB750B">
        <w:rPr>
          <w:bCs/>
        </w:rPr>
        <w:t>)</w:t>
      </w:r>
      <w:r w:rsidRPr="00827DF5">
        <w:rPr>
          <w:bCs/>
        </w:rPr>
        <w:t xml:space="preserve"> putting down the invading human infestation. </w:t>
      </w:r>
    </w:p>
    <w:p w:rsidR="00827DF5" w:rsidRPr="00827DF5" w:rsidRDefault="00827DF5" w:rsidP="00D07115">
      <w:pPr>
        <w:pStyle w:val="ListParagraph"/>
        <w:numPr>
          <w:ilvl w:val="0"/>
          <w:numId w:val="2"/>
        </w:numPr>
        <w:rPr>
          <w:bCs/>
        </w:rPr>
      </w:pPr>
      <w:r w:rsidRPr="00827DF5">
        <w:rPr>
          <w:bCs/>
        </w:rPr>
        <w:t>Seek to learn and develop numerous skills, and magic while finding the knowledge and materials to craft items of power unseen in centuries.</w:t>
      </w:r>
    </w:p>
    <w:p w:rsidR="00827DF5" w:rsidRPr="00827DF5" w:rsidRDefault="00827DF5" w:rsidP="00D07115">
      <w:pPr>
        <w:pStyle w:val="ListParagraph"/>
        <w:numPr>
          <w:ilvl w:val="0"/>
          <w:numId w:val="2"/>
        </w:numPr>
        <w:rPr>
          <w:bCs/>
        </w:rPr>
      </w:pPr>
      <w:r w:rsidRPr="00827DF5">
        <w:rPr>
          <w:bCs/>
        </w:rPr>
        <w:t>The story will unfold as the player solves over 500 quests; some for monsters, some humanoid and others available to both.</w:t>
      </w:r>
    </w:p>
    <w:p w:rsidR="00827DF5" w:rsidRPr="00827DF5" w:rsidRDefault="00827DF5" w:rsidP="00D07115">
      <w:pPr>
        <w:pStyle w:val="ListParagraph"/>
        <w:numPr>
          <w:ilvl w:val="0"/>
          <w:numId w:val="2"/>
        </w:numPr>
        <w:rPr>
          <w:bCs/>
        </w:rPr>
      </w:pPr>
      <w:r w:rsidRPr="00827DF5">
        <w:rPr>
          <w:bCs/>
        </w:rPr>
        <w:t>The terrain and NPC foes will be a mixture of designed and randomized, morphing as time continues to provide for a shifting world to explore and meet a player’s needs regardless of where he or she is or what status he or she has obtained.</w:t>
      </w:r>
    </w:p>
    <w:p w:rsidR="005C1F78" w:rsidRDefault="005C1F78" w:rsidP="00D07115">
      <w:pPr>
        <w:pStyle w:val="Heading2"/>
        <w:numPr>
          <w:ilvl w:val="1"/>
          <w:numId w:val="1"/>
        </w:numPr>
      </w:pPr>
      <w:bookmarkStart w:id="10" w:name="_Toc253660066"/>
      <w:bookmarkStart w:id="11" w:name="_Toc269456746"/>
      <w:r>
        <w:t>Genre</w:t>
      </w:r>
      <w:bookmarkEnd w:id="10"/>
      <w:bookmarkEnd w:id="11"/>
    </w:p>
    <w:p w:rsidR="00CA28DF" w:rsidRDefault="00F178B8" w:rsidP="00CA28DF">
      <w:pPr>
        <w:ind w:left="792"/>
      </w:pPr>
      <w:r>
        <w:t>Browser</w:t>
      </w:r>
      <w:r w:rsidR="006E637E">
        <w:t xml:space="preserve">-based Fantasy RPG </w:t>
      </w:r>
      <w:r w:rsidR="00422FDA">
        <w:t>MMO with</w:t>
      </w:r>
      <w:r w:rsidR="006E637E">
        <w:t xml:space="preserve"> RTS </w:t>
      </w:r>
      <w:r w:rsidR="00422FDA">
        <w:t>elements.</w:t>
      </w:r>
    </w:p>
    <w:p w:rsidR="005C1F78" w:rsidRDefault="005C1F78" w:rsidP="00D07115">
      <w:pPr>
        <w:pStyle w:val="Heading2"/>
        <w:numPr>
          <w:ilvl w:val="1"/>
          <w:numId w:val="1"/>
        </w:numPr>
      </w:pPr>
      <w:bookmarkStart w:id="12" w:name="_Toc253660067"/>
      <w:bookmarkStart w:id="13" w:name="_Toc269456747"/>
      <w:r>
        <w:t>Target Audience</w:t>
      </w:r>
      <w:r w:rsidR="006E4FC2">
        <w:t xml:space="preserve"> and Scope</w:t>
      </w:r>
      <w:bookmarkEnd w:id="12"/>
      <w:bookmarkEnd w:id="13"/>
    </w:p>
    <w:p w:rsidR="00CA28DF" w:rsidRDefault="00CA5C58" w:rsidP="00CA28DF">
      <w:pPr>
        <w:ind w:left="792"/>
      </w:pPr>
      <w:r>
        <w:t xml:space="preserve">The target audience is </w:t>
      </w:r>
      <w:r w:rsidR="006E637E">
        <w:t>English-speaking t</w:t>
      </w:r>
      <w:r w:rsidR="00CA28DF">
        <w:t>een and adult players across the US and beyond</w:t>
      </w:r>
      <w:r>
        <w:t xml:space="preserve">. The server should be able to manage </w:t>
      </w:r>
      <w:r w:rsidR="0070774B">
        <w:t>25</w:t>
      </w:r>
      <w:r>
        <w:t>,000 plus players at any given time.</w:t>
      </w:r>
    </w:p>
    <w:p w:rsidR="005C1F78" w:rsidRDefault="005C1F78" w:rsidP="00D07115">
      <w:pPr>
        <w:pStyle w:val="Heading2"/>
        <w:numPr>
          <w:ilvl w:val="1"/>
          <w:numId w:val="1"/>
        </w:numPr>
      </w:pPr>
      <w:bookmarkStart w:id="14" w:name="_Toc253660068"/>
      <w:bookmarkStart w:id="15" w:name="_Toc269456748"/>
      <w:r>
        <w:t>Game Flow Summary</w:t>
      </w:r>
      <w:bookmarkEnd w:id="14"/>
      <w:bookmarkEnd w:id="15"/>
    </w:p>
    <w:p w:rsidR="00CA28DF" w:rsidRDefault="00CA28DF" w:rsidP="00CA28DF">
      <w:pPr>
        <w:ind w:left="792"/>
      </w:pPr>
      <w:r>
        <w:t xml:space="preserve">Players will </w:t>
      </w:r>
      <w:r w:rsidR="001635BA">
        <w:t>interact with the game through the browser and his or her mouse</w:t>
      </w:r>
      <w:r>
        <w:t>.</w:t>
      </w:r>
      <w:r w:rsidR="001635BA">
        <w:t xml:space="preserve"> There will be two major views; town and landscape. Other menu’s will provide configuration for adventurer recruitment and training, city building, quest and dialog control, adventures, item management and crafting, as well as enemy attacks.</w:t>
      </w:r>
    </w:p>
    <w:p w:rsidR="001635BA" w:rsidRDefault="001635BA" w:rsidP="00CA28DF">
      <w:pPr>
        <w:ind w:left="792"/>
      </w:pPr>
    </w:p>
    <w:p w:rsidR="005C1F78" w:rsidRDefault="005C1F78" w:rsidP="00D07115">
      <w:pPr>
        <w:pStyle w:val="Heading2"/>
        <w:numPr>
          <w:ilvl w:val="1"/>
          <w:numId w:val="1"/>
        </w:numPr>
      </w:pPr>
      <w:bookmarkStart w:id="16" w:name="_Toc253660069"/>
      <w:bookmarkStart w:id="17" w:name="_Toc269456749"/>
      <w:r>
        <w:lastRenderedPageBreak/>
        <w:t>Look and Feel</w:t>
      </w:r>
      <w:bookmarkEnd w:id="16"/>
      <w:bookmarkEnd w:id="17"/>
    </w:p>
    <w:p w:rsidR="00CA28DF" w:rsidRDefault="00CA28DF" w:rsidP="00CA28DF">
      <w:pPr>
        <w:ind w:left="792"/>
      </w:pPr>
      <w:r>
        <w:t xml:space="preserve">The game </w:t>
      </w:r>
      <w:r w:rsidR="00906C95">
        <w:t>will apply a tile-based 2½D view of the city and surrounding areas.</w:t>
      </w:r>
      <w:r w:rsidR="007B7DC0">
        <w:t xml:space="preserve"> In addition, dungeon crawling will be in static 3D models with combat using a 2D menu system.</w:t>
      </w:r>
    </w:p>
    <w:p w:rsidR="005C1F78" w:rsidRDefault="005C1F78" w:rsidP="00D07115">
      <w:pPr>
        <w:pStyle w:val="Heading2"/>
        <w:numPr>
          <w:ilvl w:val="1"/>
          <w:numId w:val="1"/>
        </w:numPr>
      </w:pPr>
      <w:bookmarkStart w:id="18" w:name="_Toc253660070"/>
      <w:bookmarkStart w:id="19" w:name="_Toc269456750"/>
      <w:r>
        <w:t>Project Scope</w:t>
      </w:r>
      <w:bookmarkEnd w:id="18"/>
      <w:bookmarkEnd w:id="19"/>
    </w:p>
    <w:p w:rsidR="005C1F78" w:rsidRDefault="005C1F78" w:rsidP="00D07115">
      <w:pPr>
        <w:pStyle w:val="Heading3"/>
        <w:numPr>
          <w:ilvl w:val="2"/>
          <w:numId w:val="1"/>
        </w:numPr>
      </w:pPr>
      <w:bookmarkStart w:id="20" w:name="_Toc253660071"/>
      <w:bookmarkStart w:id="21" w:name="_Toc269456751"/>
      <w:r>
        <w:t>Number of Locations</w:t>
      </w:r>
      <w:bookmarkEnd w:id="20"/>
      <w:bookmarkEnd w:id="21"/>
    </w:p>
    <w:p w:rsidR="00CA28DF" w:rsidRDefault="001F1EA1" w:rsidP="00CA28DF">
      <w:pPr>
        <w:ind w:left="1224"/>
      </w:pPr>
      <w:r>
        <w:t xml:space="preserve">Grid-based 200x200 areas with </w:t>
      </w:r>
      <w:r w:rsidR="0070774B">
        <w:t>9 total</w:t>
      </w:r>
      <w:r>
        <w:t xml:space="preserve"> areas</w:t>
      </w:r>
      <w:r w:rsidR="00481463">
        <w:t>. There are 10 dungeon types, each with up to 25 levels.</w:t>
      </w:r>
    </w:p>
    <w:p w:rsidR="005C1F78" w:rsidRDefault="005C1F78" w:rsidP="00D07115">
      <w:pPr>
        <w:pStyle w:val="Heading3"/>
        <w:numPr>
          <w:ilvl w:val="2"/>
          <w:numId w:val="1"/>
        </w:numPr>
      </w:pPr>
      <w:bookmarkStart w:id="22" w:name="_Toc253660072"/>
      <w:bookmarkStart w:id="23" w:name="_Toc269456752"/>
      <w:r>
        <w:t>Number of Levels</w:t>
      </w:r>
      <w:bookmarkEnd w:id="22"/>
      <w:bookmarkEnd w:id="23"/>
    </w:p>
    <w:p w:rsidR="00405137" w:rsidRDefault="00906C95" w:rsidP="00405137">
      <w:pPr>
        <w:ind w:left="1224"/>
      </w:pPr>
      <w:r>
        <w:t>The project will not have direct levels per se, but utilize a quest hierarchy to determine what a player can and cannot do. The surround terrain will be largely randomized and will shift daily.</w:t>
      </w:r>
    </w:p>
    <w:p w:rsidR="005C1F78" w:rsidRDefault="005C1F78" w:rsidP="00D07115">
      <w:pPr>
        <w:pStyle w:val="Heading3"/>
        <w:numPr>
          <w:ilvl w:val="2"/>
          <w:numId w:val="1"/>
        </w:numPr>
      </w:pPr>
      <w:bookmarkStart w:id="24" w:name="_Toc253660073"/>
      <w:bookmarkStart w:id="25" w:name="_Toc269456753"/>
      <w:r>
        <w:t>Number of NPCs</w:t>
      </w:r>
      <w:bookmarkEnd w:id="24"/>
      <w:bookmarkEnd w:id="25"/>
    </w:p>
    <w:p w:rsidR="00405137" w:rsidRDefault="007B7DC0" w:rsidP="00405137">
      <w:pPr>
        <w:ind w:left="1224"/>
      </w:pPr>
      <w:r>
        <w:t>Each</w:t>
      </w:r>
      <w:r w:rsidR="00405137">
        <w:t xml:space="preserve"> </w:t>
      </w:r>
      <w:r>
        <w:t xml:space="preserve">of the potential ten </w:t>
      </w:r>
      <w:r w:rsidR="00405137">
        <w:t>part</w:t>
      </w:r>
      <w:r>
        <w:t>ies</w:t>
      </w:r>
      <w:r w:rsidR="00405137">
        <w:t xml:space="preserve"> will consist of six primary defined and controlled </w:t>
      </w:r>
      <w:r w:rsidR="00715869">
        <w:t>NPCs</w:t>
      </w:r>
      <w:r w:rsidR="00405137">
        <w:t xml:space="preserve"> with the possibility of up to four more additional </w:t>
      </w:r>
      <w:r>
        <w:t>semi-</w:t>
      </w:r>
      <w:r w:rsidR="00405137">
        <w:t xml:space="preserve">directed </w:t>
      </w:r>
      <w:r w:rsidR="00715869">
        <w:t xml:space="preserve">NPCs </w:t>
      </w:r>
      <w:r w:rsidR="00405137">
        <w:t>that can join the party throughout the adventure.</w:t>
      </w:r>
      <w:ins w:id="26" w:author="Mark" w:date="2010-05-04T15:12:00Z">
        <w:r w:rsidR="0045630F">
          <w:t xml:space="preserve"> </w:t>
        </w:r>
      </w:ins>
    </w:p>
    <w:p w:rsidR="00405137" w:rsidRDefault="00405137" w:rsidP="00405137">
      <w:pPr>
        <w:ind w:left="1224"/>
      </w:pPr>
    </w:p>
    <w:p w:rsidR="00405137" w:rsidRDefault="00405137" w:rsidP="00405137">
      <w:pPr>
        <w:ind w:left="1224"/>
      </w:pPr>
      <w:r>
        <w:t xml:space="preserve">Additional NPCs will be added for the shops, bosses and generic quest givers. </w:t>
      </w:r>
      <w:r w:rsidR="00E56D1E">
        <w:t>Beyond this</w:t>
      </w:r>
      <w:r>
        <w:t xml:space="preserve">, there will be </w:t>
      </w:r>
      <w:r w:rsidR="00E56D1E">
        <w:t>20</w:t>
      </w:r>
      <w:r>
        <w:t xml:space="preserve"> </w:t>
      </w:r>
      <w:r w:rsidR="00E56D1E">
        <w:t>different</w:t>
      </w:r>
      <w:r>
        <w:t xml:space="preserve"> </w:t>
      </w:r>
      <w:r w:rsidR="00715869">
        <w:t>NPC</w:t>
      </w:r>
      <w:r w:rsidR="00E56D1E">
        <w:t xml:space="preserve"> images per dungeon plus 20 for the 4</w:t>
      </w:r>
      <w:r w:rsidR="00E56D1E" w:rsidRPr="00E56D1E">
        <w:rPr>
          <w:vertAlign w:val="superscript"/>
        </w:rPr>
        <w:t>th</w:t>
      </w:r>
      <w:r w:rsidR="00E56D1E">
        <w:t xml:space="preserve"> faction;</w:t>
      </w:r>
      <w:r>
        <w:t xml:space="preserve"> enemies will have skin changes to </w:t>
      </w:r>
      <w:r w:rsidR="007B7DC0">
        <w:t>grant the appearance of 5 times that number</w:t>
      </w:r>
      <w:r>
        <w:t>.</w:t>
      </w:r>
    </w:p>
    <w:p w:rsidR="005C1F78" w:rsidRDefault="005C1F78" w:rsidP="00D07115">
      <w:pPr>
        <w:pStyle w:val="Heading3"/>
        <w:numPr>
          <w:ilvl w:val="2"/>
          <w:numId w:val="1"/>
        </w:numPr>
      </w:pPr>
      <w:bookmarkStart w:id="27" w:name="_Toc253660074"/>
      <w:bookmarkStart w:id="28" w:name="_Toc269456754"/>
      <w:r>
        <w:t>Number of Weapons</w:t>
      </w:r>
      <w:bookmarkEnd w:id="27"/>
      <w:bookmarkEnd w:id="28"/>
    </w:p>
    <w:p w:rsidR="00405137" w:rsidRDefault="00906C95" w:rsidP="00405137">
      <w:pPr>
        <w:ind w:left="1224"/>
      </w:pPr>
      <w:r>
        <w:t>Each class will have its own weapon category to build, configure, craft and manage. Different weapons will be of advantage for different situations.</w:t>
      </w:r>
      <w:r w:rsidR="0045630F">
        <w:t xml:space="preserve"> Weapons will be in 6 categories, each with 25 variants of each; sword, club, staff, wand, bow, and axe.</w:t>
      </w:r>
    </w:p>
    <w:p w:rsidR="005C1F78" w:rsidRDefault="005C1F78" w:rsidP="00D07115">
      <w:pPr>
        <w:pStyle w:val="Heading3"/>
        <w:numPr>
          <w:ilvl w:val="2"/>
          <w:numId w:val="1"/>
        </w:numPr>
      </w:pPr>
      <w:bookmarkStart w:id="29" w:name="_Toc253660075"/>
      <w:bookmarkStart w:id="30" w:name="_Toc269456755"/>
      <w:r>
        <w:t>Number of Armors and Misc</w:t>
      </w:r>
      <w:bookmarkEnd w:id="29"/>
      <w:bookmarkEnd w:id="30"/>
    </w:p>
    <w:p w:rsidR="00A0172F" w:rsidRDefault="00906C95" w:rsidP="00A0172F">
      <w:pPr>
        <w:ind w:left="1224"/>
      </w:pPr>
      <w:r>
        <w:t>There will be more than a hundred armor and miscellaneous pieces of equipment available to be crafted, found or bought by the player.</w:t>
      </w:r>
      <w:r w:rsidR="0045630F">
        <w:t xml:space="preserve"> Each NPC will have 1</w:t>
      </w:r>
      <w:r w:rsidR="004015D4">
        <w:t>2</w:t>
      </w:r>
      <w:r w:rsidR="0045630F">
        <w:t xml:space="preserve"> armor slots; head, torso, legs, feet, hands, shoulders, cloak, off-hand, 2 ring slots</w:t>
      </w:r>
      <w:r w:rsidR="004015D4">
        <w:t>, belt</w:t>
      </w:r>
      <w:r w:rsidR="0045630F">
        <w:t xml:space="preserve"> and a neck. There will also be two useable item slots for quick use items like potions or quest items </w:t>
      </w:r>
      <w:r w:rsidR="004015D4">
        <w:t xml:space="preserve">(attached to the belt) </w:t>
      </w:r>
      <w:r w:rsidR="0045630F">
        <w:t>and two trailing items (like magic balls for light or familiars).</w:t>
      </w:r>
      <w:r w:rsidR="00E56D1E">
        <w:t xml:space="preserve"> Base armor has 4 types, two classes per type (See 5.7.2.2.1)</w:t>
      </w:r>
    </w:p>
    <w:p w:rsidR="0045630F" w:rsidRDefault="0045630F" w:rsidP="00A0172F">
      <w:pPr>
        <w:ind w:left="1224"/>
      </w:pPr>
    </w:p>
    <w:p w:rsidR="00A0172F" w:rsidRDefault="0045630F" w:rsidP="00A0172F">
      <w:pPr>
        <w:ind w:left="1224"/>
      </w:pPr>
      <w:r>
        <w:t xml:space="preserve">In addition, there will be a dynamic list of spell and magic affects. </w:t>
      </w:r>
    </w:p>
    <w:p w:rsidR="00A0172F" w:rsidRDefault="00A0172F" w:rsidP="00A0172F">
      <w:pPr>
        <w:ind w:left="1224"/>
      </w:pPr>
    </w:p>
    <w:p w:rsidR="005C1F78" w:rsidRDefault="005C1F78" w:rsidP="00D07115">
      <w:pPr>
        <w:pStyle w:val="Heading1"/>
        <w:numPr>
          <w:ilvl w:val="0"/>
          <w:numId w:val="1"/>
        </w:numPr>
      </w:pPr>
      <w:bookmarkStart w:id="31" w:name="_Toc253660076"/>
      <w:bookmarkStart w:id="32" w:name="_Toc269456756"/>
      <w:r>
        <w:lastRenderedPageBreak/>
        <w:t>Gameplay and Mechanics</w:t>
      </w:r>
      <w:bookmarkEnd w:id="31"/>
      <w:bookmarkEnd w:id="32"/>
    </w:p>
    <w:p w:rsidR="005C1F78" w:rsidRDefault="005C1F78" w:rsidP="00D07115">
      <w:pPr>
        <w:pStyle w:val="Heading2"/>
        <w:numPr>
          <w:ilvl w:val="1"/>
          <w:numId w:val="1"/>
        </w:numPr>
      </w:pPr>
      <w:bookmarkStart w:id="33" w:name="_Toc253660077"/>
      <w:bookmarkStart w:id="34" w:name="_Toc269456757"/>
      <w:r>
        <w:t>Gameplay</w:t>
      </w:r>
      <w:bookmarkEnd w:id="33"/>
      <w:bookmarkEnd w:id="34"/>
    </w:p>
    <w:p w:rsidR="005C1F78" w:rsidRDefault="005C1F78" w:rsidP="00D07115">
      <w:pPr>
        <w:pStyle w:val="Heading3"/>
        <w:numPr>
          <w:ilvl w:val="2"/>
          <w:numId w:val="1"/>
        </w:numPr>
      </w:pPr>
      <w:bookmarkStart w:id="35" w:name="_Toc253660078"/>
      <w:bookmarkStart w:id="36" w:name="_Toc269456758"/>
      <w:r>
        <w:t>Game Progression</w:t>
      </w:r>
      <w:bookmarkEnd w:id="35"/>
      <w:bookmarkEnd w:id="36"/>
    </w:p>
    <w:p w:rsidR="001F1EA1" w:rsidRDefault="001F1EA1" w:rsidP="001F1EA1">
      <w:pPr>
        <w:ind w:left="1224"/>
      </w:pPr>
      <w:r>
        <w:t>The game progression will be through phases or chapters where the player will initially learn the interface then learn how to build his or her city, complete basic q</w:t>
      </w:r>
      <w:r w:rsidR="00E5392F">
        <w:t xml:space="preserve">uests to open up more buildings, </w:t>
      </w:r>
      <w:r>
        <w:t>skills</w:t>
      </w:r>
      <w:r w:rsidR="00E5392F">
        <w:t>, spells,</w:t>
      </w:r>
      <w:r>
        <w:t xml:space="preserve"> send out adventure</w:t>
      </w:r>
      <w:r w:rsidR="00E5392F">
        <w:t>r</w:t>
      </w:r>
      <w:r>
        <w:t>s to defeat npc opponents and gather the experience and materials to advance the adventurers in strength and ability. Once a player has begun to master their immediate domain, then he or she is able to launch raids against other nearby players for their materials</w:t>
      </w:r>
      <w:r w:rsidR="00E5392F">
        <w:t xml:space="preserve"> and improvements to their skills and spell mastery</w:t>
      </w:r>
      <w:r>
        <w:t>.</w:t>
      </w:r>
    </w:p>
    <w:p w:rsidR="00C41DBC" w:rsidRDefault="00555ABF" w:rsidP="00C41DBC">
      <w:pPr>
        <w:pStyle w:val="ListParagraph"/>
        <w:ind w:left="1224"/>
      </w:pPr>
      <w:r>
        <w:t xml:space="preserve"> </w:t>
      </w:r>
    </w:p>
    <w:p w:rsidR="00E80A09" w:rsidRDefault="00E80A09" w:rsidP="00D07115">
      <w:pPr>
        <w:pStyle w:val="Heading3"/>
        <w:numPr>
          <w:ilvl w:val="2"/>
          <w:numId w:val="1"/>
        </w:numPr>
      </w:pPr>
      <w:bookmarkStart w:id="37" w:name="_Toc253660079"/>
      <w:bookmarkStart w:id="38" w:name="_Toc269456759"/>
      <w:r>
        <w:t>Mission / Challenge Structure</w:t>
      </w:r>
      <w:bookmarkEnd w:id="37"/>
      <w:bookmarkEnd w:id="38"/>
    </w:p>
    <w:p w:rsidR="00555ABF" w:rsidRDefault="00555ABF" w:rsidP="00555ABF">
      <w:pPr>
        <w:pStyle w:val="ListParagraph"/>
        <w:ind w:left="1224"/>
      </w:pPr>
      <w:r>
        <w:t xml:space="preserve">Quests and goals </w:t>
      </w:r>
      <w:r w:rsidR="001F1EA1">
        <w:t xml:space="preserve">have a set of dependencies that will set them up like a conversation tree.  These quests will have different activities required to learn the interface and basic strategy elements as well as provide a narrative and context for a player’s actions. These dependences may include other quests, buildings created, character ability or levels, items, materials maintained, or nearby terrain. Quests may be optional and repeatable. Some will be for </w:t>
      </w:r>
      <w:r w:rsidR="00E5392F">
        <w:t>each race</w:t>
      </w:r>
      <w:r w:rsidR="001F1EA1">
        <w:t>; others will only apply to one or the other. Some quests will have a permanent or long duration, were as many will be reset at the end of the server day.</w:t>
      </w:r>
      <w:r w:rsidR="00E5392F">
        <w:t xml:space="preserve"> When certain main-line missions are done, individual dungeon maps will be customized for that player until completed. For example, one quest may require a player to explore a level 3 ruins to for a specific item or boss. When the player enters that particular dungeon, a custom map will be entered instead of a randomized one.</w:t>
      </w:r>
    </w:p>
    <w:p w:rsidR="00E80A09" w:rsidRDefault="00E80A09" w:rsidP="00D07115">
      <w:pPr>
        <w:pStyle w:val="Heading3"/>
        <w:numPr>
          <w:ilvl w:val="2"/>
          <w:numId w:val="1"/>
        </w:numPr>
      </w:pPr>
      <w:bookmarkStart w:id="39" w:name="_Toc253660080"/>
      <w:bookmarkStart w:id="40" w:name="_Toc269456760"/>
      <w:r>
        <w:t>Puzzle Structure</w:t>
      </w:r>
      <w:bookmarkEnd w:id="39"/>
      <w:bookmarkEnd w:id="40"/>
    </w:p>
    <w:p w:rsidR="00555ABF" w:rsidRDefault="00555ABF" w:rsidP="00555ABF">
      <w:pPr>
        <w:pStyle w:val="ListParagraph"/>
        <w:ind w:left="1224"/>
      </w:pPr>
      <w:r>
        <w:t xml:space="preserve">The puzzles will be primarily through quests which can include fetch-n-carry, kill mob, talk to x, and various combinations. Dungeons will include challenges like </w:t>
      </w:r>
      <w:r w:rsidR="001F1EA1">
        <w:t>limited skill or spells availability</w:t>
      </w:r>
      <w:r>
        <w:t xml:space="preserve">, bad (and occasionally good) </w:t>
      </w:r>
      <w:r w:rsidR="00715869">
        <w:t xml:space="preserve">NPCs </w:t>
      </w:r>
      <w:r w:rsidR="001F1EA1">
        <w:t>to fight or interact with</w:t>
      </w:r>
      <w:r>
        <w:t xml:space="preserve"> and traps to overcome.</w:t>
      </w:r>
    </w:p>
    <w:p w:rsidR="00E80A09" w:rsidRDefault="00E80A09" w:rsidP="00D07115">
      <w:pPr>
        <w:pStyle w:val="Heading3"/>
        <w:numPr>
          <w:ilvl w:val="2"/>
          <w:numId w:val="1"/>
        </w:numPr>
      </w:pPr>
      <w:bookmarkStart w:id="41" w:name="_Toc253660081"/>
      <w:bookmarkStart w:id="42" w:name="_Toc269456761"/>
      <w:r>
        <w:t>Objectives</w:t>
      </w:r>
      <w:bookmarkEnd w:id="41"/>
      <w:bookmarkEnd w:id="42"/>
    </w:p>
    <w:p w:rsidR="00555ABF" w:rsidRDefault="00555ABF" w:rsidP="00555ABF">
      <w:pPr>
        <w:pStyle w:val="ListParagraph"/>
        <w:ind w:left="1224"/>
      </w:pPr>
      <w:r>
        <w:t>The primary objective</w:t>
      </w:r>
      <w:r w:rsidR="00E5392F">
        <w:t xml:space="preserve"> of this game is to level, </w:t>
      </w:r>
      <w:r w:rsidR="003F0946">
        <w:t>role-play</w:t>
      </w:r>
      <w:r>
        <w:t xml:space="preserve"> through the environments to </w:t>
      </w:r>
      <w:r w:rsidR="00566B6D">
        <w:t xml:space="preserve">defend your city, </w:t>
      </w:r>
      <w:r w:rsidR="003F0946">
        <w:t>create and improve your city buildings</w:t>
      </w:r>
      <w:r w:rsidR="00566B6D">
        <w:t>,</w:t>
      </w:r>
      <w:r w:rsidR="003F0946">
        <w:t xml:space="preserve"> gather resources to craft legendary items of power, and</w:t>
      </w:r>
      <w:r w:rsidR="00566B6D">
        <w:t xml:space="preserve"> learn the skills and spells needed to make your adventurers leaders in the world while both attacking and fending off raids from </w:t>
      </w:r>
      <w:r w:rsidR="003F0946">
        <w:t>NPC</w:t>
      </w:r>
      <w:r w:rsidR="00566B6D">
        <w:t xml:space="preserve"> and players alike</w:t>
      </w:r>
      <w:r>
        <w:t>.</w:t>
      </w:r>
    </w:p>
    <w:p w:rsidR="005253FB" w:rsidRDefault="005253FB" w:rsidP="00555ABF">
      <w:pPr>
        <w:pStyle w:val="ListParagraph"/>
        <w:ind w:left="1224"/>
      </w:pPr>
    </w:p>
    <w:p w:rsidR="00A10CE6" w:rsidRDefault="00A10CE6" w:rsidP="00D07115">
      <w:pPr>
        <w:pStyle w:val="Heading1"/>
        <w:numPr>
          <w:ilvl w:val="0"/>
          <w:numId w:val="1"/>
        </w:numPr>
      </w:pPr>
      <w:bookmarkStart w:id="43" w:name="_Toc253660082"/>
      <w:bookmarkStart w:id="44" w:name="_Toc269456762"/>
      <w:r>
        <w:lastRenderedPageBreak/>
        <w:t>Story, Setting, and Character</w:t>
      </w:r>
      <w:bookmarkEnd w:id="43"/>
      <w:bookmarkEnd w:id="44"/>
    </w:p>
    <w:p w:rsidR="00A10CE6" w:rsidRDefault="00A10CE6" w:rsidP="00D07115">
      <w:pPr>
        <w:pStyle w:val="Heading2"/>
        <w:numPr>
          <w:ilvl w:val="1"/>
          <w:numId w:val="1"/>
        </w:numPr>
      </w:pPr>
      <w:bookmarkStart w:id="45" w:name="_Toc253660083"/>
      <w:bookmarkStart w:id="46" w:name="_Toc269456763"/>
      <w:r>
        <w:t>Story and Narrative</w:t>
      </w:r>
      <w:bookmarkEnd w:id="45"/>
      <w:bookmarkEnd w:id="46"/>
    </w:p>
    <w:p w:rsidR="00497066" w:rsidRDefault="00497066" w:rsidP="00D07115">
      <w:pPr>
        <w:pStyle w:val="Heading3"/>
        <w:numPr>
          <w:ilvl w:val="2"/>
          <w:numId w:val="1"/>
        </w:numPr>
      </w:pPr>
      <w:bookmarkStart w:id="47" w:name="_Toc269456764"/>
      <w:bookmarkStart w:id="48" w:name="_Toc253660085"/>
      <w:r>
        <w:t>Backstory</w:t>
      </w:r>
      <w:bookmarkEnd w:id="47"/>
    </w:p>
    <w:p w:rsidR="00497066" w:rsidRDefault="00A9265F" w:rsidP="00D07115">
      <w:pPr>
        <w:pStyle w:val="Heading3"/>
        <w:numPr>
          <w:ilvl w:val="3"/>
          <w:numId w:val="1"/>
        </w:numPr>
      </w:pPr>
      <w:bookmarkStart w:id="49" w:name="_Toc269456765"/>
      <w:r>
        <w:t>Order of the Enlightened</w:t>
      </w:r>
      <w:r w:rsidR="00497066">
        <w:t xml:space="preserve"> Faction</w:t>
      </w:r>
      <w:bookmarkEnd w:id="49"/>
    </w:p>
    <w:p w:rsidR="00F51EDB" w:rsidRDefault="00F51EDB" w:rsidP="00095C70">
      <w:pPr>
        <w:pStyle w:val="ListParagraph"/>
        <w:ind w:left="1440"/>
      </w:pPr>
      <w:r w:rsidRPr="00F51EDB">
        <w:t>The village bell rings out in alarm. You look up from the remnants of your cold lunch and s</w:t>
      </w:r>
      <w:r w:rsidR="000B0A50">
        <w:t>igh. After a moment, you</w:t>
      </w:r>
      <w:r w:rsidRPr="00F51EDB">
        <w:t xml:space="preserve"> glance over to the sheathed sword hanging on a peg by the door. Your father has always forbid you to join in the defense of the village claiming you are too young. As elder and leader, his word keeps the other defenders from allowing you to disobey. The smell of smoke and screams </w:t>
      </w:r>
      <w:r w:rsidR="004C1549">
        <w:t>grate on your nerves</w:t>
      </w:r>
      <w:r w:rsidRPr="00F51EDB">
        <w:t xml:space="preserve"> you as you wait impatiently. The door slams open. Sebastian, your father's best friend</w:t>
      </w:r>
      <w:r w:rsidR="004357D4">
        <w:t xml:space="preserve"> and advisor</w:t>
      </w:r>
      <w:r w:rsidRPr="00F51EDB">
        <w:t xml:space="preserve">, enters quietly with blood on his hands and dripping from his rent chain mail shirt. With one glance at his eyes, you know something is wrong. Soon you learn your father is dead and you must provide the leadership now </w:t>
      </w:r>
      <w:r w:rsidR="004357D4">
        <w:t>missing</w:t>
      </w:r>
      <w:r w:rsidRPr="00F51EDB">
        <w:t xml:space="preserve">. Was your father right? Are you too young, or have you enough courage and leadership to guide and protect your neighbors and fellow villagers? </w:t>
      </w:r>
      <w:r w:rsidR="004357D4">
        <w:t xml:space="preserve">Of course you may wish to seek revenge, or will you call it justice, for your father’s death at the hands of the </w:t>
      </w:r>
      <w:r w:rsidR="00E77BE0">
        <w:t>Circle of Tribes</w:t>
      </w:r>
      <w:r w:rsidR="004357D4">
        <w:t xml:space="preserve"> raiding party</w:t>
      </w:r>
      <w:r w:rsidRPr="00F51EDB">
        <w:t>.</w:t>
      </w:r>
      <w:r w:rsidR="004357D4">
        <w:t xml:space="preserve"> Standing</w:t>
      </w:r>
      <w:r w:rsidR="004C1549">
        <w:t xml:space="preserve"> outside your home</w:t>
      </w:r>
      <w:r w:rsidR="004357D4">
        <w:t xml:space="preserve"> alone for a moment mulling the future over, you spy</w:t>
      </w:r>
      <w:r w:rsidR="004C1549">
        <w:t xml:space="preserve"> an eagle circling above</w:t>
      </w:r>
      <w:r w:rsidR="004357D4">
        <w:t>. Most would consider that is an auspicious sign of strength. You feel a shiver run through you as you realize it could also be a predator looking for a sign of weakness…</w:t>
      </w:r>
    </w:p>
    <w:p w:rsidR="00497066" w:rsidRDefault="00E77BE0" w:rsidP="00D07115">
      <w:pPr>
        <w:pStyle w:val="Heading3"/>
        <w:numPr>
          <w:ilvl w:val="3"/>
          <w:numId w:val="1"/>
        </w:numPr>
      </w:pPr>
      <w:bookmarkStart w:id="50" w:name="_Toc269456766"/>
      <w:r>
        <w:t>Circle of Tribes</w:t>
      </w:r>
      <w:r w:rsidR="00497066">
        <w:t xml:space="preserve"> Faction</w:t>
      </w:r>
      <w:bookmarkEnd w:id="50"/>
    </w:p>
    <w:p w:rsidR="00095C70" w:rsidRPr="00095C70" w:rsidRDefault="00095C70" w:rsidP="00095C70">
      <w:pPr>
        <w:ind w:left="1440"/>
      </w:pPr>
      <w:r>
        <w:t xml:space="preserve">You circle around trying to catch your breath. Challenging the leader of the </w:t>
      </w:r>
      <w:r w:rsidR="004C1549">
        <w:t>den</w:t>
      </w:r>
      <w:r>
        <w:t xml:space="preserve"> to command was foolhardy. With the back of your hand, you wipe a </w:t>
      </w:r>
      <w:r w:rsidR="004C1549">
        <w:t xml:space="preserve">trickle of blood from your eyes as the sinking feeling in your gut warns you that </w:t>
      </w:r>
      <w:r>
        <w:t xml:space="preserve">you are no match for Amorik. </w:t>
      </w:r>
      <w:r w:rsidR="004C1549">
        <w:t>A chilling thought, ‘</w:t>
      </w:r>
      <w:r>
        <w:t>He’ll likely have your bones in his stewpot for the evening meal</w:t>
      </w:r>
      <w:r w:rsidR="004C1549">
        <w:t>’</w:t>
      </w:r>
      <w:r>
        <w:t xml:space="preserve">. </w:t>
      </w:r>
      <w:r w:rsidR="004C1549">
        <w:t>The</w:t>
      </w:r>
      <w:r>
        <w:t xml:space="preserve"> confident </w:t>
      </w:r>
      <w:r w:rsidR="004C1549">
        <w:t>stance</w:t>
      </w:r>
      <w:r>
        <w:t xml:space="preserve"> shifts and he swings </w:t>
      </w:r>
      <w:r w:rsidR="004C1549">
        <w:t>his</w:t>
      </w:r>
      <w:r>
        <w:t xml:space="preserve"> axe at your head. You bring up your cudgel and barely halt the blow. </w:t>
      </w:r>
      <w:r w:rsidR="004C1549">
        <w:t>Unfortunately, a</w:t>
      </w:r>
      <w:r>
        <w:t xml:space="preserve"> twist of Amorik’s wrist and your weapon flies off spinning away. Quickly, you scramble back around the circle of jeering onlookers pushing you back towards him for a quick death. You </w:t>
      </w:r>
      <w:r w:rsidR="004C1549">
        <w:t xml:space="preserve">narrowly </w:t>
      </w:r>
      <w:r>
        <w:t xml:space="preserve">jump </w:t>
      </w:r>
      <w:r w:rsidR="004C1549">
        <w:t>back</w:t>
      </w:r>
      <w:r>
        <w:t xml:space="preserve"> to avoid a swift high attack meant to decapitate you and lose your balance. With a thud, you land in the muck skidding </w:t>
      </w:r>
      <w:r w:rsidR="004C1549">
        <w:t xml:space="preserve">a few feet </w:t>
      </w:r>
      <w:r>
        <w:t xml:space="preserve">on your backside. Your eyes lock with the chieftain, his leer clearly conveying his amusement at your limited resistance. You hear a </w:t>
      </w:r>
      <w:r w:rsidR="004C1549">
        <w:t>thump</w:t>
      </w:r>
      <w:r>
        <w:t xml:space="preserve"> next to you in the mud and the glint of steel flashes in the corner of your sight. Numb fingers edge over to grasp the hilt of a dagger as Amorik raises his axe for a final blow. With desperation, you thrust</w:t>
      </w:r>
      <w:r w:rsidR="004C1549">
        <w:t xml:space="preserve"> up from the ground to strike with surprise </w:t>
      </w:r>
      <w:r>
        <w:t xml:space="preserve">just under his mail gambeson. The </w:t>
      </w:r>
      <w:r w:rsidR="004C1549">
        <w:t>attack</w:t>
      </w:r>
      <w:r>
        <w:t xml:space="preserve"> </w:t>
      </w:r>
      <w:r w:rsidR="004E1F15">
        <w:t xml:space="preserve">should not have been lethal yet Amorik’s eyes show the surprise </w:t>
      </w:r>
      <w:r w:rsidR="004E1F15">
        <w:lastRenderedPageBreak/>
        <w:t>and pain for just a moment before the light fades a</w:t>
      </w:r>
      <w:r w:rsidR="004C1549">
        <w:t>nd he collapses dead. As he falls</w:t>
      </w:r>
      <w:r w:rsidR="004E1F15">
        <w:t xml:space="preserve">, the dagger </w:t>
      </w:r>
      <w:r w:rsidR="004C1549">
        <w:t xml:space="preserve">in your hand </w:t>
      </w:r>
      <w:r w:rsidR="004E1F15">
        <w:t xml:space="preserve">pulls out of the chieftain’s body, blood dripping from it. You are as surprised as Amorik and the silence from the audience echoes the sentiment. Your muddled thoughts recognize that there must have been some kind of magic or poison on the dagger. Your eyes focus on the tip of the dagger as the crowd erupts in cheers for the new leader. You look back to see who saved you with the weapon only to spy a goblin fully wrapped in a cloak walking away from the crowd. As everyone moves in to slap your back in victory, you see the cloaked figure pause and look back, look straight at you. With only a momentary pause, he faded into a wisp and disappeared. A shade! An </w:t>
      </w:r>
      <w:r w:rsidR="00505C74">
        <w:t>Houses of the Risen</w:t>
      </w:r>
      <w:r w:rsidR="004E1F15">
        <w:t xml:space="preserve"> monster helped me win! Why would they ever help me? A question for another day, however, as the tribe sweeps you away to a night of revelry and a morning of new expectations and responsibilities. If you thought you were unprepared for fighting Amorik, what will you make of the</w:t>
      </w:r>
      <w:r w:rsidR="00310E46">
        <w:t xml:space="preserve"> challenges in leading a people where each of them will be looking for a sign of weakness to become your successor…?</w:t>
      </w:r>
    </w:p>
    <w:p w:rsidR="00497066" w:rsidRDefault="00505C74" w:rsidP="00D07115">
      <w:pPr>
        <w:pStyle w:val="Heading3"/>
        <w:numPr>
          <w:ilvl w:val="3"/>
          <w:numId w:val="1"/>
        </w:numPr>
      </w:pPr>
      <w:bookmarkStart w:id="51" w:name="_Toc269456767"/>
      <w:r>
        <w:t>Houses of the Risen</w:t>
      </w:r>
      <w:r w:rsidR="00497066">
        <w:t xml:space="preserve"> Faction</w:t>
      </w:r>
      <w:bookmarkEnd w:id="51"/>
    </w:p>
    <w:p w:rsidR="00497066" w:rsidRDefault="00286C34" w:rsidP="00095C70">
      <w:pPr>
        <w:pStyle w:val="ListParagraph"/>
        <w:ind w:left="1440"/>
      </w:pPr>
      <w:r>
        <w:t>You open your eyes and blink to try and focus. Your surroundings are pitch black except for the occasional spot of fire left consuming crypt and corpse alike.</w:t>
      </w:r>
      <w:r w:rsidR="006F44A5">
        <w:t xml:space="preserve"> Slowly, you push the broken headstone off of your legs and stand up to survey the damage. A few remaining </w:t>
      </w:r>
      <w:r w:rsidR="00505C74">
        <w:t>Houses of the Risen</w:t>
      </w:r>
      <w:r w:rsidR="006F44A5">
        <w:t xml:space="preserve"> shuffle around trying to put out the flames but you see none from the ruling house left. Only you appear to have survived. You close your eyes a moment as you dust yourself off. Your mind still reels at the implications of the </w:t>
      </w:r>
      <w:r w:rsidR="00A9265F">
        <w:t>Order of the Enlightened</w:t>
      </w:r>
      <w:r w:rsidR="006F44A5">
        <w:t xml:space="preserve"> attack on your small village. There has been a tentative peace for many years so this attack does not make sense. However, it cannot go without response. You realize that much needs to be done before that can even be considered though. Your eyes snap open. Barking orders, you begin to coordinate the fire suppression and organize the remaining </w:t>
      </w:r>
      <w:r w:rsidR="00505C74">
        <w:t>Houses of the Risen</w:t>
      </w:r>
      <w:r w:rsidR="006F44A5">
        <w:t xml:space="preserve"> to see who can be salvaged. You take a pause in your orders and scan the carnage one last time, hate beginning to fill the void of shock. There will be blood and flesh to rend for this. For now though, the dust and ash must settle. With a sigh, you march forth to battle flames of hate and fire and death</w:t>
      </w:r>
      <w:r w:rsidR="003A33B2">
        <w:t xml:space="preserve"> as the new leader of this pack of </w:t>
      </w:r>
      <w:r w:rsidR="00505C74">
        <w:t>Houses of the Risen</w:t>
      </w:r>
      <w:r w:rsidR="003A33B2">
        <w:t>…</w:t>
      </w:r>
    </w:p>
    <w:p w:rsidR="00A10CE6" w:rsidRDefault="00A10CE6" w:rsidP="00D07115">
      <w:pPr>
        <w:pStyle w:val="Heading3"/>
        <w:numPr>
          <w:ilvl w:val="2"/>
          <w:numId w:val="1"/>
        </w:numPr>
      </w:pPr>
      <w:bookmarkStart w:id="52" w:name="_Toc253660086"/>
      <w:bookmarkStart w:id="53" w:name="_Toc269456768"/>
      <w:bookmarkEnd w:id="48"/>
      <w:r>
        <w:t>Plot Elements</w:t>
      </w:r>
      <w:bookmarkEnd w:id="52"/>
      <w:bookmarkEnd w:id="53"/>
    </w:p>
    <w:p w:rsidR="0005779F" w:rsidRDefault="00E5392F" w:rsidP="00671035">
      <w:pPr>
        <w:pStyle w:val="ListParagraph"/>
        <w:ind w:left="1224"/>
      </w:pPr>
      <w:r>
        <w:t xml:space="preserve">Quests hierarchies will be used to establish the plot. Primary story arc will begin with the avatar becoming leader of a town. Through the use of adventurers, you will counter incursions of marauders, monsters and other races that are creating safety problems for the player’s town. </w:t>
      </w:r>
      <w:r w:rsidR="00497066">
        <w:t xml:space="preserve">The main avatar will also become the first adventurer available to the player. </w:t>
      </w:r>
      <w:r>
        <w:t xml:space="preserve">The initial quest lines will be discussing how to grow the town, research more powerful skills and spells, recruit adventurers to gather money and craft </w:t>
      </w:r>
      <w:r>
        <w:lastRenderedPageBreak/>
        <w:t>artifacts. Soon, townsfolk will seek out help for t</w:t>
      </w:r>
      <w:r w:rsidR="006E4EB2">
        <w:t>heir numerous common troubles. Chain a</w:t>
      </w:r>
      <w:r>
        <w:t>dventures will encourag</w:t>
      </w:r>
      <w:r w:rsidR="006E4EB2">
        <w:t>e players to root out the sources of numerous troubles.</w:t>
      </w:r>
    </w:p>
    <w:p w:rsidR="00497066" w:rsidRDefault="00497066" w:rsidP="00D07115">
      <w:pPr>
        <w:pStyle w:val="Heading3"/>
        <w:numPr>
          <w:ilvl w:val="3"/>
          <w:numId w:val="1"/>
        </w:numPr>
      </w:pPr>
      <w:bookmarkStart w:id="54" w:name="_Toc269456769"/>
      <w:r>
        <w:t>Major Story Arc (</w:t>
      </w:r>
      <w:r w:rsidR="00A9265F">
        <w:t>Order of the Enlightened</w:t>
      </w:r>
      <w:r>
        <w:t>)</w:t>
      </w:r>
      <w:bookmarkEnd w:id="54"/>
    </w:p>
    <w:p w:rsidR="00B049FD" w:rsidRDefault="00DD4A60" w:rsidP="00D07115">
      <w:pPr>
        <w:pStyle w:val="Heading3"/>
        <w:numPr>
          <w:ilvl w:val="4"/>
          <w:numId w:val="1"/>
        </w:numPr>
      </w:pPr>
      <w:bookmarkStart w:id="55" w:name="_Toc269456770"/>
      <w:r>
        <w:t>Part</w:t>
      </w:r>
      <w:r w:rsidR="00B049FD">
        <w:t xml:space="preserve"> 1 : </w:t>
      </w:r>
      <w:r w:rsidR="00326027">
        <w:t>First Thing First</w:t>
      </w:r>
      <w:bookmarkEnd w:id="55"/>
    </w:p>
    <w:p w:rsidR="00326027" w:rsidRPr="00326027" w:rsidRDefault="00096EF0" w:rsidP="00326027">
      <w:pPr>
        <w:ind w:left="1440"/>
      </w:pPr>
      <w:r w:rsidRPr="00096EF0">
        <w:rPr>
          <w:i/>
        </w:rPr>
        <w:t>Main Plot Summary</w:t>
      </w:r>
      <w:r>
        <w:t xml:space="preserve">: </w:t>
      </w:r>
      <w:r w:rsidR="00326027">
        <w:t xml:space="preserve">This part will have quests to train the player in gameplay and allow the gamer to build his/her initial buildings to level 1. </w:t>
      </w:r>
      <w:r>
        <w:t xml:space="preserve">The player will come to </w:t>
      </w:r>
      <w:r w:rsidR="005634C2">
        <w:t>know and wor</w:t>
      </w:r>
      <w:r w:rsidR="00153333">
        <w:t>k</w:t>
      </w:r>
      <w:r w:rsidR="005634C2">
        <w:t xml:space="preserve"> with</w:t>
      </w:r>
      <w:r>
        <w:t xml:space="preserve"> Sebastian (</w:t>
      </w:r>
      <w:r w:rsidR="005634C2">
        <w:t>t</w:t>
      </w:r>
      <w:r>
        <w:t xml:space="preserve">own </w:t>
      </w:r>
      <w:r w:rsidR="005634C2">
        <w:t>e</w:t>
      </w:r>
      <w:r>
        <w:t xml:space="preserve">lder and </w:t>
      </w:r>
      <w:r w:rsidR="005634C2">
        <w:t>f</w:t>
      </w:r>
      <w:r>
        <w:t>riend to your late father)</w:t>
      </w:r>
      <w:r w:rsidR="005634C2">
        <w:t>, Jaren (a</w:t>
      </w:r>
      <w:r w:rsidR="002B1EC5">
        <w:t>n</w:t>
      </w:r>
      <w:r w:rsidR="005634C2">
        <w:t xml:space="preserve"> enhancer on the council with a conservative defensive view</w:t>
      </w:r>
      <w:r w:rsidR="00153333">
        <w:t xml:space="preserve"> and therefore against attacking anyone</w:t>
      </w:r>
      <w:r w:rsidR="005634C2">
        <w:t xml:space="preserve">), Isabel (an aged ailing lady on the council who goes back and forth on issues), </w:t>
      </w:r>
      <w:r w:rsidR="00153333">
        <w:t>Damian (an eager friend your age willing to jump into trouble with you anywhere) and Chloe (a tough tomboy that Damian falls for).</w:t>
      </w:r>
      <w:r w:rsidR="005634C2">
        <w:t xml:space="preserve"> Once</w:t>
      </w:r>
      <w:r w:rsidR="00326027">
        <w:t xml:space="preserve"> consolidated, the player will want to turn attention to revenge for killing his or her father.</w:t>
      </w:r>
      <w:r w:rsidR="00FA67DA">
        <w:t xml:space="preserve"> Of course, revenge is not enough, so the player will need to make a case that the crystalline spirae (that the </w:t>
      </w:r>
      <w:r w:rsidR="00E77BE0">
        <w:t>Circle of Tribe</w:t>
      </w:r>
      <w:r w:rsidR="00A9265F">
        <w:t>’</w:t>
      </w:r>
      <w:r w:rsidR="00E77BE0">
        <w:t>s</w:t>
      </w:r>
      <w:r w:rsidR="00FA67DA">
        <w:t xml:space="preserve"> mine and the </w:t>
      </w:r>
      <w:r w:rsidR="00A9265F">
        <w:t xml:space="preserve">Order of the </w:t>
      </w:r>
      <w:r w:rsidR="00505C74">
        <w:t>Enlightened</w:t>
      </w:r>
      <w:r w:rsidR="00FA67DA">
        <w:t xml:space="preserve"> (and </w:t>
      </w:r>
      <w:r w:rsidR="00505C74">
        <w:t>Houses of the Risen</w:t>
      </w:r>
      <w:r w:rsidR="00FA67DA">
        <w:t xml:space="preserve">) use for durable light sources, cooking and assorted other conveniences) is of need for the </w:t>
      </w:r>
      <w:r w:rsidR="00A9265F">
        <w:t>Order of the Enlightened</w:t>
      </w:r>
      <w:r w:rsidR="00FA67DA">
        <w:t xml:space="preserve">’s future prosperity and they cannot allow the </w:t>
      </w:r>
      <w:r w:rsidR="00E77BE0">
        <w:t>Circle of Tribes</w:t>
      </w:r>
      <w:r w:rsidR="00FA67DA">
        <w:t xml:space="preserve">’s chaotic and aggressive nature to impact the </w:t>
      </w:r>
      <w:r w:rsidR="00A9265F">
        <w:t>Order of the Enlightened</w:t>
      </w:r>
      <w:r w:rsidR="00FA67DA">
        <w:t xml:space="preserve"> whenever they so choose. The </w:t>
      </w:r>
      <w:r w:rsidR="00A9265F">
        <w:t>Order of the Enlightened</w:t>
      </w:r>
      <w:r w:rsidR="00FA67DA">
        <w:t xml:space="preserve"> needed to capture some of these resources for themselves and break the </w:t>
      </w:r>
      <w:r w:rsidR="00E77BE0">
        <w:t>Circle of Tribes</w:t>
      </w:r>
      <w:r w:rsidR="00FA67DA">
        <w:t xml:space="preserve"> stranglehold. If a few of them died in the process, it would be a small price to pay for security and prosperity.</w:t>
      </w:r>
    </w:p>
    <w:p w:rsidR="00B049FD" w:rsidRDefault="00DD4A60" w:rsidP="00D07115">
      <w:pPr>
        <w:pStyle w:val="Heading3"/>
        <w:numPr>
          <w:ilvl w:val="4"/>
          <w:numId w:val="1"/>
        </w:numPr>
      </w:pPr>
      <w:bookmarkStart w:id="56" w:name="_Toc269456771"/>
      <w:r>
        <w:t xml:space="preserve">Part 2 : </w:t>
      </w:r>
      <w:r w:rsidR="00326027">
        <w:t xml:space="preserve">Death to </w:t>
      </w:r>
      <w:r w:rsidR="00E77BE0">
        <w:t>the Tribes</w:t>
      </w:r>
      <w:bookmarkEnd w:id="56"/>
    </w:p>
    <w:p w:rsidR="00326027" w:rsidRPr="00326027" w:rsidRDefault="00096EF0" w:rsidP="00326027">
      <w:pPr>
        <w:ind w:left="1440"/>
      </w:pPr>
      <w:r w:rsidRPr="00096EF0">
        <w:rPr>
          <w:i/>
        </w:rPr>
        <w:t>Main Plot Summary</w:t>
      </w:r>
      <w:r>
        <w:t xml:space="preserve">: </w:t>
      </w:r>
      <w:r w:rsidR="00326027">
        <w:t xml:space="preserve">This part will cycle through quests to attack </w:t>
      </w:r>
      <w:r w:rsidR="00E77BE0">
        <w:t>Circle of Tribes</w:t>
      </w:r>
      <w:r w:rsidR="00326027">
        <w:t xml:space="preserve"> dungeons and player towns.</w:t>
      </w:r>
      <w:r w:rsidR="00F57C54">
        <w:t xml:space="preserve"> Initially, the player will go out and examine small dens to ev</w:t>
      </w:r>
      <w:r w:rsidR="00FA67DA">
        <w:t>aluate the strength of the enemy, find the mines and take a few of them out in the process</w:t>
      </w:r>
      <w:r w:rsidR="00F57C54">
        <w:t>. The player will seek out information against the enemy and items to help</w:t>
      </w:r>
      <w:r w:rsidR="00FA67DA">
        <w:t xml:space="preserve"> though</w:t>
      </w:r>
      <w:r w:rsidR="00F57C54">
        <w:t xml:space="preserve"> his/her focus will be on attacking the barbaric enemy. The player will </w:t>
      </w:r>
      <w:r w:rsidR="00FA67DA">
        <w:t xml:space="preserve">capture a few mines and </w:t>
      </w:r>
      <w:r w:rsidR="00F57C54">
        <w:t xml:space="preserve">begin to meet in battle some of the junior and middle leaders in the </w:t>
      </w:r>
      <w:r w:rsidR="00E77BE0">
        <w:t>Circle of Tribes</w:t>
      </w:r>
      <w:r w:rsidR="00F57C54">
        <w:t xml:space="preserve"> side.</w:t>
      </w:r>
      <w:r w:rsidR="000C47C1">
        <w:t xml:space="preserve"> By the end, Chloe’s life is saved by Damian and he is injured as a result. Chloe softens and the two begin to date. This starts to make the main character waver in his drive for revenge.</w:t>
      </w:r>
    </w:p>
    <w:p w:rsidR="00B049FD" w:rsidRDefault="00DD4A60" w:rsidP="00D07115">
      <w:pPr>
        <w:pStyle w:val="Heading3"/>
        <w:numPr>
          <w:ilvl w:val="4"/>
          <w:numId w:val="1"/>
        </w:numPr>
      </w:pPr>
      <w:bookmarkStart w:id="57" w:name="_Toc269456772"/>
      <w:r>
        <w:t xml:space="preserve">Part 3 : </w:t>
      </w:r>
      <w:r w:rsidR="00326027">
        <w:t>I Fear No Death</w:t>
      </w:r>
      <w:bookmarkEnd w:id="57"/>
    </w:p>
    <w:p w:rsidR="00326027" w:rsidRPr="00326027" w:rsidRDefault="00096EF0" w:rsidP="00326027">
      <w:pPr>
        <w:ind w:left="1440"/>
      </w:pPr>
      <w:r w:rsidRPr="00096EF0">
        <w:rPr>
          <w:i/>
        </w:rPr>
        <w:t>Main Plot Summary</w:t>
      </w:r>
      <w:r>
        <w:t xml:space="preserve">: </w:t>
      </w:r>
      <w:r w:rsidR="00F57C54">
        <w:t xml:space="preserve">After discussion with one of the </w:t>
      </w:r>
      <w:r w:rsidR="00E77BE0">
        <w:t>Circle of Tribes</w:t>
      </w:r>
      <w:r w:rsidR="00F57C54">
        <w:t xml:space="preserve"> leaders, evidence will be presented that the</w:t>
      </w:r>
      <w:r w:rsidR="00326027">
        <w:t xml:space="preserve"> </w:t>
      </w:r>
      <w:r w:rsidR="00E77BE0">
        <w:t>Circle of Tribes</w:t>
      </w:r>
      <w:r w:rsidR="00326027">
        <w:t xml:space="preserve"> leaders </w:t>
      </w:r>
      <w:r w:rsidR="00F57C54">
        <w:t xml:space="preserve">were not </w:t>
      </w:r>
      <w:r w:rsidR="00326027">
        <w:t>behind the or</w:t>
      </w:r>
      <w:r w:rsidR="00F57C54">
        <w:t xml:space="preserve">iginal attacks but that </w:t>
      </w:r>
      <w:r w:rsidR="00326027">
        <w:t xml:space="preserve">the </w:t>
      </w:r>
      <w:r w:rsidR="00505C74">
        <w:t>Houses of the Risen</w:t>
      </w:r>
      <w:r w:rsidR="00326027">
        <w:t xml:space="preserve"> faction </w:t>
      </w:r>
      <w:r w:rsidR="00F57C54">
        <w:t xml:space="preserve">planned and paid </w:t>
      </w:r>
      <w:r w:rsidR="00326027">
        <w:t>renegades</w:t>
      </w:r>
      <w:r w:rsidR="00F57C54">
        <w:t xml:space="preserve"> to start a war</w:t>
      </w:r>
      <w:r w:rsidR="00326027">
        <w:t xml:space="preserve">. </w:t>
      </w:r>
      <w:r w:rsidR="00FA67DA">
        <w:t xml:space="preserve">They did so to weaken the </w:t>
      </w:r>
      <w:r w:rsidR="00E77BE0">
        <w:t>Circle of Tribes</w:t>
      </w:r>
      <w:r w:rsidR="00FA67DA">
        <w:t xml:space="preserve"> and </w:t>
      </w:r>
      <w:r w:rsidR="00A9265F">
        <w:t>Order of the Enlightened</w:t>
      </w:r>
      <w:r w:rsidR="00FA67DA">
        <w:t xml:space="preserve"> factions so that the resource mines could be theirs and theirs alone after the war. </w:t>
      </w:r>
      <w:r w:rsidR="00F57C54">
        <w:t xml:space="preserve">This will lead to a </w:t>
      </w:r>
      <w:r w:rsidR="00F57C54">
        <w:lastRenderedPageBreak/>
        <w:t xml:space="preserve">truce with the </w:t>
      </w:r>
      <w:r w:rsidR="00E77BE0">
        <w:t>Circle of Tribes</w:t>
      </w:r>
      <w:r w:rsidR="00F57C54">
        <w:t xml:space="preserve"> leaders and a</w:t>
      </w:r>
      <w:r w:rsidR="00326027">
        <w:t>tt</w:t>
      </w:r>
      <w:r w:rsidR="00F57C54">
        <w:t xml:space="preserve">ention will shift to attacking </w:t>
      </w:r>
      <w:r w:rsidR="00505C74">
        <w:t>Houses of the Risen</w:t>
      </w:r>
      <w:r w:rsidR="00326027">
        <w:t xml:space="preserve"> towns and dungeons.</w:t>
      </w:r>
    </w:p>
    <w:p w:rsidR="00B049FD" w:rsidRDefault="00DD4A60" w:rsidP="00D07115">
      <w:pPr>
        <w:pStyle w:val="Heading3"/>
        <w:numPr>
          <w:ilvl w:val="4"/>
          <w:numId w:val="1"/>
        </w:numPr>
      </w:pPr>
      <w:bookmarkStart w:id="58" w:name="_Toc269456773"/>
      <w:r>
        <w:t xml:space="preserve">Part 4 : </w:t>
      </w:r>
      <w:r w:rsidR="00326027">
        <w:t>Is That All You’ve Got</w:t>
      </w:r>
      <w:bookmarkEnd w:id="58"/>
    </w:p>
    <w:p w:rsidR="00096EF0" w:rsidRPr="002B1EC5" w:rsidRDefault="00096EF0" w:rsidP="00F47055">
      <w:pPr>
        <w:ind w:left="1440"/>
      </w:pPr>
      <w:r w:rsidRPr="00096EF0">
        <w:rPr>
          <w:i/>
        </w:rPr>
        <w:t>Main Plot Summary</w:t>
      </w:r>
      <w:r>
        <w:t xml:space="preserve">: </w:t>
      </w:r>
      <w:r w:rsidR="00FA67DA">
        <w:t xml:space="preserve">After a number of attacks against the </w:t>
      </w:r>
      <w:r w:rsidR="00505C74">
        <w:t>Houses of the Risen</w:t>
      </w:r>
      <w:r w:rsidR="00FA67DA">
        <w:t xml:space="preserve"> strongholds and dungeons, t</w:t>
      </w:r>
      <w:r w:rsidR="000D2AF3">
        <w:t xml:space="preserve">he truce with the </w:t>
      </w:r>
      <w:r w:rsidR="00E77BE0">
        <w:t>Circle of Tribes</w:t>
      </w:r>
      <w:r w:rsidRPr="002B1EC5">
        <w:t xml:space="preserve"> fails after one of their </w:t>
      </w:r>
      <w:r w:rsidR="0061279F" w:rsidRPr="002B1EC5">
        <w:t>D</w:t>
      </w:r>
      <w:r w:rsidRPr="002B1EC5">
        <w:t xml:space="preserve">ens </w:t>
      </w:r>
      <w:r w:rsidR="00E610F0">
        <w:t>is</w:t>
      </w:r>
      <w:r w:rsidRPr="002B1EC5">
        <w:t xml:space="preserve"> wiped out with evidence that the </w:t>
      </w:r>
      <w:r w:rsidR="00A9265F">
        <w:t xml:space="preserve">Order of the </w:t>
      </w:r>
      <w:r w:rsidR="00505C74">
        <w:t>Enlightened</w:t>
      </w:r>
      <w:r w:rsidRPr="002B1EC5">
        <w:t xml:space="preserve"> did it</w:t>
      </w:r>
      <w:r w:rsidR="00FA67DA">
        <w:t xml:space="preserve"> to take yet another mine</w:t>
      </w:r>
      <w:r w:rsidRPr="002B1EC5">
        <w:t xml:space="preserve">. </w:t>
      </w:r>
      <w:r w:rsidR="000C47C1">
        <w:t>The evidence directly links the attack to the main character. As a result, the player is forced to fight</w:t>
      </w:r>
      <w:r w:rsidR="00F57C54">
        <w:t xml:space="preserve"> </w:t>
      </w:r>
      <w:r w:rsidRPr="002B1EC5">
        <w:t xml:space="preserve">a war on two fronts; attacks to </w:t>
      </w:r>
      <w:r w:rsidR="0061279F">
        <w:t xml:space="preserve">the </w:t>
      </w:r>
      <w:r w:rsidR="00505C74">
        <w:t>Houses of the Risen</w:t>
      </w:r>
      <w:r w:rsidR="0061279F">
        <w:t xml:space="preserve"> and defense against the </w:t>
      </w:r>
      <w:r w:rsidR="00E77BE0">
        <w:t>Circle of Tribes</w:t>
      </w:r>
      <w:r w:rsidR="0061279F">
        <w:t>. Battles continue to be vicious and</w:t>
      </w:r>
      <w:r w:rsidR="002F0142">
        <w:t xml:space="preserve"> citizens, crops and adventurer</w:t>
      </w:r>
      <w:r w:rsidR="0061279F">
        <w:t>s alike are all pulled into the war.</w:t>
      </w:r>
      <w:r w:rsidR="00F57C54">
        <w:t xml:space="preserve"> The war starts to go badly for everyone as attrition and starvation begin to take its toll… many towns, dens and graveyards are ravished in the war and all three sides are being destroyed yet unwilling to let their hatred go.</w:t>
      </w:r>
    </w:p>
    <w:p w:rsidR="00B049FD" w:rsidRDefault="00DD4A60" w:rsidP="00D07115">
      <w:pPr>
        <w:pStyle w:val="Heading3"/>
        <w:numPr>
          <w:ilvl w:val="4"/>
          <w:numId w:val="1"/>
        </w:numPr>
      </w:pPr>
      <w:bookmarkStart w:id="59" w:name="_Toc269456774"/>
      <w:r>
        <w:t xml:space="preserve">Part 5 : </w:t>
      </w:r>
      <w:r w:rsidR="00326027">
        <w:t>One Against All, All Against One</w:t>
      </w:r>
      <w:bookmarkEnd w:id="59"/>
    </w:p>
    <w:p w:rsidR="00497066" w:rsidRPr="00CD2F14" w:rsidRDefault="00096EF0" w:rsidP="00497066">
      <w:pPr>
        <w:ind w:left="1440"/>
      </w:pPr>
      <w:r w:rsidRPr="00096EF0">
        <w:rPr>
          <w:i/>
        </w:rPr>
        <w:t>Main Plot Summary</w:t>
      </w:r>
      <w:r>
        <w:t>:</w:t>
      </w:r>
      <w:r w:rsidR="0061279F">
        <w:t xml:space="preserve"> During a larg</w:t>
      </w:r>
      <w:r w:rsidR="00B43EAB">
        <w:t>e attack, yo</w:t>
      </w:r>
      <w:r w:rsidR="00FA67DA">
        <w:t>u end up facing</w:t>
      </w:r>
      <w:r w:rsidR="00B43EAB">
        <w:t xml:space="preserve"> the </w:t>
      </w:r>
      <w:r w:rsidR="00E77BE0">
        <w:t>Circle of Tribes</w:t>
      </w:r>
      <w:r w:rsidR="00B43EAB">
        <w:t xml:space="preserve"> general</w:t>
      </w:r>
      <w:r w:rsidR="000D2AF3">
        <w:t xml:space="preserve"> (a different one from in Part 2)</w:t>
      </w:r>
      <w:r w:rsidR="00B43EAB">
        <w:t xml:space="preserve">. After comparing notes, you find that you didn’t do things he’s accusing you of doing, nor did they seem to do the things you know they did. You don’t completely believe them but have doubts. Soon, you find a similar answer with the </w:t>
      </w:r>
      <w:r w:rsidR="00505C74">
        <w:t>Houses of the Risen</w:t>
      </w:r>
      <w:r w:rsidR="00B43EAB">
        <w:t xml:space="preserve"> leaders. While investigating, the player finds that Sebastian </w:t>
      </w:r>
      <w:r w:rsidR="00E610F0">
        <w:t>had</w:t>
      </w:r>
      <w:r w:rsidR="00B43EAB">
        <w:t xml:space="preserve"> been working for the Black Tyrant, a previously unknown evil bent on domination and destruction of all factions by pitting them against each other. Soon, you are fighting him and the tyrant’s troops and leaders with help from the </w:t>
      </w:r>
      <w:r w:rsidR="00505C74">
        <w:t>Houses of the Risen</w:t>
      </w:r>
      <w:r w:rsidR="00B43EAB">
        <w:t xml:space="preserve"> and </w:t>
      </w:r>
      <w:r w:rsidR="00E77BE0">
        <w:t>Circle of Tribes</w:t>
      </w:r>
      <w:r w:rsidR="00B43EAB">
        <w:t xml:space="preserve"> core factions (though some renegades are still there, not caring about the truce).</w:t>
      </w:r>
      <w:r w:rsidR="00084467">
        <w:t xml:space="preserve"> Each side seeks the tyrant’s men out in all locations destroying them where they can be found.</w:t>
      </w:r>
    </w:p>
    <w:p w:rsidR="00497066" w:rsidRDefault="00497066" w:rsidP="00D07115">
      <w:pPr>
        <w:pStyle w:val="Heading3"/>
        <w:numPr>
          <w:ilvl w:val="3"/>
          <w:numId w:val="1"/>
        </w:numPr>
      </w:pPr>
      <w:bookmarkStart w:id="60" w:name="_Toc269456775"/>
      <w:r>
        <w:t>Major Story Arc (</w:t>
      </w:r>
      <w:r w:rsidR="00E77BE0">
        <w:t>Circle of Tribes</w:t>
      </w:r>
      <w:r>
        <w:t>)</w:t>
      </w:r>
      <w:bookmarkEnd w:id="60"/>
    </w:p>
    <w:p w:rsidR="00DD4A60" w:rsidRDefault="00DD4A60" w:rsidP="00D07115">
      <w:pPr>
        <w:pStyle w:val="Heading3"/>
        <w:numPr>
          <w:ilvl w:val="4"/>
          <w:numId w:val="1"/>
        </w:numPr>
      </w:pPr>
      <w:bookmarkStart w:id="61" w:name="_Toc269456776"/>
      <w:r>
        <w:t xml:space="preserve">Part 1 : </w:t>
      </w:r>
      <w:r w:rsidR="00E479D4">
        <w:t>Do You Want the Good News or Bad?</w:t>
      </w:r>
      <w:bookmarkEnd w:id="61"/>
    </w:p>
    <w:p w:rsidR="00F47055" w:rsidRPr="00326027" w:rsidRDefault="00F47055" w:rsidP="00F47055">
      <w:pPr>
        <w:pStyle w:val="ListParagraph"/>
        <w:ind w:left="1440"/>
      </w:pPr>
      <w:r w:rsidRPr="00F47055">
        <w:rPr>
          <w:i/>
        </w:rPr>
        <w:t>Main Plot Summary</w:t>
      </w:r>
      <w:r>
        <w:t xml:space="preserve">: This part will have quests to train the player in gameplay and allow the gamer to build his/her initial buildings to level 1. The player will come to know and work with </w:t>
      </w:r>
      <w:r w:rsidR="00E479D4">
        <w:t>Granther</w:t>
      </w:r>
      <w:r>
        <w:t xml:space="preserve"> (</w:t>
      </w:r>
      <w:r w:rsidR="00E479D4">
        <w:t>clan warchief and primary advisor in all things political</w:t>
      </w:r>
      <w:r>
        <w:t xml:space="preserve">), </w:t>
      </w:r>
      <w:r w:rsidR="00E479D4">
        <w:t>Hakon</w:t>
      </w:r>
      <w:r>
        <w:t xml:space="preserve"> (</w:t>
      </w:r>
      <w:r w:rsidR="00E479D4">
        <w:t>the den’s blacksmith, he is a gruff irritable type</w:t>
      </w:r>
      <w:r>
        <w:t xml:space="preserve">), </w:t>
      </w:r>
      <w:r w:rsidR="00E479D4">
        <w:t>Malik</w:t>
      </w:r>
      <w:r>
        <w:t xml:space="preserve"> (</w:t>
      </w:r>
      <w:r w:rsidR="00E479D4">
        <w:t>a leading village warrior, supportive and vocal especially if it means killing something or someone; has his eye on the player’s throne</w:t>
      </w:r>
      <w:r>
        <w:t xml:space="preserve">), </w:t>
      </w:r>
      <w:r w:rsidR="00E479D4">
        <w:t>Ella</w:t>
      </w:r>
      <w:r>
        <w:t xml:space="preserve"> (</w:t>
      </w:r>
      <w:r w:rsidR="00E479D4">
        <w:t>the ex-chieftain’s wife and den shaman, she is the player’s property as part of the victory</w:t>
      </w:r>
      <w:r>
        <w:t xml:space="preserve">) and </w:t>
      </w:r>
      <w:r w:rsidR="00E479D4">
        <w:t>Shoshana</w:t>
      </w:r>
      <w:r>
        <w:t xml:space="preserve"> (</w:t>
      </w:r>
      <w:r w:rsidR="00E479D4">
        <w:t>Ella’s daughter, just come of age and using her domestic ability and good looks to snare a mate; gamer also owns her as part of the victory and is required to find her a husband and pay the dowry</w:t>
      </w:r>
      <w:r>
        <w:t xml:space="preserve">). Once </w:t>
      </w:r>
      <w:r w:rsidR="00E479D4">
        <w:t xml:space="preserve">power is </w:t>
      </w:r>
      <w:r>
        <w:t xml:space="preserve">consolidated, the player will </w:t>
      </w:r>
      <w:r w:rsidR="00E479D4">
        <w:t xml:space="preserve">start to look into why an </w:t>
      </w:r>
      <w:r w:rsidR="00505C74">
        <w:t>Houses of the Risen</w:t>
      </w:r>
      <w:r w:rsidR="00E479D4">
        <w:t xml:space="preserve"> helped him in winning</w:t>
      </w:r>
      <w:r>
        <w:t>.</w:t>
      </w:r>
      <w:r w:rsidR="00E479D4">
        <w:t xml:space="preserve"> After </w:t>
      </w:r>
      <w:r w:rsidR="00E479D4">
        <w:lastRenderedPageBreak/>
        <w:t xml:space="preserve">defending yourself against Malik in a play for you power, you come to realize that the only possible reason was to create instability in the den by putting a weak young chieftain in power. When you send Granther and a squad of men to be your emissaries to the </w:t>
      </w:r>
      <w:r w:rsidR="00505C74">
        <w:t>Houses of the Risen</w:t>
      </w:r>
      <w:r w:rsidR="00E479D4">
        <w:t>, they are ambushed and most are killed before Granther can get a couple of them back</w:t>
      </w:r>
      <w:r w:rsidR="00862B81">
        <w:t xml:space="preserve">. This gives you little doubt that you are now at war with the </w:t>
      </w:r>
      <w:r w:rsidR="00505C74">
        <w:t>Houses of the Risen</w:t>
      </w:r>
      <w:r w:rsidR="00862B81">
        <w:t>. The evidence of the return suggests that the war is over your mines of spirae crystals.</w:t>
      </w:r>
    </w:p>
    <w:p w:rsidR="00DD4A60" w:rsidRDefault="00DD4A60" w:rsidP="00D07115">
      <w:pPr>
        <w:pStyle w:val="Heading3"/>
        <w:numPr>
          <w:ilvl w:val="4"/>
          <w:numId w:val="1"/>
        </w:numPr>
      </w:pPr>
      <w:bookmarkStart w:id="62" w:name="_Toc269456777"/>
      <w:r>
        <w:t xml:space="preserve">Part 2 : </w:t>
      </w:r>
      <w:r w:rsidR="008C1528">
        <w:t>Dust to Dust</w:t>
      </w:r>
      <w:bookmarkEnd w:id="62"/>
    </w:p>
    <w:p w:rsidR="00F47055" w:rsidRPr="00326027" w:rsidRDefault="00F47055" w:rsidP="00F47055">
      <w:pPr>
        <w:pStyle w:val="ListParagraph"/>
        <w:ind w:left="1440"/>
      </w:pPr>
      <w:r w:rsidRPr="00F47055">
        <w:rPr>
          <w:i/>
        </w:rPr>
        <w:t>Main Plot Summary</w:t>
      </w:r>
      <w:r>
        <w:t xml:space="preserve">: This part will cycle through quests to attack </w:t>
      </w:r>
      <w:r w:rsidR="00505C74">
        <w:t>Houses of the Risen</w:t>
      </w:r>
      <w:r>
        <w:t xml:space="preserve"> dungeons and player towns. Initially, the player wi</w:t>
      </w:r>
      <w:r w:rsidR="00862B81">
        <w:t>ll go out and examine small crypts</w:t>
      </w:r>
      <w:r>
        <w:t xml:space="preserve"> to evaluate the strength of the enemy</w:t>
      </w:r>
      <w:r w:rsidR="00862B81">
        <w:t>, retaliate for the attacks and use the opportunity to keep warriors like Malik busy with the enemy</w:t>
      </w:r>
      <w:r>
        <w:t xml:space="preserve">. The player will seek out information against the enemy and items to help though his/her focus will be on attacking the </w:t>
      </w:r>
      <w:r w:rsidR="00862B81">
        <w:t>evil</w:t>
      </w:r>
      <w:r>
        <w:t xml:space="preserve"> enemy. </w:t>
      </w:r>
      <w:r w:rsidR="00862B81">
        <w:t xml:space="preserve">The player will work with Hakon to try and craft items to better destroy the </w:t>
      </w:r>
      <w:r w:rsidR="00505C74">
        <w:t>Houses of the Risen</w:t>
      </w:r>
      <w:r w:rsidR="00862B81">
        <w:t xml:space="preserve"> once and for all to protect your people from them.</w:t>
      </w:r>
      <w:r>
        <w:t xml:space="preserve"> </w:t>
      </w:r>
      <w:r w:rsidR="00862B81">
        <w:t>To also reinforce the player’s authority, he/she offers Granther Shoshana’s hand as his third wife. She is insulted by being a third wife even if to a powerful man in the tribe. She was hoping for another. As such, she runs away.</w:t>
      </w:r>
    </w:p>
    <w:p w:rsidR="00DD4A60" w:rsidRDefault="00DD4A60" w:rsidP="00D07115">
      <w:pPr>
        <w:pStyle w:val="Heading3"/>
        <w:numPr>
          <w:ilvl w:val="4"/>
          <w:numId w:val="1"/>
        </w:numPr>
      </w:pPr>
      <w:bookmarkStart w:id="63" w:name="_Toc269456778"/>
      <w:r>
        <w:t xml:space="preserve">Part 3 : </w:t>
      </w:r>
      <w:r w:rsidR="008C1528">
        <w:t>Martyrdom</w:t>
      </w:r>
      <w:bookmarkEnd w:id="63"/>
    </w:p>
    <w:p w:rsidR="00F47055" w:rsidRPr="00326027" w:rsidRDefault="00F47055" w:rsidP="00F47055">
      <w:pPr>
        <w:pStyle w:val="ListParagraph"/>
        <w:ind w:left="1440"/>
      </w:pPr>
      <w:r w:rsidRPr="00F47055">
        <w:rPr>
          <w:i/>
        </w:rPr>
        <w:t>Main Plot Summary</w:t>
      </w:r>
      <w:r>
        <w:t xml:space="preserve">: </w:t>
      </w:r>
      <w:r w:rsidR="00862B81">
        <w:t xml:space="preserve">In an attempt to recover his/her position, the main character tracks and goes after Shoshana. He finds her captured by a group of </w:t>
      </w:r>
      <w:r w:rsidR="00505C74">
        <w:t>Houses of the Risen</w:t>
      </w:r>
      <w:r w:rsidR="00862B81">
        <w:t>. While under</w:t>
      </w:r>
      <w:r>
        <w:t xml:space="preserve"> discussion with one of the </w:t>
      </w:r>
      <w:r w:rsidR="00505C74">
        <w:t>Houses of the Risen</w:t>
      </w:r>
      <w:r>
        <w:t xml:space="preserve"> l</w:t>
      </w:r>
      <w:r w:rsidR="00862B81">
        <w:t xml:space="preserve">eaders who returns Shoshana, the player is attacked by </w:t>
      </w:r>
      <w:r w:rsidR="00A9265F">
        <w:t xml:space="preserve">Order of the </w:t>
      </w:r>
      <w:r w:rsidR="00505C74">
        <w:t>Enlightened</w:t>
      </w:r>
      <w:r>
        <w:t>.</w:t>
      </w:r>
      <w:r w:rsidR="00862B81">
        <w:t xml:space="preserve"> They</w:t>
      </w:r>
      <w:r w:rsidR="00E610F0">
        <w:t xml:space="preserve"> critically</w:t>
      </w:r>
      <w:r w:rsidR="00862B81">
        <w:t xml:space="preserve"> injure Shoshana </w:t>
      </w:r>
      <w:r w:rsidR="008C1528">
        <w:t xml:space="preserve">after she jumps to save Granther from an arrow </w:t>
      </w:r>
      <w:r w:rsidR="00E610F0">
        <w:t xml:space="preserve">(sending her into a coma) </w:t>
      </w:r>
      <w:r w:rsidR="00862B81">
        <w:t xml:space="preserve">and you band together with the </w:t>
      </w:r>
      <w:r w:rsidR="00505C74">
        <w:t>Houses of the Risen</w:t>
      </w:r>
      <w:r w:rsidR="00862B81">
        <w:t xml:space="preserve"> to repulse the </w:t>
      </w:r>
      <w:r w:rsidR="00A9265F">
        <w:t>Order of the Enlightened</w:t>
      </w:r>
      <w:r w:rsidR="00862B81">
        <w:t xml:space="preserve"> attack. You find out that the </w:t>
      </w:r>
      <w:r w:rsidR="00505C74">
        <w:t>Houses of the Risen</w:t>
      </w:r>
      <w:r w:rsidR="00862B81">
        <w:t xml:space="preserve"> didn’t help your ascension nor did they know anything about the ambush. The evidence you show them suggests that the attack was done by rebels known to work for</w:t>
      </w:r>
      <w:r w:rsidR="00381252">
        <w:t xml:space="preserve"> the highest bidder who must have been the </w:t>
      </w:r>
      <w:r w:rsidR="00A9265F">
        <w:t xml:space="preserve">Order of the </w:t>
      </w:r>
      <w:r w:rsidR="00505C74">
        <w:t>Enlightened</w:t>
      </w:r>
      <w:r w:rsidR="00381252">
        <w:t xml:space="preserve"> for them to know about the meeting and attack.</w:t>
      </w:r>
      <w:r>
        <w:t xml:space="preserve"> </w:t>
      </w:r>
      <w:r w:rsidR="00381252">
        <w:t>The main character realizes that this may have been done</w:t>
      </w:r>
      <w:r>
        <w:t xml:space="preserve"> so to weaken the </w:t>
      </w:r>
      <w:r w:rsidR="00E77BE0">
        <w:t>Circle of Tribes</w:t>
      </w:r>
      <w:r>
        <w:t xml:space="preserve"> and </w:t>
      </w:r>
      <w:r w:rsidR="00505C74">
        <w:t>Houses of the Risen</w:t>
      </w:r>
      <w:r>
        <w:t xml:space="preserve"> factions so that the resource mines could be theirs and theirs alone after the war. This will lead to a truce with the </w:t>
      </w:r>
      <w:r w:rsidR="00505C74">
        <w:t>Houses of the Risen</w:t>
      </w:r>
      <w:r>
        <w:t xml:space="preserve"> leaders and attention will shift to attacking </w:t>
      </w:r>
      <w:r w:rsidR="00A9265F">
        <w:t>Order of the Enlightened</w:t>
      </w:r>
      <w:r>
        <w:t xml:space="preserve"> towns and dungeons.</w:t>
      </w:r>
    </w:p>
    <w:p w:rsidR="00DD4A60" w:rsidRDefault="00DD4A60" w:rsidP="00D07115">
      <w:pPr>
        <w:pStyle w:val="Heading3"/>
        <w:numPr>
          <w:ilvl w:val="4"/>
          <w:numId w:val="1"/>
        </w:numPr>
      </w:pPr>
      <w:bookmarkStart w:id="64" w:name="_Toc269456779"/>
      <w:r>
        <w:t xml:space="preserve">Part 4 : </w:t>
      </w:r>
      <w:r w:rsidR="008C1528">
        <w:t>Death of 1000 Cuts</w:t>
      </w:r>
      <w:bookmarkEnd w:id="64"/>
    </w:p>
    <w:p w:rsidR="00F47055" w:rsidRPr="002B1EC5" w:rsidRDefault="00F47055" w:rsidP="00F47055">
      <w:pPr>
        <w:pStyle w:val="ListParagraph"/>
        <w:ind w:left="1440"/>
      </w:pPr>
      <w:r w:rsidRPr="00F47055">
        <w:rPr>
          <w:i/>
        </w:rPr>
        <w:t>Main Plot Summary</w:t>
      </w:r>
      <w:r>
        <w:t xml:space="preserve">: After a number of attacks against the </w:t>
      </w:r>
      <w:r w:rsidR="00A9265F">
        <w:t>Order of the Enlightened</w:t>
      </w:r>
      <w:r>
        <w:t xml:space="preserve"> strongholds and dungeons, the truce with the </w:t>
      </w:r>
      <w:r w:rsidR="00505C74">
        <w:t>Houses of the Risen</w:t>
      </w:r>
      <w:r w:rsidRPr="002B1EC5">
        <w:t xml:space="preserve"> fails after one of their </w:t>
      </w:r>
      <w:r w:rsidR="00E610F0">
        <w:t>Crypts</w:t>
      </w:r>
      <w:r w:rsidRPr="002B1EC5">
        <w:t xml:space="preserve"> </w:t>
      </w:r>
      <w:r w:rsidR="00E610F0">
        <w:t>is</w:t>
      </w:r>
      <w:r w:rsidRPr="002B1EC5">
        <w:t xml:space="preserve"> wiped out with evidence that the </w:t>
      </w:r>
      <w:r w:rsidR="00E77BE0">
        <w:lastRenderedPageBreak/>
        <w:t>Circle of Tribes</w:t>
      </w:r>
      <w:r w:rsidRPr="002B1EC5">
        <w:t xml:space="preserve"> did it</w:t>
      </w:r>
      <w:r>
        <w:t xml:space="preserve"> to take </w:t>
      </w:r>
      <w:r w:rsidR="00E610F0">
        <w:t>revenge on Shoshana’s coma</w:t>
      </w:r>
      <w:r w:rsidRPr="002B1EC5">
        <w:t xml:space="preserve">. </w:t>
      </w:r>
      <w:r>
        <w:t xml:space="preserve">The evidence directly links the attack to the </w:t>
      </w:r>
      <w:r w:rsidR="00E610F0">
        <w:t>Granther</w:t>
      </w:r>
      <w:r>
        <w:t xml:space="preserve">. As a result, the player is forced to fight </w:t>
      </w:r>
      <w:r w:rsidRPr="002B1EC5">
        <w:t xml:space="preserve">a war on two fronts; attacks to </w:t>
      </w:r>
      <w:r>
        <w:t xml:space="preserve">the </w:t>
      </w:r>
      <w:r w:rsidR="00505C74">
        <w:t>Houses of the Risen</w:t>
      </w:r>
      <w:r>
        <w:t xml:space="preserve"> and defense against the </w:t>
      </w:r>
      <w:r w:rsidR="00E77BE0">
        <w:t>Circle of Tribes</w:t>
      </w:r>
      <w:r>
        <w:t>. Battles continue to be vicious and</w:t>
      </w:r>
      <w:r w:rsidR="002F0142">
        <w:t xml:space="preserve"> citizens, crops and adventurer</w:t>
      </w:r>
      <w:r>
        <w:t>s alike are all pulled into the war. The war starts to go badly for everyone as attrition and starvation begin to take its toll… many towns, dens and graveyards are ravished in the war and all three sides are being destroyed yet unwilling to let their hatred go.</w:t>
      </w:r>
      <w:r w:rsidR="008C1528">
        <w:t xml:space="preserve"> The tribe loses several of its mines.</w:t>
      </w:r>
    </w:p>
    <w:p w:rsidR="00DD4A60" w:rsidRDefault="00DD4A60" w:rsidP="00D07115">
      <w:pPr>
        <w:pStyle w:val="Heading3"/>
        <w:numPr>
          <w:ilvl w:val="4"/>
          <w:numId w:val="1"/>
        </w:numPr>
      </w:pPr>
      <w:bookmarkStart w:id="65" w:name="_Toc269456780"/>
      <w:r>
        <w:t xml:space="preserve">Part 5 : </w:t>
      </w:r>
      <w:r w:rsidR="008C1528">
        <w:t>Ambition</w:t>
      </w:r>
      <w:bookmarkEnd w:id="65"/>
    </w:p>
    <w:p w:rsidR="00E610F0" w:rsidRPr="00CD2F14" w:rsidRDefault="00E610F0" w:rsidP="00E610F0">
      <w:pPr>
        <w:pStyle w:val="ListParagraph"/>
        <w:ind w:left="1440"/>
      </w:pPr>
      <w:r w:rsidRPr="00E610F0">
        <w:rPr>
          <w:i/>
        </w:rPr>
        <w:t>Main Plot Summary</w:t>
      </w:r>
      <w:r>
        <w:t xml:space="preserve">: During a large attack, you end up facing the </w:t>
      </w:r>
      <w:r w:rsidR="00505C74">
        <w:t>Houses of the Risen</w:t>
      </w:r>
      <w:r>
        <w:t xml:space="preserve"> general (a different one from in Part 2). After comparing notes, you find that you didn’t do things he’s accusing you of doing, nor did they seem to do the things you know they did. You don’t completely believe them but have doubts. Soon, you find a similar answer with the </w:t>
      </w:r>
      <w:r w:rsidR="00A9265F">
        <w:t>Order of the Enlightened</w:t>
      </w:r>
      <w:r>
        <w:t xml:space="preserve"> leaders. Shoshana wakes to find Granther has been spending large amounts of time and money to heal her back to health. She agrees to be his wife and they are married. While investigating the conflicting information coming from the enemies, the player finds that Malik and been working for the Black Tyrant, a previously unknown evil bent on domination and destruction of all factions by pitting them against each other. Soon, you are fighting him and the tyrant’s troops and leaders with help from the </w:t>
      </w:r>
      <w:r w:rsidR="00505C74">
        <w:t>Houses of the Risen</w:t>
      </w:r>
      <w:r>
        <w:t xml:space="preserve"> and </w:t>
      </w:r>
      <w:r w:rsidR="00E77BE0">
        <w:t>Circle of Tribes</w:t>
      </w:r>
      <w:r>
        <w:t xml:space="preserve"> core factions (though some renegades are still there, not caring about the truce). Each side seeks the tyrant’s men out in all locations destroying them where they can be found.</w:t>
      </w:r>
    </w:p>
    <w:p w:rsidR="00497066" w:rsidRDefault="00497066" w:rsidP="00D07115">
      <w:pPr>
        <w:pStyle w:val="Heading3"/>
        <w:numPr>
          <w:ilvl w:val="3"/>
          <w:numId w:val="1"/>
        </w:numPr>
      </w:pPr>
      <w:bookmarkStart w:id="66" w:name="_Toc269456781"/>
      <w:r>
        <w:t>Major Story Arc (</w:t>
      </w:r>
      <w:r w:rsidR="00505C74">
        <w:t>Houses of the Risen</w:t>
      </w:r>
      <w:r>
        <w:t>)</w:t>
      </w:r>
      <w:bookmarkEnd w:id="66"/>
    </w:p>
    <w:p w:rsidR="00DD4A60" w:rsidRDefault="00DD4A60" w:rsidP="00D07115">
      <w:pPr>
        <w:pStyle w:val="Heading3"/>
        <w:numPr>
          <w:ilvl w:val="4"/>
          <w:numId w:val="1"/>
        </w:numPr>
      </w:pPr>
      <w:bookmarkStart w:id="67" w:name="_Toc269456782"/>
      <w:r>
        <w:t xml:space="preserve">Part 1 : </w:t>
      </w:r>
      <w:r w:rsidR="00E33129">
        <w:t>Sweeping Ashes while Stoking the Fire</w:t>
      </w:r>
      <w:bookmarkEnd w:id="67"/>
    </w:p>
    <w:p w:rsidR="00F47055" w:rsidRPr="00326027" w:rsidRDefault="00F47055" w:rsidP="00F47055">
      <w:pPr>
        <w:pStyle w:val="ListParagraph"/>
        <w:ind w:left="1440"/>
      </w:pPr>
      <w:r w:rsidRPr="00F47055">
        <w:rPr>
          <w:i/>
        </w:rPr>
        <w:t>Main Plot Summary</w:t>
      </w:r>
      <w:r>
        <w:t>: This part will have quests to train the player in gameplay and allow the gamer to build his/her initial buildings to level 1</w:t>
      </w:r>
      <w:r w:rsidR="00975FDC">
        <w:t xml:space="preserve"> (as they were destroyed in the attack)</w:t>
      </w:r>
      <w:r>
        <w:t xml:space="preserve">. The player will come to know and work with </w:t>
      </w:r>
      <w:r w:rsidR="00975FDC">
        <w:t>Xaviera</w:t>
      </w:r>
      <w:r>
        <w:t xml:space="preserve"> (</w:t>
      </w:r>
      <w:r w:rsidR="00975FDC">
        <w:t>last remain ruling family member besides the main player, cousin, and badly injured in the battle unable to get out of bed</w:t>
      </w:r>
      <w:r>
        <w:t xml:space="preserve">), </w:t>
      </w:r>
      <w:r w:rsidR="00975FDC">
        <w:t>Wynne</w:t>
      </w:r>
      <w:r>
        <w:t xml:space="preserve"> (</w:t>
      </w:r>
      <w:r w:rsidR="00975FDC">
        <w:t>Dark reclusive necromancer (summoner type), constantly performing dark rites and needing help with them</w:t>
      </w:r>
      <w:r>
        <w:t xml:space="preserve">), </w:t>
      </w:r>
      <w:r w:rsidR="00975FDC">
        <w:t>Torin</w:t>
      </w:r>
      <w:r>
        <w:t xml:space="preserve"> (</w:t>
      </w:r>
      <w:r w:rsidR="00975FDC">
        <w:t>a wounded warrior who lost a hand irrevocably in the battle, witty warrior-type</w:t>
      </w:r>
      <w:r>
        <w:t xml:space="preserve">), </w:t>
      </w:r>
      <w:r w:rsidR="00975FDC">
        <w:t>Victoir</w:t>
      </w:r>
      <w:r>
        <w:t xml:space="preserve"> (</w:t>
      </w:r>
      <w:r w:rsidR="00975FDC">
        <w:t>Angry bitter, sadistic manipulator, constantly pushing for death and chaos against any enemy</w:t>
      </w:r>
      <w:r>
        <w:t xml:space="preserve">) and </w:t>
      </w:r>
      <w:r w:rsidR="00975FDC">
        <w:t>Waylon</w:t>
      </w:r>
      <w:r>
        <w:t xml:space="preserve"> (</w:t>
      </w:r>
      <w:r w:rsidR="00975FDC">
        <w:t xml:space="preserve">a new </w:t>
      </w:r>
      <w:r w:rsidR="00505C74">
        <w:t>Houses of the Risen</w:t>
      </w:r>
      <w:r w:rsidR="00975FDC">
        <w:t>, his memory loss leads him to want to know about his life before he died and how that came to be</w:t>
      </w:r>
      <w:r>
        <w:t xml:space="preserve">). Once </w:t>
      </w:r>
      <w:r w:rsidR="00975FDC">
        <w:t>the crypts are rebuilt</w:t>
      </w:r>
      <w:r>
        <w:t xml:space="preserve">, the player will want to turn attention to revenge for </w:t>
      </w:r>
      <w:r w:rsidR="00975FDC">
        <w:t>the attack auspiciously for religious reasons to try and wipe them out</w:t>
      </w:r>
      <w:r>
        <w:t xml:space="preserve">. </w:t>
      </w:r>
      <w:r w:rsidR="00975FDC">
        <w:t xml:space="preserve">The </w:t>
      </w:r>
      <w:r w:rsidR="00A9265F">
        <w:t xml:space="preserve">Order of the </w:t>
      </w:r>
      <w:r w:rsidR="00505C74">
        <w:t>Enlightened</w:t>
      </w:r>
      <w:r w:rsidR="00975FDC">
        <w:t xml:space="preserve"> have always been </w:t>
      </w:r>
      <w:r w:rsidR="00975FDC">
        <w:lastRenderedPageBreak/>
        <w:t xml:space="preserve">uneasy around the </w:t>
      </w:r>
      <w:r w:rsidR="00505C74">
        <w:t>Houses of the Risen</w:t>
      </w:r>
      <w:r w:rsidR="00975FDC">
        <w:t xml:space="preserve"> feeling they are unnatural and occasional raids are not unheard of, but the wars of decades previous had resulted in a treaty that kept most of it down. This was wholesale slaughter though and broke the treaty. It neede</w:t>
      </w:r>
      <w:r w:rsidR="00715669">
        <w:t xml:space="preserve">d to be responded to and what better way than to hurt the </w:t>
      </w:r>
      <w:r w:rsidR="00A9265F">
        <w:t xml:space="preserve">Order of the </w:t>
      </w:r>
      <w:r w:rsidR="00505C74">
        <w:t>Enlightened</w:t>
      </w:r>
      <w:r w:rsidR="00715669">
        <w:t xml:space="preserve"> where it’ll cripple them, taking out their supplies and trade lines (including the crystal spirae).</w:t>
      </w:r>
    </w:p>
    <w:p w:rsidR="00DD4A60" w:rsidRDefault="00DD4A60" w:rsidP="00D07115">
      <w:pPr>
        <w:pStyle w:val="Heading3"/>
        <w:numPr>
          <w:ilvl w:val="4"/>
          <w:numId w:val="1"/>
        </w:numPr>
      </w:pPr>
      <w:bookmarkStart w:id="68" w:name="_Toc269456783"/>
      <w:r>
        <w:t xml:space="preserve">Part 2 : </w:t>
      </w:r>
      <w:r w:rsidR="00217C34">
        <w:t>Make Their Strength Yours</w:t>
      </w:r>
      <w:bookmarkEnd w:id="68"/>
    </w:p>
    <w:p w:rsidR="00F47055" w:rsidRPr="00326027" w:rsidRDefault="00F47055" w:rsidP="00F47055">
      <w:pPr>
        <w:pStyle w:val="ListParagraph"/>
        <w:ind w:left="1440"/>
      </w:pPr>
      <w:r w:rsidRPr="00F47055">
        <w:rPr>
          <w:i/>
        </w:rPr>
        <w:t>Main Plot Summary</w:t>
      </w:r>
      <w:r>
        <w:t xml:space="preserve">: This part will cycle through quests to attack </w:t>
      </w:r>
      <w:r w:rsidR="00A9265F">
        <w:t>Order of the Enlightened</w:t>
      </w:r>
      <w:r>
        <w:t xml:space="preserve"> dungeons and player towns. Initially, the player will go out and examine small </w:t>
      </w:r>
      <w:r w:rsidR="00306807">
        <w:t>villages</w:t>
      </w:r>
      <w:r>
        <w:t xml:space="preserve"> to evaluate the strength of the enemy, </w:t>
      </w:r>
      <w:r w:rsidR="00306807">
        <w:t>destroy shipments of goods and supplies</w:t>
      </w:r>
      <w:r>
        <w:t xml:space="preserve"> an</w:t>
      </w:r>
      <w:r w:rsidR="00306807">
        <w:t xml:space="preserve">d take a few humanoid-types </w:t>
      </w:r>
      <w:r>
        <w:t xml:space="preserve">out in the process. The player will seek out information against the enemy and items to help though his/her focus will be on attacking the </w:t>
      </w:r>
      <w:r w:rsidR="00306807">
        <w:t>numerous</w:t>
      </w:r>
      <w:r>
        <w:t xml:space="preserve"> enemy. The player will </w:t>
      </w:r>
      <w:r w:rsidR="00306807">
        <w:t>start raids on farmsteads and small villages</w:t>
      </w:r>
      <w:r>
        <w:t xml:space="preserve"> and begin to meet in battle some of the junior and middle leaders in the </w:t>
      </w:r>
      <w:r w:rsidR="00A9265F">
        <w:t>Order of the Enlightened</w:t>
      </w:r>
      <w:r>
        <w:t xml:space="preserve"> side. </w:t>
      </w:r>
      <w:r w:rsidR="00306807">
        <w:t xml:space="preserve">Wynne pushes for parts </w:t>
      </w:r>
      <w:r w:rsidR="004D2D3F">
        <w:t>s</w:t>
      </w:r>
      <w:r w:rsidR="00306807">
        <w:t xml:space="preserve">he can use to try and build a super warrior to fight the </w:t>
      </w:r>
      <w:r w:rsidR="00A9265F">
        <w:t xml:space="preserve">Order of the </w:t>
      </w:r>
      <w:r w:rsidR="00505C74">
        <w:t>Enlightened</w:t>
      </w:r>
      <w:r w:rsidR="00306807">
        <w:t xml:space="preserve">. Victoir leads several attacks that get extremely bloody massacring everyone gruesomely with Torin barely able to control him. Waylon finds out that he was a part of a human family. Though he died months before, you come to learn that this may have had to do with why the mercenaries were hired to attack after he was made </w:t>
      </w:r>
      <w:r w:rsidR="00505C74">
        <w:t>Houses of the Risen</w:t>
      </w:r>
      <w:r w:rsidR="00306807">
        <w:t xml:space="preserve">. </w:t>
      </w:r>
    </w:p>
    <w:p w:rsidR="00DD4A60" w:rsidRDefault="00DD4A60" w:rsidP="00D07115">
      <w:pPr>
        <w:pStyle w:val="Heading3"/>
        <w:numPr>
          <w:ilvl w:val="4"/>
          <w:numId w:val="1"/>
        </w:numPr>
      </w:pPr>
      <w:bookmarkStart w:id="69" w:name="_Toc269456784"/>
      <w:r>
        <w:t xml:space="preserve">Part 3 : </w:t>
      </w:r>
      <w:r w:rsidR="00217C34">
        <w:t>Savagery against the Savages</w:t>
      </w:r>
      <w:bookmarkEnd w:id="69"/>
    </w:p>
    <w:p w:rsidR="00F47055" w:rsidRPr="00326027" w:rsidRDefault="00F47055" w:rsidP="00F47055">
      <w:pPr>
        <w:pStyle w:val="ListParagraph"/>
        <w:ind w:left="1440"/>
      </w:pPr>
      <w:r w:rsidRPr="00F47055">
        <w:rPr>
          <w:i/>
        </w:rPr>
        <w:t>Main Plot Summary</w:t>
      </w:r>
      <w:r>
        <w:t xml:space="preserve">: </w:t>
      </w:r>
      <w:r w:rsidR="00306807">
        <w:t xml:space="preserve">Looking into Waylon’s information, the main character learns that though a minor family of renegades did help plan and execute the attack, it was in grief and outrage at the </w:t>
      </w:r>
      <w:r w:rsidR="00505C74">
        <w:t>Houses of the Risen</w:t>
      </w:r>
      <w:r w:rsidR="00306807">
        <w:t xml:space="preserve"> raising their son which was a treaty violation in and of itself. Additionally, it was learned that the funding </w:t>
      </w:r>
      <w:r w:rsidR="0092661C">
        <w:t xml:space="preserve">and some of the planning </w:t>
      </w:r>
      <w:r w:rsidR="00306807">
        <w:t xml:space="preserve">came from the </w:t>
      </w:r>
      <w:r w:rsidR="00E77BE0">
        <w:t>Circle of Tribes</w:t>
      </w:r>
      <w:r w:rsidR="00306807">
        <w:t xml:space="preserve"> </w:t>
      </w:r>
      <w:r w:rsidR="0092661C">
        <w:t>to try and keep both sides weak so that they could control more land and not have to share their mines</w:t>
      </w:r>
      <w:r>
        <w:t xml:space="preserve">. This will lead to a truce with the </w:t>
      </w:r>
      <w:r w:rsidR="00A9265F">
        <w:t>Order of the Enlightened</w:t>
      </w:r>
      <w:r>
        <w:t xml:space="preserve"> leaders </w:t>
      </w:r>
      <w:r w:rsidR="0092661C">
        <w:t xml:space="preserve">(who were not involved in the original attack or planning) </w:t>
      </w:r>
      <w:r>
        <w:t xml:space="preserve">and attention will shift to attacking </w:t>
      </w:r>
      <w:r w:rsidR="00E77BE0">
        <w:t>Circle of Tribes</w:t>
      </w:r>
      <w:r>
        <w:t xml:space="preserve"> towns and dungeons.</w:t>
      </w:r>
      <w:r w:rsidR="00E33129">
        <w:t xml:space="preserve"> Now Wynne will work to build anti-goblin diseases and creatures with parts </w:t>
      </w:r>
      <w:r w:rsidR="004D2D3F">
        <w:t>s</w:t>
      </w:r>
      <w:r w:rsidR="00E33129">
        <w:t>he needs the player to collect.</w:t>
      </w:r>
    </w:p>
    <w:p w:rsidR="00DD4A60" w:rsidRDefault="00DD4A60" w:rsidP="00D07115">
      <w:pPr>
        <w:pStyle w:val="Heading3"/>
        <w:numPr>
          <w:ilvl w:val="4"/>
          <w:numId w:val="1"/>
        </w:numPr>
      </w:pPr>
      <w:bookmarkStart w:id="70" w:name="_Toc269456785"/>
      <w:r>
        <w:t xml:space="preserve">Part 4 : </w:t>
      </w:r>
      <w:r w:rsidR="00217C34">
        <w:t>Spin Me Around</w:t>
      </w:r>
      <w:bookmarkEnd w:id="70"/>
    </w:p>
    <w:p w:rsidR="00F47055" w:rsidRPr="002B1EC5" w:rsidRDefault="00F47055" w:rsidP="00F47055">
      <w:pPr>
        <w:pStyle w:val="ListParagraph"/>
        <w:ind w:left="1440"/>
      </w:pPr>
      <w:r w:rsidRPr="00F47055">
        <w:rPr>
          <w:i/>
        </w:rPr>
        <w:t>Main Plot Summary</w:t>
      </w:r>
      <w:r>
        <w:t xml:space="preserve">: After a number of attacks against the </w:t>
      </w:r>
      <w:r w:rsidR="00E77BE0">
        <w:t>Circle of Tribes</w:t>
      </w:r>
      <w:r>
        <w:t xml:space="preserve"> strongholds and dungeons, the truce with the </w:t>
      </w:r>
      <w:r w:rsidR="00A9265F">
        <w:t xml:space="preserve">Order of the </w:t>
      </w:r>
      <w:r w:rsidR="00505C74">
        <w:t>Enlightened</w:t>
      </w:r>
      <w:r w:rsidRPr="002B1EC5">
        <w:t xml:space="preserve"> fails after one of their </w:t>
      </w:r>
      <w:r w:rsidR="002F0142">
        <w:t>Village graveyards erupts with all corpses rising from the dead</w:t>
      </w:r>
      <w:r w:rsidRPr="002B1EC5">
        <w:t xml:space="preserve">. </w:t>
      </w:r>
      <w:r>
        <w:t xml:space="preserve">The evidence </w:t>
      </w:r>
      <w:r w:rsidR="002F0142">
        <w:t>suggests</w:t>
      </w:r>
      <w:r>
        <w:t xml:space="preserve"> the </w:t>
      </w:r>
      <w:r w:rsidR="002F0142">
        <w:t xml:space="preserve">necromancy had to be at the </w:t>
      </w:r>
      <w:r>
        <w:t>main character</w:t>
      </w:r>
      <w:r w:rsidR="002F0142">
        <w:t>’s order</w:t>
      </w:r>
      <w:r>
        <w:t xml:space="preserve">. As a result, the player is forced to fight </w:t>
      </w:r>
      <w:r w:rsidRPr="002B1EC5">
        <w:t xml:space="preserve">a war on two fronts; attacks to </w:t>
      </w:r>
      <w:r>
        <w:t xml:space="preserve">the </w:t>
      </w:r>
      <w:r w:rsidR="00E77BE0">
        <w:t>Circle of Tribes</w:t>
      </w:r>
      <w:r>
        <w:t xml:space="preserve"> a</w:t>
      </w:r>
      <w:r w:rsidR="002F0142">
        <w:t xml:space="preserve">nd defense against the </w:t>
      </w:r>
      <w:r w:rsidR="00A9265F">
        <w:t xml:space="preserve">Order of the </w:t>
      </w:r>
      <w:r w:rsidR="00505C74">
        <w:t>Enlightened</w:t>
      </w:r>
      <w:r>
        <w:t xml:space="preserve">. Battles continue to be vicious and citizens, crops and adventurers alike are all pulled into the war. The war starts to go badly for </w:t>
      </w:r>
      <w:r>
        <w:lastRenderedPageBreak/>
        <w:t>everyone as attrition and starvation begin to take its toll… many towns, dens and graveyards are ravished in the war and all three sides are being destroyed yet unwilling to let their hatred go.</w:t>
      </w:r>
    </w:p>
    <w:p w:rsidR="00DD4A60" w:rsidRDefault="00DD4A60" w:rsidP="00D07115">
      <w:pPr>
        <w:pStyle w:val="Heading3"/>
        <w:numPr>
          <w:ilvl w:val="4"/>
          <w:numId w:val="1"/>
        </w:numPr>
      </w:pPr>
      <w:bookmarkStart w:id="71" w:name="_Toc269456786"/>
      <w:r>
        <w:t xml:space="preserve">Part 5 : </w:t>
      </w:r>
      <w:r w:rsidR="00217C34">
        <w:t>Life and Death, Chaos and Obliteration</w:t>
      </w:r>
      <w:bookmarkEnd w:id="71"/>
    </w:p>
    <w:p w:rsidR="00F47055" w:rsidRPr="00CD2F14" w:rsidRDefault="00F47055" w:rsidP="00F47055">
      <w:pPr>
        <w:pStyle w:val="ListParagraph"/>
        <w:ind w:left="1440"/>
      </w:pPr>
      <w:r w:rsidRPr="00F47055">
        <w:rPr>
          <w:i/>
        </w:rPr>
        <w:t>Main Plot Summary</w:t>
      </w:r>
      <w:r>
        <w:t xml:space="preserve">: During a large attack, you end up facing the </w:t>
      </w:r>
      <w:r w:rsidR="00A9265F">
        <w:t>Order of the Enlightened</w:t>
      </w:r>
      <w:r>
        <w:t xml:space="preserve"> general (a different one from in Part 2). After comparing notes, you find that you didn’t do things he’s accusing you of doing, nor did they seem to do the things you know they did. You don’t completely believe them but have doubts. Soon, you find a similar answer with the </w:t>
      </w:r>
      <w:r w:rsidR="00E77BE0">
        <w:t>Circle of Tribes</w:t>
      </w:r>
      <w:r>
        <w:t xml:space="preserve"> leaders. While investigating, the player finds that </w:t>
      </w:r>
      <w:r w:rsidR="0087506A">
        <w:t xml:space="preserve">Xaviera is not actually crippled and arranged for the attacks and evidence. She had </w:t>
      </w:r>
      <w:r>
        <w:t>been working for the Black Tyrant, a previously unknown evil bent on domination and destruction of all factions by pitting them against each other. Soon, you a</w:t>
      </w:r>
      <w:r w:rsidR="0087506A">
        <w:t>re fighting him, his</w:t>
      </w:r>
      <w:r>
        <w:t xml:space="preserve"> troops and l</w:t>
      </w:r>
      <w:r w:rsidR="0087506A">
        <w:t xml:space="preserve">eaders with help from the </w:t>
      </w:r>
      <w:r w:rsidR="00A9265F">
        <w:t xml:space="preserve">Order of the </w:t>
      </w:r>
      <w:r w:rsidR="00505C74">
        <w:t>Enlightened</w:t>
      </w:r>
      <w:r>
        <w:t xml:space="preserve"> and </w:t>
      </w:r>
      <w:r w:rsidR="00E77BE0">
        <w:t>Circle of Tribes</w:t>
      </w:r>
      <w:r>
        <w:t xml:space="preserve"> core factions (though some renegades are still there, not caring about the truce). Each side seeks the tyrant’s men out in all locations destroying them where they can be found.</w:t>
      </w:r>
    </w:p>
    <w:p w:rsidR="00CD2F14" w:rsidRDefault="00CD2F14" w:rsidP="00671035">
      <w:pPr>
        <w:pStyle w:val="ListParagraph"/>
        <w:ind w:left="1224"/>
      </w:pPr>
    </w:p>
    <w:p w:rsidR="00A10CE6" w:rsidRDefault="00A10CE6" w:rsidP="00D07115">
      <w:pPr>
        <w:pStyle w:val="Heading3"/>
        <w:numPr>
          <w:ilvl w:val="2"/>
          <w:numId w:val="1"/>
        </w:numPr>
      </w:pPr>
      <w:bookmarkStart w:id="72" w:name="_Toc253660087"/>
      <w:bookmarkStart w:id="73" w:name="_Toc269456787"/>
      <w:r>
        <w:t>License Considerations</w:t>
      </w:r>
      <w:bookmarkEnd w:id="72"/>
      <w:bookmarkEnd w:id="73"/>
    </w:p>
    <w:p w:rsidR="0005779F" w:rsidRDefault="00A52EDF" w:rsidP="0005779F">
      <w:pPr>
        <w:ind w:left="1224"/>
      </w:pPr>
      <w:r>
        <w:t>None</w:t>
      </w:r>
    </w:p>
    <w:p w:rsidR="00A10CE6" w:rsidRDefault="00A10CE6" w:rsidP="00D07115">
      <w:pPr>
        <w:pStyle w:val="Heading3"/>
        <w:numPr>
          <w:ilvl w:val="2"/>
          <w:numId w:val="1"/>
        </w:numPr>
      </w:pPr>
      <w:bookmarkStart w:id="74" w:name="_Toc253660088"/>
      <w:bookmarkStart w:id="75" w:name="_Toc269456788"/>
      <w:r>
        <w:t>Cutscenes</w:t>
      </w:r>
      <w:bookmarkEnd w:id="74"/>
      <w:r w:rsidR="00E5392F">
        <w:t xml:space="preserve"> (optional)</w:t>
      </w:r>
      <w:bookmarkEnd w:id="75"/>
    </w:p>
    <w:p w:rsidR="00F25DA8" w:rsidRDefault="004B7A63" w:rsidP="00F25DA8">
      <w:pPr>
        <w:ind w:left="1224"/>
      </w:pPr>
      <w:r>
        <w:t>The Circle of Enlightened backstory will be animated into a cutscene for use on the web page and in marketing links.</w:t>
      </w:r>
    </w:p>
    <w:p w:rsidR="00A10CE6" w:rsidRDefault="00A10CE6" w:rsidP="00D07115">
      <w:pPr>
        <w:pStyle w:val="Heading4"/>
        <w:numPr>
          <w:ilvl w:val="3"/>
          <w:numId w:val="1"/>
        </w:numPr>
      </w:pPr>
      <w:r>
        <w:t xml:space="preserve">Cutscene #1 – </w:t>
      </w:r>
      <w:r w:rsidR="004B7A63">
        <w:t xml:space="preserve">Circle of Enlightened </w:t>
      </w:r>
      <w:r w:rsidR="00A52EDF">
        <w:t>Backstory</w:t>
      </w:r>
    </w:p>
    <w:p w:rsidR="00A10CE6" w:rsidRDefault="00A10CE6" w:rsidP="00D07115">
      <w:pPr>
        <w:pStyle w:val="Heading5"/>
        <w:numPr>
          <w:ilvl w:val="4"/>
          <w:numId w:val="1"/>
        </w:numPr>
      </w:pPr>
      <w:r>
        <w:t>Actors</w:t>
      </w:r>
    </w:p>
    <w:p w:rsidR="00A52EDF" w:rsidRPr="00A52EDF" w:rsidRDefault="00A52EDF" w:rsidP="00A52EDF">
      <w:pPr>
        <w:ind w:left="2160"/>
      </w:pPr>
      <w:r>
        <w:t>Sebastian and the main character</w:t>
      </w:r>
    </w:p>
    <w:p w:rsidR="00A10CE6" w:rsidRDefault="00A10CE6" w:rsidP="00D07115">
      <w:pPr>
        <w:pStyle w:val="Heading5"/>
        <w:numPr>
          <w:ilvl w:val="4"/>
          <w:numId w:val="1"/>
        </w:numPr>
      </w:pPr>
      <w:r>
        <w:t>Description</w:t>
      </w:r>
    </w:p>
    <w:p w:rsidR="00A52EDF" w:rsidRPr="00A52EDF" w:rsidRDefault="00A52EDF" w:rsidP="00A52EDF">
      <w:pPr>
        <w:ind w:left="2160"/>
      </w:pPr>
      <w:r>
        <w:t>See 4.1.1</w:t>
      </w:r>
    </w:p>
    <w:p w:rsidR="00A10CE6" w:rsidRDefault="00A10CE6" w:rsidP="00D07115">
      <w:pPr>
        <w:pStyle w:val="Heading2"/>
        <w:numPr>
          <w:ilvl w:val="1"/>
          <w:numId w:val="1"/>
        </w:numPr>
      </w:pPr>
      <w:bookmarkStart w:id="76" w:name="_Toc253660089"/>
      <w:bookmarkStart w:id="77" w:name="_Toc269456789"/>
      <w:r>
        <w:t>Game World</w:t>
      </w:r>
      <w:bookmarkEnd w:id="76"/>
      <w:bookmarkEnd w:id="77"/>
    </w:p>
    <w:p w:rsidR="00A10CE6" w:rsidRDefault="00A10CE6" w:rsidP="00D07115">
      <w:pPr>
        <w:pStyle w:val="Heading3"/>
        <w:numPr>
          <w:ilvl w:val="2"/>
          <w:numId w:val="1"/>
        </w:numPr>
      </w:pPr>
      <w:bookmarkStart w:id="78" w:name="_Toc253660090"/>
      <w:bookmarkStart w:id="79" w:name="_Toc269456790"/>
      <w:r>
        <w:t>General Look and Feel of World</w:t>
      </w:r>
      <w:bookmarkEnd w:id="78"/>
      <w:bookmarkEnd w:id="79"/>
    </w:p>
    <w:p w:rsidR="00303438" w:rsidRDefault="00303438" w:rsidP="00303438">
      <w:pPr>
        <w:ind w:left="1224"/>
      </w:pPr>
      <w:r>
        <w:t xml:space="preserve">The graphics of the general game will be </w:t>
      </w:r>
      <w:r w:rsidR="00C144BE">
        <w:t>2 ½</w:t>
      </w:r>
      <w:r>
        <w:t xml:space="preserve">D targeting contemporary </w:t>
      </w:r>
      <w:r w:rsidR="006E4EB2">
        <w:t xml:space="preserve">tile-based </w:t>
      </w:r>
      <w:r w:rsidR="00F178B8">
        <w:t>browser</w:t>
      </w:r>
      <w:r>
        <w:t xml:space="preserve"> graphics, models and materials.</w:t>
      </w:r>
      <w:r w:rsidR="006E4EB2">
        <w:t xml:space="preserve"> Dungeon crawling will be offered in limited 3D first person perspective.</w:t>
      </w:r>
    </w:p>
    <w:p w:rsidR="00C703BA" w:rsidRDefault="00C703BA" w:rsidP="00303438">
      <w:pPr>
        <w:ind w:left="1224"/>
      </w:pPr>
    </w:p>
    <w:p w:rsidR="00A10CE6" w:rsidRDefault="00A10CE6" w:rsidP="00D07115">
      <w:pPr>
        <w:pStyle w:val="Heading3"/>
        <w:numPr>
          <w:ilvl w:val="2"/>
          <w:numId w:val="1"/>
        </w:numPr>
      </w:pPr>
      <w:bookmarkStart w:id="80" w:name="_Toc253660091"/>
      <w:bookmarkStart w:id="81" w:name="_Toc269456791"/>
      <w:r>
        <w:lastRenderedPageBreak/>
        <w:t>Area</w:t>
      </w:r>
      <w:r w:rsidR="00B61384">
        <w:t>s</w:t>
      </w:r>
      <w:bookmarkEnd w:id="80"/>
      <w:bookmarkEnd w:id="81"/>
    </w:p>
    <w:p w:rsidR="007253C7" w:rsidRDefault="007253C7" w:rsidP="00D07115">
      <w:pPr>
        <w:pStyle w:val="Heading4"/>
        <w:numPr>
          <w:ilvl w:val="3"/>
          <w:numId w:val="1"/>
        </w:numPr>
      </w:pPr>
      <w:r>
        <w:t>Town</w:t>
      </w:r>
    </w:p>
    <w:p w:rsidR="007253C7" w:rsidRDefault="007253C7" w:rsidP="00D07115">
      <w:pPr>
        <w:pStyle w:val="Heading4"/>
        <w:numPr>
          <w:ilvl w:val="4"/>
          <w:numId w:val="1"/>
        </w:numPr>
      </w:pPr>
      <w:r>
        <w:t>General Description</w:t>
      </w:r>
    </w:p>
    <w:p w:rsidR="007253C7" w:rsidRPr="007253C7" w:rsidRDefault="007253C7" w:rsidP="007253C7">
      <w:pPr>
        <w:ind w:left="2160"/>
      </w:pPr>
      <w:r>
        <w:t xml:space="preserve">This will be the main entry point to game play after login. It will include buildings that the player will populate and conduct </w:t>
      </w:r>
      <w:r w:rsidR="005D4A35">
        <w:t>research</w:t>
      </w:r>
      <w:r>
        <w:t xml:space="preserve"> on and with to accomplish all of the goals of the game.</w:t>
      </w:r>
    </w:p>
    <w:p w:rsidR="007253C7" w:rsidRDefault="007253C7" w:rsidP="00D07115">
      <w:pPr>
        <w:pStyle w:val="Heading4"/>
        <w:numPr>
          <w:ilvl w:val="4"/>
          <w:numId w:val="1"/>
        </w:numPr>
      </w:pPr>
      <w:r>
        <w:t>Physical Characteristics</w:t>
      </w:r>
    </w:p>
    <w:p w:rsidR="007253C7" w:rsidRPr="00CA3D92" w:rsidRDefault="005D4A35" w:rsidP="007253C7">
      <w:pPr>
        <w:ind w:left="2232"/>
      </w:pPr>
      <w:r>
        <w:t>2</w:t>
      </w:r>
      <w:r w:rsidR="007253C7">
        <w:t>D view with a static picture with fixed buildings locations to be built and expanded.</w:t>
      </w:r>
    </w:p>
    <w:p w:rsidR="007253C7" w:rsidRDefault="007253C7" w:rsidP="00D07115">
      <w:pPr>
        <w:pStyle w:val="Heading4"/>
        <w:numPr>
          <w:ilvl w:val="4"/>
          <w:numId w:val="1"/>
        </w:numPr>
      </w:pPr>
      <w:r>
        <w:t>Levels that Use the Area</w:t>
      </w:r>
    </w:p>
    <w:p w:rsidR="007253C7" w:rsidRPr="007253C7" w:rsidRDefault="007253C7" w:rsidP="007253C7">
      <w:pPr>
        <w:ind w:left="2160"/>
      </w:pPr>
      <w:r>
        <w:t>All players have this main area to which they connect to all others.</w:t>
      </w:r>
    </w:p>
    <w:p w:rsidR="007253C7" w:rsidRDefault="007253C7" w:rsidP="00D07115">
      <w:pPr>
        <w:pStyle w:val="Heading4"/>
        <w:numPr>
          <w:ilvl w:val="4"/>
          <w:numId w:val="1"/>
        </w:numPr>
      </w:pPr>
      <w:r>
        <w:t>Connections to Other Areas</w:t>
      </w:r>
    </w:p>
    <w:p w:rsidR="007253C7" w:rsidRPr="007253C7" w:rsidRDefault="007253C7" w:rsidP="007253C7">
      <w:pPr>
        <w:ind w:left="2160"/>
      </w:pPr>
      <w:r>
        <w:t>Here connects to each individual building menu and to the external landscape.</w:t>
      </w:r>
    </w:p>
    <w:p w:rsidR="007253C7" w:rsidRDefault="007253C7" w:rsidP="00D07115">
      <w:pPr>
        <w:pStyle w:val="Heading4"/>
        <w:numPr>
          <w:ilvl w:val="4"/>
          <w:numId w:val="1"/>
        </w:numPr>
      </w:pPr>
      <w:r>
        <w:t>Concept Art, Ex</w:t>
      </w:r>
      <w:r w:rsidRPr="004A6053">
        <w:rPr>
          <w:i/>
        </w:rPr>
        <w:t>amp</w:t>
      </w:r>
      <w:r>
        <w:t>le Pictures or References</w:t>
      </w:r>
    </w:p>
    <w:p w:rsidR="007253C7" w:rsidRPr="007253C7" w:rsidRDefault="007253C7" w:rsidP="007253C7">
      <w:pPr>
        <w:ind w:left="1440" w:firstLine="720"/>
      </w:pPr>
      <w:r>
        <w:t>TBD</w:t>
      </w:r>
    </w:p>
    <w:p w:rsidR="00C246DE" w:rsidRDefault="00C246DE" w:rsidP="00D07115">
      <w:pPr>
        <w:pStyle w:val="Heading4"/>
        <w:numPr>
          <w:ilvl w:val="4"/>
          <w:numId w:val="1"/>
        </w:numPr>
      </w:pPr>
      <w:r>
        <w:t>Buildings</w:t>
      </w:r>
      <w:r w:rsidR="001732CB">
        <w:t xml:space="preserve"> (</w:t>
      </w:r>
      <w:r w:rsidR="00A9265F">
        <w:t>Order of the Enlightened</w:t>
      </w:r>
      <w:r w:rsidR="001732CB">
        <w:t xml:space="preserve"> / </w:t>
      </w:r>
      <w:r w:rsidR="00E77BE0">
        <w:t>Circle of Tribes</w:t>
      </w:r>
      <w:r w:rsidR="001732CB">
        <w:t xml:space="preserve"> / </w:t>
      </w:r>
      <w:r w:rsidR="00505C74">
        <w:t>Houses of the Risen</w:t>
      </w:r>
      <w:r w:rsidR="001732CB">
        <w:t>)</w:t>
      </w:r>
    </w:p>
    <w:p w:rsidR="00C246DE" w:rsidRDefault="00C246DE" w:rsidP="00E33CF8">
      <w:pPr>
        <w:ind w:left="2160"/>
      </w:pPr>
      <w:r>
        <w:t>There are 15 buildings that are built up, leveled up and manned to perform tasks from buying items at a shop, to researching skills and spells.</w:t>
      </w:r>
      <w:r w:rsidR="000F58D1">
        <w:t xml:space="preserve"> Each faction has some variation in the naming and description of the buildings, though their functionality remains the same.</w:t>
      </w:r>
    </w:p>
    <w:p w:rsidR="00C836D0" w:rsidRDefault="00C836D0" w:rsidP="00C246DE">
      <w:pPr>
        <w:ind w:left="2160"/>
      </w:pPr>
    </w:p>
    <w:p w:rsidR="00AD0E0A" w:rsidRDefault="00AD0E0A" w:rsidP="00C246DE">
      <w:pPr>
        <w:ind w:left="2160"/>
      </w:pPr>
      <w:r>
        <w:t>Max level for each building is level 100.</w:t>
      </w:r>
      <w:r w:rsidR="00E33CF8">
        <w:t xml:space="preserve"> All buildings will have one or more npc’s that can be talked to for quests or quest hints. They will also each have a menu for assigning an adventurer to do upgrading or research.</w:t>
      </w:r>
    </w:p>
    <w:p w:rsidR="0005372B" w:rsidRDefault="0005372B" w:rsidP="00C246DE">
      <w:pPr>
        <w:ind w:left="2160"/>
      </w:pPr>
    </w:p>
    <w:p w:rsidR="0005372B" w:rsidRDefault="0005372B" w:rsidP="00C246DE">
      <w:pPr>
        <w:ind w:left="2160"/>
      </w:pPr>
      <w:r>
        <w:t>Note that each building will have a class(es) or meta-class category in parenthesis at the beginning that will identify who will be needed to perform upgrading and research.</w:t>
      </w:r>
    </w:p>
    <w:p w:rsidR="00C836D0" w:rsidRDefault="00C836D0" w:rsidP="00D07115">
      <w:pPr>
        <w:pStyle w:val="Heading4"/>
        <w:numPr>
          <w:ilvl w:val="5"/>
          <w:numId w:val="1"/>
        </w:numPr>
        <w:ind w:left="3096"/>
      </w:pPr>
      <w:bookmarkStart w:id="82" w:name="_Adventurer’s_Hall_/"/>
      <w:bookmarkEnd w:id="82"/>
      <w:r>
        <w:t xml:space="preserve">Adventurer’s </w:t>
      </w:r>
      <w:r w:rsidR="00D04B11">
        <w:t>Hall</w:t>
      </w:r>
      <w:r w:rsidR="001732CB">
        <w:t xml:space="preserve"> / Headhunter’s Tavern / Open Grave</w:t>
      </w:r>
    </w:p>
    <w:p w:rsidR="0005372B" w:rsidRPr="0005372B" w:rsidRDefault="0005372B" w:rsidP="0005372B">
      <w:pPr>
        <w:ind w:left="2880"/>
      </w:pPr>
      <w:r>
        <w:t>(Warrior)</w:t>
      </w:r>
    </w:p>
    <w:p w:rsidR="00C246DE" w:rsidRDefault="00053C52" w:rsidP="00053C52">
      <w:pPr>
        <w:ind w:left="2880"/>
      </w:pPr>
      <w:r>
        <w:lastRenderedPageBreak/>
        <w:t>This building is used to recruit adventurers and create or modify parties.</w:t>
      </w:r>
      <w:r w:rsidR="00AD0E0A">
        <w:t xml:space="preserve"> Every 10 levels, the player can have another party with two initial adventurers allowed. Every two levels from there, you get one more. The only exception is level 1 which is the equivalent to a level 10. Therefore, level 0, nothing. Level 1, the player gets 1 party with a max of 2 controlled (non-summoned or added) adventurers. Level 4, the player has 1 party with 3 controlled adventurers. At level 10, the player has a max of 8 adventurers and 2 parties.</w:t>
      </w:r>
    </w:p>
    <w:p w:rsidR="005A1A26" w:rsidRDefault="005A1A26" w:rsidP="00053C52">
      <w:pPr>
        <w:ind w:left="2880"/>
      </w:pPr>
    </w:p>
    <w:p w:rsidR="005A1A26" w:rsidRDefault="005A1A26" w:rsidP="005A1A26">
      <w:pPr>
        <w:ind w:left="2880"/>
      </w:pPr>
      <w:r>
        <w:t>Players will also be able to use this to form, join and access player guilds. You will be able to form the first guild at level 10. The level of the building will also determine the maximum number of players for the guild.</w:t>
      </w:r>
    </w:p>
    <w:p w:rsidR="00C22235" w:rsidRDefault="00C22235" w:rsidP="005A1A26">
      <w:pPr>
        <w:ind w:left="2880"/>
      </w:pPr>
    </w:p>
    <w:p w:rsidR="00222274" w:rsidRDefault="00222274" w:rsidP="00053C52">
      <w:pPr>
        <w:ind w:left="2880"/>
      </w:pPr>
      <w:r>
        <w:t>A player can also use this to set adventurer’s to guard the city. This means they will watch the Vault (or equivalent named building) and try to protect items from being stolen. Only one adventurer can be set to guard.</w:t>
      </w:r>
    </w:p>
    <w:p w:rsidR="00A056BE" w:rsidRDefault="00A056BE" w:rsidP="00053C52">
      <w:pPr>
        <w:ind w:left="2880"/>
      </w:pPr>
    </w:p>
    <w:p w:rsidR="00A056BE" w:rsidRDefault="00A056BE" w:rsidP="00053C52">
      <w:pPr>
        <w:ind w:left="2880"/>
      </w:pPr>
      <w:r>
        <w:t xml:space="preserve">The player may also wish to join a queue for an arena battle. This allows him or her to submit a single adventurer or party into a queue that will find the first match based on level range. The level range will be +/- 2 levels for single adventurer. For party, the total number of adventurers needs to be within +/- 1 (ie if one person has 4 adventurers in the party, then they can face someone with 3-5 total). Additionally, the total levels must be within+/- 1 per adventurer capped at 3. NPCs are allowed but they count towards the level and adventurer count for balancing. Raid parties do not qualify. Before the party or adventurer can leave the town or be set on any other task, they must be removed from the queue first. Both parties will have to actively respond that they are ready before the battle will begin to ensure they are not afk. </w:t>
      </w:r>
    </w:p>
    <w:p w:rsidR="00222274" w:rsidRDefault="00222274" w:rsidP="00053C52">
      <w:pPr>
        <w:ind w:left="2880"/>
      </w:pPr>
    </w:p>
    <w:p w:rsidR="005A1A26" w:rsidRDefault="00C22235" w:rsidP="00053C52">
      <w:pPr>
        <w:ind w:left="2880"/>
      </w:pPr>
      <w:r>
        <w:t>Finally, a player will be able to send individual adventurers into or out of a raid queue. Multiple adventurers can be set into the queue, but once one is accepted, the others are automatically removed except for the same d</w:t>
      </w:r>
      <w:r w:rsidR="00F01C4D">
        <w:t>ungeon (and then, only visible to the leader of the party). In other words, the player can only be in one raid party at a time, though they may have more than one adventurer in it.</w:t>
      </w:r>
    </w:p>
    <w:p w:rsidR="00C246DE" w:rsidRDefault="00315AF2" w:rsidP="00D07115">
      <w:pPr>
        <w:pStyle w:val="Heading4"/>
        <w:numPr>
          <w:ilvl w:val="5"/>
          <w:numId w:val="1"/>
        </w:numPr>
        <w:ind w:left="3096"/>
      </w:pPr>
      <w:bookmarkStart w:id="83" w:name="_Shop_/_Shop"/>
      <w:bookmarkEnd w:id="83"/>
      <w:r>
        <w:lastRenderedPageBreak/>
        <w:t>Shop</w:t>
      </w:r>
      <w:r w:rsidR="001732CB">
        <w:t xml:space="preserve"> / Shop / Shop</w:t>
      </w:r>
    </w:p>
    <w:p w:rsidR="0005372B" w:rsidRPr="0005372B" w:rsidRDefault="0005372B" w:rsidP="0005372B">
      <w:pPr>
        <w:ind w:left="2880"/>
      </w:pPr>
      <w:r>
        <w:t>(Priest / Mage)</w:t>
      </w:r>
    </w:p>
    <w:p w:rsidR="008218D8" w:rsidRDefault="00AD0E0A" w:rsidP="00AD0E0A">
      <w:pPr>
        <w:ind w:left="2880"/>
      </w:pPr>
      <w:r>
        <w:t xml:space="preserve">The shop is where players can </w:t>
      </w:r>
      <w:r w:rsidR="008218D8">
        <w:t xml:space="preserve">purchase items in the game. </w:t>
      </w:r>
    </w:p>
    <w:p w:rsidR="008218D8" w:rsidRDefault="008218D8" w:rsidP="00AD0E0A">
      <w:pPr>
        <w:ind w:left="2880"/>
      </w:pPr>
      <w:r>
        <w:t>All</w:t>
      </w:r>
      <w:r w:rsidR="00AD0E0A">
        <w:t xml:space="preserve"> can be purchased with </w:t>
      </w:r>
      <w:r>
        <w:t xml:space="preserve">gold staters (obtained with real money) while many can also be purchased with silver denarii (found in the game). </w:t>
      </w:r>
    </w:p>
    <w:p w:rsidR="008218D8" w:rsidRDefault="008218D8" w:rsidP="00AD0E0A">
      <w:pPr>
        <w:ind w:left="2880"/>
      </w:pPr>
    </w:p>
    <w:p w:rsidR="00AD0E0A" w:rsidRDefault="008218D8" w:rsidP="00AD0E0A">
      <w:pPr>
        <w:ind w:left="2880"/>
      </w:pPr>
      <w:r>
        <w:t>Items will have 12 tiers and each level of the shop will lower the price of items above it in tier, .5% per level. Ie: Going from level 1 to level 2 will lower all items tier 2 and above by .5%. When the shop goes to level 10, tier 1 and 2 will be fixed and tier 3+ will continue lowering by .5% per level. Additionally</w:t>
      </w:r>
      <w:r w:rsidR="00E33CF8">
        <w:t>, in</w:t>
      </w:r>
      <w:r>
        <w:t>-game money can only be used for the tier levels that are fixed (meaning 1-9 allows you to use real money for tier 1 items where as 10-19 allows you to use denarii for tier 1 and 2). As such, tier 12 will never be purchasable with in-game currency but will continue lowering in price until level 100 (or 50% off).</w:t>
      </w:r>
    </w:p>
    <w:p w:rsidR="00CC6882" w:rsidRDefault="00CC6882" w:rsidP="00AD0E0A">
      <w:pPr>
        <w:ind w:left="2880"/>
      </w:pPr>
    </w:p>
    <w:p w:rsidR="000710EF" w:rsidRDefault="00CC6882" w:rsidP="000710EF">
      <w:pPr>
        <w:ind w:left="2880"/>
      </w:pPr>
      <w:r>
        <w:t>Additionally, the level of the shop will impact the sell value of items the player has collected (crafted items are not sellable). The base is 25% (at level 1 of the shop) of the item buy value. It will go up at the rate of 0.25% per level of the shop (or a max of 50%).</w:t>
      </w:r>
      <w:r w:rsidR="000710EF">
        <w:t xml:space="preserve"> Items in an adventurer’s inveontory (who are in town) and in the vault may be listed and identified as a part of the sell option.</w:t>
      </w:r>
    </w:p>
    <w:p w:rsidR="000710EF" w:rsidRDefault="000710EF" w:rsidP="000710EF">
      <w:pPr>
        <w:ind w:left="2880"/>
      </w:pPr>
    </w:p>
    <w:p w:rsidR="000710EF" w:rsidRPr="00C246DE" w:rsidRDefault="000710EF" w:rsidP="000710EF">
      <w:pPr>
        <w:ind w:left="2880"/>
      </w:pPr>
      <w:r>
        <w:t>This building will also provide a link for the player to go purchase staters if they wish.</w:t>
      </w:r>
    </w:p>
    <w:p w:rsidR="001732CB" w:rsidRDefault="00315AF2" w:rsidP="00D07115">
      <w:pPr>
        <w:pStyle w:val="Heading4"/>
        <w:numPr>
          <w:ilvl w:val="5"/>
          <w:numId w:val="1"/>
        </w:numPr>
        <w:ind w:left="3096"/>
      </w:pPr>
      <w:bookmarkStart w:id="84" w:name="_Administrator’s_Hall_/"/>
      <w:bookmarkEnd w:id="84"/>
      <w:r>
        <w:t>Administrator</w:t>
      </w:r>
      <w:r w:rsidR="002A4CA7">
        <w:t>’</w:t>
      </w:r>
      <w:r>
        <w:t xml:space="preserve">s </w:t>
      </w:r>
      <w:r w:rsidR="00681404">
        <w:t>Home</w:t>
      </w:r>
      <w:r w:rsidR="001732CB">
        <w:t xml:space="preserve"> / Chief’s Hut / Master Lich’s Demesne</w:t>
      </w:r>
    </w:p>
    <w:p w:rsidR="0005372B" w:rsidRPr="0005372B" w:rsidRDefault="0005372B" w:rsidP="0005372B">
      <w:pPr>
        <w:ind w:left="2880"/>
      </w:pPr>
      <w:r>
        <w:t>(Mage)</w:t>
      </w:r>
    </w:p>
    <w:p w:rsidR="00E33CF8" w:rsidRDefault="005A1A26" w:rsidP="00E33CF8">
      <w:pPr>
        <w:ind w:left="2880"/>
      </w:pPr>
      <w:r>
        <w:t>This building will be the organization for the player’s domain. As such, communications, coordination and defenses are managed from here. That means that the game mail system and the ability to jump to any party or adventurer will be done through here. The level of the building will also reduce the chances of success by any invading NPC</w:t>
      </w:r>
      <w:r w:rsidR="00111220">
        <w:t xml:space="preserve"> (-1% per level of the building to a min of 5% for the thief).</w:t>
      </w:r>
    </w:p>
    <w:p w:rsidR="005A1A26" w:rsidRDefault="005A1A26" w:rsidP="00E33CF8">
      <w:pPr>
        <w:ind w:left="2880"/>
      </w:pPr>
    </w:p>
    <w:p w:rsidR="00E33CF8" w:rsidRDefault="005A1A26" w:rsidP="00E33CF8">
      <w:pPr>
        <w:ind w:left="2880"/>
      </w:pPr>
      <w:r>
        <w:t>Additionally, the</w:t>
      </w:r>
      <w:r w:rsidR="00E33CF8">
        <w:t xml:space="preserve"> building will have access to an achievement and ranking list that will allow you to track quests and special accomplishments that the player has completed and allow them to measure themselves against </w:t>
      </w:r>
      <w:r w:rsidR="00E33CF8">
        <w:lastRenderedPageBreak/>
        <w:t xml:space="preserve">others in the game. They can compare top adventurer (filterable by faction and class), most denarii, </w:t>
      </w:r>
      <w:r>
        <w:t xml:space="preserve">total player experience, PvP </w:t>
      </w:r>
      <w:r w:rsidR="00E33CF8">
        <w:t>reputation</w:t>
      </w:r>
      <w:r w:rsidR="00EE2D46">
        <w:t>, and guild level</w:t>
      </w:r>
      <w:r w:rsidR="00E33CF8">
        <w:t>.</w:t>
      </w:r>
    </w:p>
    <w:p w:rsidR="00C246DE" w:rsidRDefault="00315AF2" w:rsidP="00D07115">
      <w:pPr>
        <w:pStyle w:val="Heading4"/>
        <w:numPr>
          <w:ilvl w:val="5"/>
          <w:numId w:val="1"/>
        </w:numPr>
        <w:ind w:left="3096"/>
      </w:pPr>
      <w:bookmarkStart w:id="85" w:name="_Blacksmith_Shop_/"/>
      <w:bookmarkEnd w:id="85"/>
      <w:r>
        <w:t>Blacksmith Shop</w:t>
      </w:r>
      <w:r w:rsidR="001732CB">
        <w:t xml:space="preserve"> / Forge / Black Iron Crypt</w:t>
      </w:r>
    </w:p>
    <w:p w:rsidR="0005372B" w:rsidRPr="0005372B" w:rsidRDefault="0005372B" w:rsidP="0005372B">
      <w:pPr>
        <w:ind w:left="2880"/>
      </w:pPr>
      <w:r>
        <w:t>(Be</w:t>
      </w:r>
      <w:r w:rsidR="00983069">
        <w:t>r</w:t>
      </w:r>
      <w:r>
        <w:t>serker)</w:t>
      </w:r>
    </w:p>
    <w:p w:rsidR="00C246DE" w:rsidRDefault="00250EAA" w:rsidP="00250EAA">
      <w:pPr>
        <w:ind w:left="2880"/>
      </w:pPr>
      <w:r>
        <w:t>This will be the primary point for accessing the crafting system. Items can be crafted for the tier level floor(level / 10) + 3. As such, a level 1 blacksmith can only craft up to tier 3 items though collecting the materials will be difficult at this point for tier 3 items (unless purchased). At level 100, tier 13 items can be crafted which will be more powerful than can even be purchased in the shop.</w:t>
      </w:r>
    </w:p>
    <w:p w:rsidR="00983069" w:rsidRDefault="00983069" w:rsidP="00250EAA">
      <w:pPr>
        <w:ind w:left="2880"/>
      </w:pPr>
    </w:p>
    <w:p w:rsidR="00983069" w:rsidRPr="00C246DE" w:rsidRDefault="00983069" w:rsidP="00250EAA">
      <w:pPr>
        <w:ind w:left="2880"/>
      </w:pPr>
      <w:r>
        <w:t>This building will also be the Berserker’s skill researching facility.</w:t>
      </w:r>
    </w:p>
    <w:p w:rsidR="00C246DE" w:rsidRDefault="00315AF2" w:rsidP="00D07115">
      <w:pPr>
        <w:pStyle w:val="Heading4"/>
        <w:numPr>
          <w:ilvl w:val="5"/>
          <w:numId w:val="1"/>
        </w:numPr>
        <w:ind w:left="3096"/>
      </w:pPr>
      <w:bookmarkStart w:id="86" w:name="_Training_Field_/"/>
      <w:bookmarkEnd w:id="86"/>
      <w:r>
        <w:t>Training Field</w:t>
      </w:r>
      <w:r w:rsidR="001732CB">
        <w:t xml:space="preserve"> / Field of Bones / Meadow of War</w:t>
      </w:r>
    </w:p>
    <w:p w:rsidR="0005372B" w:rsidRPr="0005372B" w:rsidRDefault="0005372B" w:rsidP="0005372B">
      <w:pPr>
        <w:ind w:left="2880"/>
      </w:pPr>
      <w:r>
        <w:t>(Defender)</w:t>
      </w:r>
    </w:p>
    <w:p w:rsidR="00DB59D1" w:rsidRDefault="00DB59D1" w:rsidP="00127D7D">
      <w:pPr>
        <w:ind w:left="2880"/>
      </w:pPr>
      <w:r>
        <w:t xml:space="preserve">This is a location that individual adventurers can come to increase their own level. Each level of the structure will reduce the cost of leveling for all adventurers by 0.5% (or 50% at level 100). </w:t>
      </w:r>
    </w:p>
    <w:p w:rsidR="00DB59D1" w:rsidRDefault="00DB59D1" w:rsidP="00127D7D">
      <w:pPr>
        <w:ind w:left="2880"/>
      </w:pPr>
    </w:p>
    <w:p w:rsidR="00C246DE" w:rsidRPr="00C246DE" w:rsidRDefault="00DB59D1" w:rsidP="00127D7D">
      <w:pPr>
        <w:ind w:left="2880"/>
      </w:pPr>
      <w:r>
        <w:t>In addition, they can come here and buy the time of a trainer which will provide them focus for increasing experience for the next hour real time (1% per level of the building).</w:t>
      </w:r>
    </w:p>
    <w:p w:rsidR="00C246DE" w:rsidRDefault="00315AF2" w:rsidP="00D07115">
      <w:pPr>
        <w:pStyle w:val="Heading4"/>
        <w:numPr>
          <w:ilvl w:val="5"/>
          <w:numId w:val="1"/>
        </w:numPr>
        <w:ind w:left="3096"/>
      </w:pPr>
      <w:bookmarkStart w:id="87" w:name="_Market_/_Trader’s"/>
      <w:bookmarkEnd w:id="87"/>
      <w:r>
        <w:t>Market</w:t>
      </w:r>
      <w:r w:rsidR="001732CB">
        <w:t xml:space="preserve"> / Trader’s Market / Black Market</w:t>
      </w:r>
    </w:p>
    <w:p w:rsidR="0005372B" w:rsidRPr="0005372B" w:rsidRDefault="0005372B" w:rsidP="0005372B">
      <w:pPr>
        <w:ind w:left="2880"/>
      </w:pPr>
      <w:r>
        <w:t>(Priest)</w:t>
      </w:r>
    </w:p>
    <w:p w:rsidR="00C246DE" w:rsidRDefault="007F7406" w:rsidP="007F7406">
      <w:pPr>
        <w:ind w:left="2880"/>
      </w:pPr>
      <w:r>
        <w:t>This is the auction house. Players can post any item for sale (though a few items will be noted as untradeable). The player can post or buy items of the tier level floor(marketLevel / 10) + 1. This means at level 1, they can only post tier 1 items. At level 100, they can post up to level 11 items. They can also only post a maximum of floor(marketLevel / 5) + 1 items.</w:t>
      </w:r>
    </w:p>
    <w:p w:rsidR="007F7406" w:rsidRDefault="007F7406" w:rsidP="007F7406">
      <w:pPr>
        <w:ind w:left="2880"/>
      </w:pPr>
    </w:p>
    <w:p w:rsidR="00DE4C6B" w:rsidRPr="00C246DE" w:rsidRDefault="007F7406" w:rsidP="00DE4C6B">
      <w:pPr>
        <w:ind w:left="2880"/>
      </w:pPr>
      <w:r>
        <w:t>Additionally, the transaction fee will be lowered 1% per level of the building. As such, level 100 will have no transaction fee charged to the player.</w:t>
      </w:r>
    </w:p>
    <w:p w:rsidR="001732CB" w:rsidRDefault="00315AF2" w:rsidP="00D07115">
      <w:pPr>
        <w:pStyle w:val="Heading4"/>
        <w:numPr>
          <w:ilvl w:val="5"/>
          <w:numId w:val="1"/>
        </w:numPr>
        <w:ind w:left="3096"/>
      </w:pPr>
      <w:bookmarkStart w:id="88" w:name="_Monastery_/_Shrine"/>
      <w:bookmarkEnd w:id="88"/>
      <w:r>
        <w:lastRenderedPageBreak/>
        <w:t>Monastery</w:t>
      </w:r>
      <w:r w:rsidR="001732CB">
        <w:t xml:space="preserve"> / Shrine of Trachamen / Dark Temple</w:t>
      </w:r>
    </w:p>
    <w:p w:rsidR="0005372B" w:rsidRPr="0005372B" w:rsidRDefault="0005372B" w:rsidP="0005372B">
      <w:pPr>
        <w:ind w:left="2880"/>
      </w:pPr>
      <w:r>
        <w:t>(Hand of Grace)</w:t>
      </w:r>
    </w:p>
    <w:p w:rsidR="00C246DE" w:rsidRPr="00DE4C6B" w:rsidRDefault="00DE4C6B" w:rsidP="00DE4C6B">
      <w:pPr>
        <w:ind w:left="2880"/>
      </w:pPr>
      <w:r>
        <w:t>This building will be for purchasing healing for adventurers or performing researching for defensive magic</w:t>
      </w:r>
      <w:r w:rsidR="00983069">
        <w:t xml:space="preserve"> (Hand of Grace spells)</w:t>
      </w:r>
      <w:r>
        <w:t>. The level of the building will influence how strong of magic can be trained / researched here. Additionally, the cost of healing will be lowered by 0.50% per level. As such, a level 100 building will allow for a 50% reduction in healing costs.</w:t>
      </w:r>
    </w:p>
    <w:p w:rsidR="00C246DE" w:rsidRPr="00C246DE" w:rsidRDefault="00C246DE" w:rsidP="00C836D0">
      <w:pPr>
        <w:ind w:left="360"/>
      </w:pPr>
    </w:p>
    <w:p w:rsidR="00C246DE" w:rsidRDefault="00C836D0" w:rsidP="00D07115">
      <w:pPr>
        <w:pStyle w:val="Heading4"/>
        <w:numPr>
          <w:ilvl w:val="5"/>
          <w:numId w:val="1"/>
        </w:numPr>
        <w:ind w:left="3096"/>
      </w:pPr>
      <w:bookmarkStart w:id="89" w:name="_Mystic_Tower_/"/>
      <w:bookmarkEnd w:id="89"/>
      <w:r>
        <w:t>Mystic Tower</w:t>
      </w:r>
      <w:r w:rsidR="001732CB">
        <w:t xml:space="preserve"> / Shaman’s Hut / Death Tower</w:t>
      </w:r>
    </w:p>
    <w:p w:rsidR="0005372B" w:rsidRPr="0005372B" w:rsidRDefault="0005372B" w:rsidP="0005372B">
      <w:pPr>
        <w:ind w:left="2880"/>
      </w:pPr>
      <w:r>
        <w:t>(Elementalist)</w:t>
      </w:r>
    </w:p>
    <w:p w:rsidR="00E55260" w:rsidRPr="00DE4C6B" w:rsidRDefault="00E55260" w:rsidP="00E55260">
      <w:pPr>
        <w:ind w:left="2880"/>
      </w:pPr>
      <w:r>
        <w:t xml:space="preserve">It will be used for performing researching for combat magic arts. The level of the building will influence how strong of magic can be trained / researched here. </w:t>
      </w:r>
    </w:p>
    <w:p w:rsidR="00127D7D" w:rsidRDefault="00C836D0" w:rsidP="00D07115">
      <w:pPr>
        <w:pStyle w:val="Heading4"/>
        <w:numPr>
          <w:ilvl w:val="5"/>
          <w:numId w:val="1"/>
        </w:numPr>
        <w:ind w:left="3060"/>
      </w:pPr>
      <w:bookmarkStart w:id="90" w:name="_Amphitheater_/_Gathering"/>
      <w:bookmarkEnd w:id="90"/>
      <w:r>
        <w:t>Amphitheater</w:t>
      </w:r>
      <w:r w:rsidR="001732CB">
        <w:t xml:space="preserve"> / Gathering Point / Platform of Command</w:t>
      </w:r>
    </w:p>
    <w:p w:rsidR="0005372B" w:rsidRPr="0005372B" w:rsidRDefault="0005372B" w:rsidP="0005372B">
      <w:pPr>
        <w:ind w:left="2880"/>
      </w:pPr>
      <w:r>
        <w:t>(Warrior)</w:t>
      </w:r>
    </w:p>
    <w:p w:rsidR="005A1A26" w:rsidRDefault="005A1A26" w:rsidP="005A1A26">
      <w:pPr>
        <w:ind w:left="2880"/>
      </w:pPr>
      <w:r>
        <w:t>This building will be the primary quest giver location. Quests will be given by the NPCs you speak to. Each building will have at least one, but this one will have the majority including many of the trainer, daily and main story line quests. The quest log will be broken into different categories for quests; training, story, new occurrences (daily), guild, and side missions. The level of the building will influence the level and number of daily quests available.</w:t>
      </w:r>
    </w:p>
    <w:p w:rsidR="005A1A26" w:rsidRPr="005A1A26" w:rsidRDefault="005A1A26" w:rsidP="005A1A26"/>
    <w:p w:rsidR="00C246DE" w:rsidRDefault="00C836D0" w:rsidP="00D07115">
      <w:pPr>
        <w:pStyle w:val="Heading4"/>
        <w:numPr>
          <w:ilvl w:val="5"/>
          <w:numId w:val="1"/>
        </w:numPr>
        <w:ind w:left="3096"/>
      </w:pPr>
      <w:bookmarkStart w:id="91" w:name="_Archery_Range_/"/>
      <w:bookmarkEnd w:id="91"/>
      <w:r>
        <w:t>Archery Range</w:t>
      </w:r>
      <w:r w:rsidR="001732CB">
        <w:t xml:space="preserve"> / Archery Range / Archery Range</w:t>
      </w:r>
    </w:p>
    <w:p w:rsidR="0005372B" w:rsidRPr="0005372B" w:rsidRDefault="0005372B" w:rsidP="0005372B">
      <w:pPr>
        <w:ind w:left="2880"/>
      </w:pPr>
      <w:r>
        <w:t>(Scout)</w:t>
      </w:r>
    </w:p>
    <w:p w:rsidR="00C246DE" w:rsidRDefault="00EF6251" w:rsidP="00EF6251">
      <w:pPr>
        <w:ind w:left="2880"/>
      </w:pPr>
      <w:r>
        <w:t>This area is used for ranged melee to learn their skills. The level of the building will determine the maximum level of skill that can be researched or trained.</w:t>
      </w:r>
    </w:p>
    <w:p w:rsidR="00C246DE" w:rsidRDefault="00C836D0" w:rsidP="00D07115">
      <w:pPr>
        <w:pStyle w:val="Heading4"/>
        <w:numPr>
          <w:ilvl w:val="5"/>
          <w:numId w:val="1"/>
        </w:numPr>
        <w:ind w:left="3096"/>
      </w:pPr>
      <w:bookmarkStart w:id="92" w:name="_Vault_/_Niche"/>
      <w:bookmarkEnd w:id="92"/>
      <w:r>
        <w:t>Vault</w:t>
      </w:r>
      <w:r w:rsidR="001732CB">
        <w:t xml:space="preserve"> / Niche / Locked Coffin</w:t>
      </w:r>
    </w:p>
    <w:p w:rsidR="0005372B" w:rsidRPr="0005372B" w:rsidRDefault="0005372B" w:rsidP="0005372B">
      <w:pPr>
        <w:ind w:left="2880"/>
      </w:pPr>
      <w:r>
        <w:t>(Thief)</w:t>
      </w:r>
    </w:p>
    <w:p w:rsidR="005A1A26" w:rsidRPr="00C246DE" w:rsidRDefault="00EF6251" w:rsidP="005A1A26">
      <w:pPr>
        <w:ind w:left="2880"/>
      </w:pPr>
      <w:r>
        <w:t xml:space="preserve">This room holds the items for the town. All storage of items </w:t>
      </w:r>
      <w:r w:rsidR="005A1A26">
        <w:t xml:space="preserve">not held in a particular adventurer’s inventory </w:t>
      </w:r>
      <w:r>
        <w:t xml:space="preserve">goes in here. </w:t>
      </w:r>
      <w:r>
        <w:lastRenderedPageBreak/>
        <w:t xml:space="preserve">One item </w:t>
      </w:r>
      <w:r w:rsidR="005A1A26">
        <w:t xml:space="preserve">slot </w:t>
      </w:r>
      <w:r>
        <w:t xml:space="preserve">per </w:t>
      </w:r>
      <w:r w:rsidR="008B13B2">
        <w:t>five</w:t>
      </w:r>
      <w:r>
        <w:t xml:space="preserve"> levels is designated unstealable. Other items ca</w:t>
      </w:r>
      <w:r w:rsidR="005A1A26">
        <w:t>n be randomly stolen if the city is successfully penetrated.</w:t>
      </w:r>
    </w:p>
    <w:p w:rsidR="00C246DE" w:rsidRDefault="00C836D0" w:rsidP="00D07115">
      <w:pPr>
        <w:pStyle w:val="Heading4"/>
        <w:numPr>
          <w:ilvl w:val="5"/>
          <w:numId w:val="1"/>
        </w:numPr>
        <w:ind w:left="3096"/>
      </w:pPr>
      <w:bookmarkStart w:id="93" w:name="_Portal_/_Portal"/>
      <w:bookmarkEnd w:id="93"/>
      <w:r>
        <w:t>Portal</w:t>
      </w:r>
      <w:r w:rsidR="001732CB">
        <w:t xml:space="preserve"> / Portal / Portal</w:t>
      </w:r>
    </w:p>
    <w:p w:rsidR="0005372B" w:rsidRPr="0005372B" w:rsidRDefault="0005372B" w:rsidP="0005372B">
      <w:pPr>
        <w:ind w:left="2880"/>
      </w:pPr>
      <w:r>
        <w:t>(Enhancer)</w:t>
      </w:r>
    </w:p>
    <w:p w:rsidR="00C246DE" w:rsidRDefault="00111220" w:rsidP="00111220">
      <w:pPr>
        <w:ind w:left="2880"/>
      </w:pPr>
      <w:r>
        <w:t>This building provides instant transportation to and from dungeons for adventurer parties. The number of teleports is floor(building level / 10) + 1 per day.</w:t>
      </w:r>
    </w:p>
    <w:p w:rsidR="0005372B" w:rsidRDefault="0005372B" w:rsidP="00111220">
      <w:pPr>
        <w:ind w:left="2880"/>
      </w:pPr>
    </w:p>
    <w:p w:rsidR="0005372B" w:rsidRDefault="0005372B" w:rsidP="00111220">
      <w:pPr>
        <w:ind w:left="2880"/>
      </w:pPr>
      <w:r>
        <w:t>Also, this building will be for purchasing individual power-ups. The cost of purchases will be lowered by 0.50% per level. As such, a level 100 building will allow for a 50% reduction in power-up costs.</w:t>
      </w:r>
    </w:p>
    <w:p w:rsidR="00983069" w:rsidRDefault="00983069" w:rsidP="00111220">
      <w:pPr>
        <w:ind w:left="2880"/>
      </w:pPr>
    </w:p>
    <w:p w:rsidR="00983069" w:rsidRPr="00C246DE" w:rsidRDefault="00983069" w:rsidP="00111220">
      <w:pPr>
        <w:ind w:left="2880"/>
      </w:pPr>
      <w:r>
        <w:t>The Enhancer will be able to research spells here.</w:t>
      </w:r>
    </w:p>
    <w:p w:rsidR="001732CB" w:rsidRDefault="00C836D0" w:rsidP="00D07115">
      <w:pPr>
        <w:pStyle w:val="Heading4"/>
        <w:numPr>
          <w:ilvl w:val="5"/>
          <w:numId w:val="1"/>
        </w:numPr>
        <w:ind w:left="3096"/>
      </w:pPr>
      <w:bookmarkStart w:id="94" w:name="_Stables_/_Holding"/>
      <w:bookmarkEnd w:id="94"/>
      <w:r>
        <w:t>Stables</w:t>
      </w:r>
      <w:r w:rsidR="001732CB">
        <w:t xml:space="preserve"> / Holding Pens / Wings of Perdition</w:t>
      </w:r>
    </w:p>
    <w:p w:rsidR="0005372B" w:rsidRPr="0005372B" w:rsidRDefault="0005372B" w:rsidP="0005372B">
      <w:pPr>
        <w:ind w:left="2880"/>
      </w:pPr>
      <w:r>
        <w:t>(Thief)</w:t>
      </w:r>
    </w:p>
    <w:p w:rsidR="00C246DE" w:rsidRPr="00C246DE" w:rsidRDefault="00111220" w:rsidP="00111220">
      <w:pPr>
        <w:ind w:left="2880"/>
      </w:pPr>
      <w:r>
        <w:t>This building provides standard transportation for the parties as they go about their business. The level of the building affects the speed of travel (-0.75% per level or 75% off at level 100).</w:t>
      </w:r>
    </w:p>
    <w:p w:rsidR="00C246DE" w:rsidRDefault="00C836D0" w:rsidP="00D07115">
      <w:pPr>
        <w:pStyle w:val="Heading4"/>
        <w:numPr>
          <w:ilvl w:val="5"/>
          <w:numId w:val="1"/>
        </w:numPr>
        <w:ind w:left="3096"/>
      </w:pPr>
      <w:bookmarkStart w:id="95" w:name="_Graveyard_/_Field"/>
      <w:bookmarkEnd w:id="95"/>
      <w:r>
        <w:t>Graveyard</w:t>
      </w:r>
      <w:r w:rsidR="001732CB">
        <w:t xml:space="preserve"> / Field of </w:t>
      </w:r>
      <w:r w:rsidR="005569F5">
        <w:t>Ancestors</w:t>
      </w:r>
      <w:r w:rsidR="001732CB">
        <w:t xml:space="preserve"> / </w:t>
      </w:r>
      <w:r w:rsidR="005569F5">
        <w:t>Crypt of Forgotten Parts</w:t>
      </w:r>
    </w:p>
    <w:p w:rsidR="00387499" w:rsidRPr="00387499" w:rsidRDefault="00387499" w:rsidP="00387499">
      <w:pPr>
        <w:ind w:left="2880"/>
      </w:pPr>
      <w:r>
        <w:t>(Summoner)</w:t>
      </w:r>
    </w:p>
    <w:p w:rsidR="00C246DE" w:rsidRDefault="00387499" w:rsidP="00387499">
      <w:pPr>
        <w:ind w:left="2880"/>
      </w:pPr>
      <w:r>
        <w:t xml:space="preserve">This building will be of aid to a </w:t>
      </w:r>
      <w:r w:rsidR="00983069">
        <w:t>S</w:t>
      </w:r>
      <w:r>
        <w:t>ummoner in making their best creatures. The level of the creature and the cost in (magic) essence will be affected by the level of the building.</w:t>
      </w:r>
    </w:p>
    <w:p w:rsidR="00387499" w:rsidRDefault="00387499" w:rsidP="00387499">
      <w:pPr>
        <w:ind w:left="2880"/>
      </w:pPr>
    </w:p>
    <w:p w:rsidR="00387499" w:rsidRPr="00C246DE" w:rsidRDefault="00387499" w:rsidP="00387499">
      <w:pPr>
        <w:ind w:left="2880"/>
      </w:pPr>
      <w:r>
        <w:t>This is also where this mage class does research for new spells. The maximum level of research is based on the building level.</w:t>
      </w:r>
    </w:p>
    <w:p w:rsidR="00C246DE" w:rsidRDefault="00C836D0" w:rsidP="00D07115">
      <w:pPr>
        <w:pStyle w:val="Heading4"/>
        <w:numPr>
          <w:ilvl w:val="5"/>
          <w:numId w:val="1"/>
        </w:numPr>
        <w:ind w:left="3096"/>
      </w:pPr>
      <w:bookmarkStart w:id="96" w:name="_Sewers_/_Deep"/>
      <w:bookmarkEnd w:id="96"/>
      <w:r>
        <w:t>Sewers</w:t>
      </w:r>
      <w:r w:rsidR="001732CB">
        <w:t xml:space="preserve"> / Deep Caves / Silent Warrens</w:t>
      </w:r>
    </w:p>
    <w:p w:rsidR="00387499" w:rsidRDefault="00387499" w:rsidP="00387499">
      <w:pPr>
        <w:ind w:left="2880"/>
      </w:pPr>
      <w:r>
        <w:t>(Tempus Diem Fur)</w:t>
      </w:r>
    </w:p>
    <w:p w:rsidR="00C836D0" w:rsidRDefault="00387499" w:rsidP="00387499">
      <w:pPr>
        <w:ind w:left="2880"/>
      </w:pPr>
      <w:r>
        <w:t>This building is of aid to the thief who needs to research his stealth and misdirection skills. Lockpicking and the like will also be mastered here. The level of the building will influence the leve</w:t>
      </w:r>
      <w:r w:rsidR="00983069">
        <w:t>l of skills that can be learned for Tempus Diem Fum (or equivalent class)</w:t>
      </w:r>
    </w:p>
    <w:p w:rsidR="007253C7" w:rsidRDefault="007253C7" w:rsidP="00D07115">
      <w:pPr>
        <w:pStyle w:val="Heading4"/>
        <w:numPr>
          <w:ilvl w:val="3"/>
          <w:numId w:val="1"/>
        </w:numPr>
      </w:pPr>
      <w:r>
        <w:lastRenderedPageBreak/>
        <w:t>Terrain</w:t>
      </w:r>
    </w:p>
    <w:p w:rsidR="007253C7" w:rsidRDefault="007253C7" w:rsidP="00D07115">
      <w:pPr>
        <w:pStyle w:val="Heading4"/>
        <w:numPr>
          <w:ilvl w:val="4"/>
          <w:numId w:val="1"/>
        </w:numPr>
      </w:pPr>
      <w:r>
        <w:t>General Description</w:t>
      </w:r>
    </w:p>
    <w:p w:rsidR="007253C7" w:rsidRPr="007253C7" w:rsidRDefault="006B12AB" w:rsidP="007253C7">
      <w:pPr>
        <w:ind w:left="2160"/>
      </w:pPr>
      <w:r>
        <w:t>From the town, you will be able to toggle to the terrain view where 2 ½ D icons will be displayed showing the town and surrounding villages and other locations of interest around the player</w:t>
      </w:r>
      <w:r w:rsidR="007253C7">
        <w:t>.</w:t>
      </w:r>
    </w:p>
    <w:p w:rsidR="007253C7" w:rsidRDefault="007253C7" w:rsidP="00D07115">
      <w:pPr>
        <w:pStyle w:val="Heading4"/>
        <w:numPr>
          <w:ilvl w:val="4"/>
          <w:numId w:val="1"/>
        </w:numPr>
      </w:pPr>
      <w:r>
        <w:t>Physical Characteristics</w:t>
      </w:r>
    </w:p>
    <w:p w:rsidR="007253C7" w:rsidRPr="00CA3D92" w:rsidRDefault="007253C7" w:rsidP="007253C7">
      <w:pPr>
        <w:ind w:left="2232"/>
      </w:pPr>
      <w:r>
        <w:t>2 ½ D view</w:t>
      </w:r>
      <w:r w:rsidR="005D4A35">
        <w:t xml:space="preserve"> (isometric)</w:t>
      </w:r>
      <w:r>
        <w:t xml:space="preserve"> with a static picture with fixed buildings locations to be built and expanded.</w:t>
      </w:r>
    </w:p>
    <w:p w:rsidR="007253C7" w:rsidRDefault="007253C7" w:rsidP="00D07115">
      <w:pPr>
        <w:pStyle w:val="Heading4"/>
        <w:numPr>
          <w:ilvl w:val="4"/>
          <w:numId w:val="1"/>
        </w:numPr>
      </w:pPr>
      <w:r>
        <w:t>Levels that Use the Area</w:t>
      </w:r>
    </w:p>
    <w:p w:rsidR="007253C7" w:rsidRPr="007253C7" w:rsidRDefault="006B12AB" w:rsidP="007253C7">
      <w:pPr>
        <w:ind w:left="2160"/>
      </w:pPr>
      <w:r>
        <w:t>All towns, terrain locations and player movement will be in and connect through this view.</w:t>
      </w:r>
    </w:p>
    <w:p w:rsidR="007253C7" w:rsidRDefault="007253C7" w:rsidP="00D07115">
      <w:pPr>
        <w:pStyle w:val="Heading4"/>
        <w:numPr>
          <w:ilvl w:val="4"/>
          <w:numId w:val="1"/>
        </w:numPr>
      </w:pPr>
      <w:r>
        <w:t>Concept Art, Ex</w:t>
      </w:r>
      <w:r w:rsidRPr="004A6053">
        <w:rPr>
          <w:i/>
        </w:rPr>
        <w:t>amp</w:t>
      </w:r>
      <w:r>
        <w:t>le Pictures or References</w:t>
      </w:r>
    </w:p>
    <w:p w:rsidR="007253C7" w:rsidRPr="00394065" w:rsidRDefault="007253C7" w:rsidP="007253C7">
      <w:pPr>
        <w:pStyle w:val="ListParagraph"/>
        <w:ind w:left="2160"/>
      </w:pPr>
      <w:r>
        <w:t>TBD</w:t>
      </w:r>
    </w:p>
    <w:p w:rsidR="00EC027C" w:rsidRDefault="007734B1" w:rsidP="00D07115">
      <w:pPr>
        <w:pStyle w:val="Heading4"/>
        <w:numPr>
          <w:ilvl w:val="4"/>
          <w:numId w:val="1"/>
        </w:numPr>
      </w:pPr>
      <w:r>
        <w:t xml:space="preserve"> </w:t>
      </w:r>
      <w:r w:rsidR="00EC027C">
        <w:t>Terrain Categories</w:t>
      </w:r>
      <w:r w:rsidR="00210E8F">
        <w:t xml:space="preserve"> (Dungeons / Towns)</w:t>
      </w:r>
    </w:p>
    <w:p w:rsidR="00EC027C" w:rsidRPr="00706B43" w:rsidRDefault="00EC027C" w:rsidP="00D07115">
      <w:pPr>
        <w:pStyle w:val="Heading4"/>
        <w:numPr>
          <w:ilvl w:val="5"/>
          <w:numId w:val="1"/>
        </w:numPr>
      </w:pPr>
      <w:r w:rsidRPr="00706B43">
        <w:t>Den</w:t>
      </w:r>
    </w:p>
    <w:p w:rsidR="00276395" w:rsidRPr="00276395" w:rsidRDefault="00276395" w:rsidP="00276395">
      <w:pPr>
        <w:ind w:left="2160"/>
      </w:pPr>
      <w:r>
        <w:t xml:space="preserve">The den is a set of interconnected small caves and tunnels usually closely connected with the surface where creatures of all sorts can come and sleep or hide. It is often the home of </w:t>
      </w:r>
      <w:r w:rsidR="00706B43">
        <w:t xml:space="preserve">various </w:t>
      </w:r>
      <w:r w:rsidR="00E77BE0">
        <w:t>Circle of Tribe</w:t>
      </w:r>
      <w:r w:rsidR="00A20448">
        <w:t>’</w:t>
      </w:r>
      <w:r w:rsidR="00E77BE0">
        <w:t>s</w:t>
      </w:r>
      <w:r w:rsidR="00706B43">
        <w:t xml:space="preserve"> creatures as well as animals like bears or wolves.</w:t>
      </w:r>
    </w:p>
    <w:p w:rsidR="00EC027C" w:rsidRDefault="00EC027C" w:rsidP="00D07115">
      <w:pPr>
        <w:pStyle w:val="Heading4"/>
        <w:numPr>
          <w:ilvl w:val="5"/>
          <w:numId w:val="1"/>
        </w:numPr>
      </w:pPr>
      <w:r>
        <w:t>Submerged City</w:t>
      </w:r>
    </w:p>
    <w:p w:rsidR="0047360E" w:rsidRPr="0047360E" w:rsidRDefault="0047360E" w:rsidP="0047360E">
      <w:pPr>
        <w:ind w:left="2160"/>
      </w:pPr>
      <w:r>
        <w:t>This dungeon will be the remnants of an ancient city that has long been abandoned. Over the centuries, a lake has built up around it partially submerging its walls and buildings, tunnels and sewers. All manner of water-based creatures have moved in to make it their home. There are still areas that a player could get to if they are willing to get a bit wet.</w:t>
      </w:r>
    </w:p>
    <w:p w:rsidR="00EC027C" w:rsidRDefault="00EC027C" w:rsidP="00D07115">
      <w:pPr>
        <w:pStyle w:val="Heading4"/>
        <w:numPr>
          <w:ilvl w:val="5"/>
          <w:numId w:val="1"/>
        </w:numPr>
      </w:pPr>
      <w:r>
        <w:t>Swamp</w:t>
      </w:r>
    </w:p>
    <w:p w:rsidR="00453912" w:rsidRPr="00453912" w:rsidRDefault="009D3518" w:rsidP="009D3518">
      <w:pPr>
        <w:ind w:left="2160"/>
      </w:pPr>
      <w:r>
        <w:t>The fetid swamps go deep into the wilds devouring most that tread beyond the peat marshes surrounding it. Snakes and beasts of all sorts slither, swim and craw through the decaying trees and slow-moving waters that seem to swirl around you. It teams with life and death and few things here survive long without being able to defend itself. The swamp has also been known to grow up and surround ancient buildings and places of dark magic leaving little left to be found.</w:t>
      </w:r>
    </w:p>
    <w:p w:rsidR="00EC027C" w:rsidRDefault="00EC027C" w:rsidP="00D07115">
      <w:pPr>
        <w:pStyle w:val="Heading4"/>
        <w:numPr>
          <w:ilvl w:val="5"/>
          <w:numId w:val="1"/>
        </w:numPr>
      </w:pPr>
      <w:r>
        <w:lastRenderedPageBreak/>
        <w:t>Ruins</w:t>
      </w:r>
    </w:p>
    <w:p w:rsidR="00453912" w:rsidRPr="00453912" w:rsidRDefault="009C35D2" w:rsidP="009C35D2">
      <w:pPr>
        <w:ind w:left="2160"/>
      </w:pPr>
      <w:r>
        <w:t xml:space="preserve">These ruins belong to a civilization, once a great empire, now long destroyed by warfare and greed. Centuries past, these buildings and underground vaults were built in marble and rivaled any that have ever existed, present or past; think Roman. Today, its people have scattered and been absorbed into the </w:t>
      </w:r>
      <w:r w:rsidR="00A9265F">
        <w:t>Order of the Enlightened</w:t>
      </w:r>
      <w:r>
        <w:t xml:space="preserve"> factions, its grand history largely forgotten and the tattered remains of its memory idealized. Now, its statutes and monuments deteriorate and have become the home for numerous men and creatures seeking sanctuary, riches or to remain hidden.</w:t>
      </w:r>
    </w:p>
    <w:p w:rsidR="00EC027C" w:rsidRDefault="00EC027C" w:rsidP="00D07115">
      <w:pPr>
        <w:pStyle w:val="Heading4"/>
        <w:numPr>
          <w:ilvl w:val="5"/>
          <w:numId w:val="1"/>
        </w:numPr>
      </w:pPr>
      <w:r>
        <w:t>Caverns</w:t>
      </w:r>
    </w:p>
    <w:p w:rsidR="00453912" w:rsidRPr="00453912" w:rsidRDefault="008E7761" w:rsidP="008E7761">
      <w:pPr>
        <w:ind w:left="2160"/>
      </w:pPr>
      <w:r>
        <w:t xml:space="preserve">These deep caves have opened into massive underground caverns. Down here, you can find subterranean lakes, open veins of crystal, valuable gems and metals, and places of civilization by creatures </w:t>
      </w:r>
      <w:r w:rsidR="007E5FCC">
        <w:t>that</w:t>
      </w:r>
      <w:r>
        <w:t xml:space="preserve"> are almost never seen out in the open world. Burrowing beasts and dark blind tentacle creatures can be found as well in these deep places. In some areas, creatures of immense age and size are said to still be found. </w:t>
      </w:r>
      <w:r w:rsidR="00D86CE5">
        <w:t xml:space="preserve">Some even speak of dragons. </w:t>
      </w:r>
      <w:r>
        <w:t>Of course, people also talk about the vast riches literally growing out of the stone walls.</w:t>
      </w:r>
    </w:p>
    <w:p w:rsidR="00EC027C" w:rsidRDefault="00EC027C" w:rsidP="00D07115">
      <w:pPr>
        <w:pStyle w:val="Heading4"/>
        <w:numPr>
          <w:ilvl w:val="5"/>
          <w:numId w:val="1"/>
        </w:numPr>
      </w:pPr>
      <w:r>
        <w:t>Forests</w:t>
      </w:r>
    </w:p>
    <w:p w:rsidR="00453912" w:rsidRPr="00453912" w:rsidRDefault="007E5FCC" w:rsidP="002936E4">
      <w:pPr>
        <w:ind w:left="2160"/>
      </w:pPr>
      <w:r>
        <w:t>Trees stretch in every direction creating a directionless maze</w:t>
      </w:r>
      <w:r w:rsidR="00D86CE5">
        <w:t xml:space="preserve"> for any by its denizens</w:t>
      </w:r>
      <w:r>
        <w:t xml:space="preserve">. Ancient animal paths weave amongst the </w:t>
      </w:r>
      <w:r w:rsidR="00D86CE5">
        <w:t>bark and bush and branches. All seems peaceful on the surface, and yet after a few meters into the dark shadows left by the canopy, the occasional clearing does little to hide the foreboding. Far more than deer and badgers live here. Living trees, savage primitive humans and monsters roam the darkness and watch for those who stray into their realm, their distrust and hunger leads to a very violent greeting to such visitors.</w:t>
      </w:r>
    </w:p>
    <w:p w:rsidR="00EC027C" w:rsidRPr="00706B43" w:rsidRDefault="00EC027C" w:rsidP="00D07115">
      <w:pPr>
        <w:pStyle w:val="Heading4"/>
        <w:numPr>
          <w:ilvl w:val="5"/>
          <w:numId w:val="1"/>
        </w:numPr>
      </w:pPr>
      <w:r w:rsidRPr="00706B43">
        <w:t>Crypts</w:t>
      </w:r>
    </w:p>
    <w:p w:rsidR="00706B43" w:rsidRPr="00706B43" w:rsidRDefault="00706B43" w:rsidP="00706B43">
      <w:pPr>
        <w:ind w:left="2160"/>
      </w:pPr>
      <w:r>
        <w:t xml:space="preserve">Crypts are places of burial for men, women and monsters long forgotten. They sink deep into the ground lined with niches of skeletal corpses and </w:t>
      </w:r>
      <w:r w:rsidRPr="00706B43">
        <w:t xml:space="preserve">sarcophagus </w:t>
      </w:r>
      <w:r>
        <w:t xml:space="preserve">holding the remains of those long past and often with their final treasures. It is also known for its secret passages </w:t>
      </w:r>
      <w:r w:rsidRPr="00706B43">
        <w:t>and cults whose dark rites sometimes</w:t>
      </w:r>
      <w:r>
        <w:t xml:space="preserve"> make the dead get restless in their sleep.</w:t>
      </w:r>
    </w:p>
    <w:p w:rsidR="00EC027C" w:rsidRPr="0023308E" w:rsidRDefault="00EC027C" w:rsidP="00D07115">
      <w:pPr>
        <w:pStyle w:val="Heading4"/>
        <w:numPr>
          <w:ilvl w:val="5"/>
          <w:numId w:val="1"/>
        </w:numPr>
      </w:pPr>
      <w:r w:rsidRPr="0023308E">
        <w:t>Village</w:t>
      </w:r>
    </w:p>
    <w:p w:rsidR="0023308E" w:rsidRPr="0023308E" w:rsidRDefault="0023308E" w:rsidP="0023308E">
      <w:pPr>
        <w:ind w:left="2160"/>
      </w:pPr>
      <w:r>
        <w:t xml:space="preserve">Villages and their like are structures made by men and other civilized races. They contain cramped closed-in structures with people of all types, from soldiers to beggars and thieves. After </w:t>
      </w:r>
      <w:r>
        <w:lastRenderedPageBreak/>
        <w:t xml:space="preserve">years of conflict with other native species, man has learned to build downwards. They have sewers, underground storage facilities and armories. These stone-reinforced areas provide both protection </w:t>
      </w:r>
      <w:r w:rsidR="00DB04E5">
        <w:t>and a place of residence to the</w:t>
      </w:r>
      <w:r>
        <w:t xml:space="preserve"> numerou</w:t>
      </w:r>
      <w:r w:rsidR="00DB04E5">
        <w:t xml:space="preserve">s people from all walks of life. </w:t>
      </w:r>
      <w:r w:rsidR="009C35D2">
        <w:t xml:space="preserve">The </w:t>
      </w:r>
      <w:r w:rsidR="00A9265F">
        <w:t xml:space="preserve">Order of the </w:t>
      </w:r>
      <w:r w:rsidR="00505C74">
        <w:t>Enlightened</w:t>
      </w:r>
      <w:r w:rsidR="009C35D2">
        <w:t xml:space="preserve"> seek to regain the prosperity that their empire once had (see ruins).</w:t>
      </w:r>
    </w:p>
    <w:p w:rsidR="00EC027C" w:rsidRDefault="00EC027C" w:rsidP="00D07115">
      <w:pPr>
        <w:pStyle w:val="Heading4"/>
        <w:numPr>
          <w:ilvl w:val="5"/>
          <w:numId w:val="1"/>
        </w:numPr>
      </w:pPr>
      <w:r>
        <w:t>Temple</w:t>
      </w:r>
    </w:p>
    <w:p w:rsidR="00FC548F" w:rsidRPr="00FC548F" w:rsidRDefault="00FC548F" w:rsidP="00FC548F">
      <w:pPr>
        <w:ind w:left="2160"/>
      </w:pPr>
      <w:r>
        <w:t xml:space="preserve">These are religious buildings filled with iconic emblems, altars and dark rites of sacrifice, worshipers and priests of all kinds of </w:t>
      </w:r>
      <w:r w:rsidR="00A9265F">
        <w:t>human</w:t>
      </w:r>
      <w:r>
        <w:t xml:space="preserve"> and non-human alike. The temple sinks deep into the earth caging slaves and sacrifices of animal, human and </w:t>
      </w:r>
      <w:r w:rsidR="00E77BE0">
        <w:t>Circle of Tribes</w:t>
      </w:r>
      <w:r>
        <w:t xml:space="preserve"> alike. Some of the sacrifices are to horrific beasts that may well appear to be god-like to the simple-minded fanatics that flock here.</w:t>
      </w:r>
    </w:p>
    <w:p w:rsidR="00EC027C" w:rsidRDefault="00EC027C" w:rsidP="00D07115">
      <w:pPr>
        <w:pStyle w:val="Heading4"/>
        <w:numPr>
          <w:ilvl w:val="5"/>
          <w:numId w:val="1"/>
        </w:numPr>
      </w:pPr>
      <w:r>
        <w:t>Volcano</w:t>
      </w:r>
    </w:p>
    <w:p w:rsidR="00EC027C" w:rsidRPr="00EC027C" w:rsidRDefault="00311951" w:rsidP="00311951">
      <w:pPr>
        <w:ind w:left="2160"/>
      </w:pPr>
      <w:r>
        <w:t xml:space="preserve">Mountains often were formed by volcanoes, most of which are active from time-to-time. In this world, many that have long been dormant have reawakened and the plume of steam and ash are regularly seen overhead. Inside, lava tubes extend deep into a labyrinth of steam and orange/red glows of boiling rock and mud. Earthen creatures who love the heat and earth reside and play in these depths crafting new tunnels and sifting for food in the very walls. </w:t>
      </w:r>
    </w:p>
    <w:p w:rsidR="007734B1" w:rsidRPr="00855027" w:rsidRDefault="007734B1" w:rsidP="007734B1">
      <w:pPr>
        <w:pStyle w:val="ListParagraph"/>
        <w:ind w:left="1440"/>
      </w:pPr>
    </w:p>
    <w:p w:rsidR="002F584D" w:rsidRDefault="002F584D" w:rsidP="00D07115">
      <w:pPr>
        <w:pStyle w:val="Heading1"/>
        <w:numPr>
          <w:ilvl w:val="0"/>
          <w:numId w:val="1"/>
        </w:numPr>
      </w:pPr>
      <w:bookmarkStart w:id="97" w:name="_Toc253660092"/>
      <w:bookmarkStart w:id="98" w:name="_Toc269456792"/>
      <w:r>
        <w:t>Game Rules</w:t>
      </w:r>
      <w:bookmarkEnd w:id="97"/>
      <w:bookmarkEnd w:id="98"/>
    </w:p>
    <w:p w:rsidR="00C9423C" w:rsidRDefault="000A1F4A" w:rsidP="00D07115">
      <w:pPr>
        <w:pStyle w:val="Heading2"/>
        <w:numPr>
          <w:ilvl w:val="1"/>
          <w:numId w:val="1"/>
        </w:numPr>
      </w:pPr>
      <w:bookmarkStart w:id="99" w:name="_Toc269456793"/>
      <w:r>
        <w:t>Factions</w:t>
      </w:r>
      <w:bookmarkEnd w:id="99"/>
    </w:p>
    <w:p w:rsidR="00C9423C" w:rsidRDefault="00A9265F" w:rsidP="00D07115">
      <w:pPr>
        <w:pStyle w:val="Heading3"/>
        <w:numPr>
          <w:ilvl w:val="2"/>
          <w:numId w:val="1"/>
        </w:numPr>
      </w:pPr>
      <w:bookmarkStart w:id="100" w:name="_Toc269456794"/>
      <w:r>
        <w:t>Order of the Enlightened</w:t>
      </w:r>
      <w:bookmarkEnd w:id="100"/>
    </w:p>
    <w:p w:rsidR="00C246DE" w:rsidRDefault="00C246DE" w:rsidP="00C246DE">
      <w:pPr>
        <w:ind w:left="1224"/>
      </w:pPr>
      <w:r>
        <w:t>This i</w:t>
      </w:r>
      <w:r w:rsidR="00F87BFD">
        <w:t>ncludes various types of humans and elven kind</w:t>
      </w:r>
      <w:r>
        <w:t xml:space="preserve">. Some are motivated by defending the weak or out looking for adventure. Yet still more listen to the tales of piles of gold and gems just sitting around waiting to be taken and avarice colors their choice. Though natively these folk come from varied beginnings, today, they are most commonly found in the urban settings of towns and cities. </w:t>
      </w:r>
      <w:r w:rsidR="00892CFA">
        <w:t xml:space="preserve">They often have a self-centered and prejudiced view of the world considering all other sentient life to be inherently evil and inferior (regardless of the truth). Many often seek crusade to try and cleanse the countryside of anything non-human, either as a reaction to something happened to them or sometimes simply because they are different. </w:t>
      </w:r>
      <w:r w:rsidR="00A9265F">
        <w:t xml:space="preserve">Order of the </w:t>
      </w:r>
      <w:r w:rsidR="00505C74">
        <w:t>Enlightened</w:t>
      </w:r>
      <w:r w:rsidR="00892CFA">
        <w:t xml:space="preserve"> tend to be rash to judge and quick to use force to meet opposition.</w:t>
      </w:r>
    </w:p>
    <w:p w:rsidR="00C246DE" w:rsidRDefault="00C246DE" w:rsidP="00C246DE">
      <w:pPr>
        <w:ind w:left="1224"/>
      </w:pPr>
    </w:p>
    <w:p w:rsidR="00C246DE" w:rsidRPr="00C246DE" w:rsidRDefault="00C246DE" w:rsidP="00C246DE">
      <w:pPr>
        <w:ind w:left="1224"/>
      </w:pPr>
      <w:r>
        <w:t>The dungeon style most commonly associated with this faction is the Vi</w:t>
      </w:r>
      <w:r w:rsidR="00CA7F83">
        <w:t>ll</w:t>
      </w:r>
      <w:r>
        <w:t>age (See 4.2.2.2.5.8)</w:t>
      </w:r>
    </w:p>
    <w:p w:rsidR="001C75BA" w:rsidRDefault="00505C74" w:rsidP="00D07115">
      <w:pPr>
        <w:pStyle w:val="Heading3"/>
        <w:numPr>
          <w:ilvl w:val="2"/>
          <w:numId w:val="1"/>
        </w:numPr>
      </w:pPr>
      <w:bookmarkStart w:id="101" w:name="_Toc269456795"/>
      <w:r>
        <w:lastRenderedPageBreak/>
        <w:t>Houses of the Risen</w:t>
      </w:r>
      <w:bookmarkEnd w:id="101"/>
    </w:p>
    <w:p w:rsidR="00CA7F83" w:rsidRPr="006230E6" w:rsidRDefault="00892CFA" w:rsidP="00CA7F83">
      <w:pPr>
        <w:ind w:left="1440"/>
      </w:pPr>
      <w:r>
        <w:t xml:space="preserve">This includes various types of skeleton, zombie, vampire, lich, ghosts and specters. These creatures are inherently out for their own advantage and often apply dark arts to achieve their means. In almost all cases, each member of this faction was created by magical means, some by powerful summoners who practice dark arts, and occasionally be those who are already </w:t>
      </w:r>
      <w:r w:rsidR="00505C74">
        <w:t>Houses of the Risen</w:t>
      </w:r>
      <w:r>
        <w:t xml:space="preserve"> and have the power to create additional creations to further their own position. They are often found in dark places such as catacombs and graveyards but have been sighted in many different places over the years.</w:t>
      </w:r>
    </w:p>
    <w:p w:rsidR="00CA7F83" w:rsidRPr="00C9423C" w:rsidRDefault="00CA7F83" w:rsidP="00CA7F83">
      <w:pPr>
        <w:ind w:left="1440"/>
      </w:pPr>
    </w:p>
    <w:p w:rsidR="00CA7F83" w:rsidRPr="00B76D3C" w:rsidRDefault="00CA7F83" w:rsidP="00CA7F83">
      <w:pPr>
        <w:ind w:left="1440"/>
      </w:pPr>
      <w:r>
        <w:t>The dungeon style most commonly associated with this faction is the Crypts (See 4.2.2.2.5.7).</w:t>
      </w:r>
    </w:p>
    <w:p w:rsidR="00CA7F83" w:rsidRPr="00CA7F83" w:rsidRDefault="00CA7F83" w:rsidP="00CA7F83"/>
    <w:p w:rsidR="001C75BA" w:rsidRDefault="00E77BE0" w:rsidP="00D07115">
      <w:pPr>
        <w:pStyle w:val="Heading3"/>
        <w:numPr>
          <w:ilvl w:val="2"/>
          <w:numId w:val="1"/>
        </w:numPr>
      </w:pPr>
      <w:bookmarkStart w:id="102" w:name="_Toc269456796"/>
      <w:r>
        <w:t>Circle of Tribes</w:t>
      </w:r>
      <w:r w:rsidR="001C75BA">
        <w:t xml:space="preserve"> – (Humanoid Monsters)</w:t>
      </w:r>
      <w:bookmarkEnd w:id="102"/>
    </w:p>
    <w:p w:rsidR="00CA7F83" w:rsidRPr="006230E6" w:rsidRDefault="00892CFA" w:rsidP="00CA7F83">
      <w:pPr>
        <w:ind w:left="1440"/>
      </w:pPr>
      <w:r>
        <w:t xml:space="preserve">This includes various types of </w:t>
      </w:r>
      <w:r w:rsidR="00CD6060">
        <w:t>orcs, goblins, kobolds, and ogre-type creatures</w:t>
      </w:r>
      <w:r>
        <w:t xml:space="preserve">. </w:t>
      </w:r>
      <w:r w:rsidR="00CD6060">
        <w:t>Though shunned by most other species, these creatures tend to cluster together and protect their dens and warrens against invaders. In addition, many individuals of these races favor both nature and chaos to order and civility. Even so, few seek out confrontation, but are happy to meet it with savage aggression, applying fear into their enemies with more than just their looks. They find the flesh of almost all living creatures tasty, sentient or not. As such, they find consuming their fallen enemies as both a way to absorb the enemies’ strength, but also drive fear into those who yet live. These creatures inhabit the wildlands, from forest to cave.</w:t>
      </w:r>
    </w:p>
    <w:p w:rsidR="00CA7F83" w:rsidRPr="00C9423C" w:rsidRDefault="00CA7F83" w:rsidP="00CA7F83">
      <w:pPr>
        <w:ind w:left="1440"/>
      </w:pPr>
    </w:p>
    <w:p w:rsidR="00CA7F83" w:rsidRPr="00C246DE" w:rsidRDefault="00CA7F83" w:rsidP="00CA7F83">
      <w:pPr>
        <w:ind w:left="1440"/>
      </w:pPr>
      <w:r>
        <w:t>The dungeon style most commonly associated with this faction is the Den (See 4.2.2.2.5.1)</w:t>
      </w:r>
    </w:p>
    <w:p w:rsidR="00CA7F83" w:rsidRPr="00CA7F83" w:rsidRDefault="00CA7F83" w:rsidP="00CA7F83">
      <w:pPr>
        <w:ind w:left="216"/>
      </w:pPr>
    </w:p>
    <w:p w:rsidR="001C75BA" w:rsidRDefault="001C75BA" w:rsidP="00D07115">
      <w:pPr>
        <w:pStyle w:val="Heading3"/>
        <w:numPr>
          <w:ilvl w:val="2"/>
          <w:numId w:val="1"/>
        </w:numPr>
      </w:pPr>
      <w:bookmarkStart w:id="103" w:name="_Toc269456797"/>
      <w:r>
        <w:t>Black Tyrant</w:t>
      </w:r>
      <w:bookmarkEnd w:id="103"/>
    </w:p>
    <w:p w:rsidR="006230E6" w:rsidRPr="006230E6" w:rsidRDefault="006230E6" w:rsidP="00191CF6">
      <w:pPr>
        <w:ind w:left="1440"/>
      </w:pPr>
      <w:r>
        <w:t>This faction is not played by the players. It is the common enemy to all as the black tyrant and his followers try to pit the other factions against each other as he builds his strength.</w:t>
      </w:r>
    </w:p>
    <w:p w:rsidR="00C9423C" w:rsidRPr="00C9423C" w:rsidRDefault="00C9423C" w:rsidP="00C9423C"/>
    <w:p w:rsidR="00B76D3C" w:rsidRPr="00B76D3C" w:rsidRDefault="00191CF6" w:rsidP="00191CF6">
      <w:pPr>
        <w:ind w:left="1440"/>
      </w:pPr>
      <w:r>
        <w:t>This faction can be found in all dungeons though special levels will be created for certain quests and quest lines.</w:t>
      </w:r>
    </w:p>
    <w:p w:rsidR="00B76D3C" w:rsidRDefault="00B76D3C" w:rsidP="00D07115">
      <w:pPr>
        <w:pStyle w:val="Heading2"/>
        <w:numPr>
          <w:ilvl w:val="1"/>
          <w:numId w:val="1"/>
        </w:numPr>
      </w:pPr>
      <w:bookmarkStart w:id="104" w:name="_Toc269456798"/>
      <w:r>
        <w:t>Classes</w:t>
      </w:r>
      <w:r w:rsidR="00826E01">
        <w:t xml:space="preserve"> (</w:t>
      </w:r>
      <w:r w:rsidR="00A9265F">
        <w:t>Order of the Enlightened</w:t>
      </w:r>
      <w:r w:rsidR="00826E01">
        <w:t>/</w:t>
      </w:r>
      <w:r w:rsidR="00E77BE0">
        <w:t>Circle of Tribes</w:t>
      </w:r>
      <w:r w:rsidR="00826E01">
        <w:t>/</w:t>
      </w:r>
      <w:r w:rsidR="00505C74">
        <w:t>Houses of the Risen</w:t>
      </w:r>
      <w:r w:rsidR="00826E01">
        <w:t>)</w:t>
      </w:r>
      <w:bookmarkEnd w:id="104"/>
    </w:p>
    <w:p w:rsidR="00A93F0D" w:rsidRDefault="00A93F0D" w:rsidP="00A93F0D">
      <w:pPr>
        <w:ind w:left="1224"/>
      </w:pPr>
      <w:r>
        <w:t xml:space="preserve">*Note: Class names are in the faction order shown above: first human, then </w:t>
      </w:r>
      <w:r w:rsidR="00E77BE0">
        <w:t>Circle of Tribes</w:t>
      </w:r>
      <w:r>
        <w:t xml:space="preserve">, and finally the </w:t>
      </w:r>
      <w:r w:rsidR="00505C74">
        <w:t>Houses of the Risen</w:t>
      </w:r>
      <w:r>
        <w:t>. The class skills, spells and characteristics are the same though some also may have varied names.</w:t>
      </w:r>
    </w:p>
    <w:p w:rsidR="00E5749B" w:rsidRPr="00A93F0D" w:rsidRDefault="00E5749B" w:rsidP="00A93F0D">
      <w:pPr>
        <w:ind w:left="1224"/>
      </w:pPr>
      <w:r>
        <w:t>**Note: Each class will have an experience multiplier.</w:t>
      </w:r>
    </w:p>
    <w:p w:rsidR="00894090" w:rsidRPr="00894090" w:rsidRDefault="00894090" w:rsidP="00D07115">
      <w:pPr>
        <w:pStyle w:val="Heading3"/>
        <w:numPr>
          <w:ilvl w:val="2"/>
          <w:numId w:val="1"/>
        </w:numPr>
      </w:pPr>
      <w:bookmarkStart w:id="105" w:name="_Toc269456799"/>
      <w:r>
        <w:lastRenderedPageBreak/>
        <w:t>Warrior</w:t>
      </w:r>
      <w:bookmarkEnd w:id="105"/>
    </w:p>
    <w:p w:rsidR="00894090" w:rsidRPr="00894090" w:rsidRDefault="00894090" w:rsidP="00D07115">
      <w:pPr>
        <w:pStyle w:val="Heading3"/>
        <w:numPr>
          <w:ilvl w:val="3"/>
          <w:numId w:val="1"/>
        </w:numPr>
      </w:pPr>
      <w:bookmarkStart w:id="106" w:name="_Defender_/_Champion"/>
      <w:bookmarkStart w:id="107" w:name="_Toc269456800"/>
      <w:bookmarkEnd w:id="106"/>
      <w:r>
        <w:t>Defender / Champion / Guardian</w:t>
      </w:r>
      <w:bookmarkEnd w:id="107"/>
    </w:p>
    <w:p w:rsidR="004E3517" w:rsidRDefault="00BE2925" w:rsidP="00E5749B">
      <w:pPr>
        <w:ind w:left="1440"/>
      </w:pPr>
      <w:r>
        <w:t xml:space="preserve">This warrior-type tends to be well armed and armored. They seek to defend those weaker, not just those they group with, but towns and villages, dens and crypts, whomever they have </w:t>
      </w:r>
      <w:r w:rsidR="00826E01">
        <w:t>chosen</w:t>
      </w:r>
      <w:r>
        <w:t xml:space="preserve"> to champion. Their faith in their personal supreme being wraps confidence and strength to every blow by their weapon.</w:t>
      </w:r>
      <w:r w:rsidR="002250D7">
        <w:t xml:space="preserve"> </w:t>
      </w:r>
      <w:r w:rsidR="004E3517">
        <w:t>They fight through martial prowess and so use skills of varying deadly ability to meet those deemed enemy.</w:t>
      </w:r>
    </w:p>
    <w:p w:rsidR="00E5749B" w:rsidRDefault="00E5749B" w:rsidP="00E5749B"/>
    <w:p w:rsidR="00E5749B" w:rsidRPr="00BE2925" w:rsidRDefault="00E5749B" w:rsidP="00E5749B">
      <w:pPr>
        <w:ind w:left="720" w:firstLine="720"/>
      </w:pPr>
      <w:r>
        <w:t>Multiplier: 1.0</w:t>
      </w:r>
    </w:p>
    <w:p w:rsidR="00C9423C" w:rsidRDefault="00C9423C" w:rsidP="00D07115">
      <w:pPr>
        <w:pStyle w:val="Heading3"/>
        <w:numPr>
          <w:ilvl w:val="3"/>
          <w:numId w:val="1"/>
        </w:numPr>
      </w:pPr>
      <w:bookmarkStart w:id="108" w:name="_Berserker_/_Brute"/>
      <w:bookmarkStart w:id="109" w:name="_Toc269456801"/>
      <w:bookmarkEnd w:id="108"/>
      <w:r>
        <w:t>Berserker</w:t>
      </w:r>
      <w:r w:rsidR="00C83E95">
        <w:t xml:space="preserve"> / Brute / </w:t>
      </w:r>
      <w:r w:rsidR="009338A4">
        <w:t>Frenzied</w:t>
      </w:r>
      <w:bookmarkEnd w:id="109"/>
    </w:p>
    <w:p w:rsidR="000A684D" w:rsidRDefault="000A684D" w:rsidP="006E1522">
      <w:pPr>
        <w:ind w:left="1440"/>
      </w:pPr>
      <w:r>
        <w:t xml:space="preserve">These adventurers are known for their </w:t>
      </w:r>
      <w:r w:rsidR="006A3D1E">
        <w:t>aggressive approach to combat. They follow the philosophy that a good defense is a strong offence. Heck, they don’t really care much about the defense, though they do wear strong armor as protection to help get them back out of the messes they get into. Even so, trouble follows them. These are always the kind of people you want on your side, out front, way out front doing their thing.</w:t>
      </w:r>
    </w:p>
    <w:p w:rsidR="00E5749B" w:rsidRDefault="00E5749B" w:rsidP="006E1522">
      <w:pPr>
        <w:ind w:left="1440"/>
      </w:pPr>
    </w:p>
    <w:p w:rsidR="00E5749B" w:rsidRPr="00BE2925" w:rsidRDefault="00E5749B" w:rsidP="00E5749B">
      <w:pPr>
        <w:ind w:left="720" w:firstLine="720"/>
      </w:pPr>
      <w:r>
        <w:t>Multiplier: 1.05</w:t>
      </w:r>
    </w:p>
    <w:p w:rsidR="00E5749B" w:rsidRPr="000A684D" w:rsidRDefault="00E5749B" w:rsidP="006E1522">
      <w:pPr>
        <w:ind w:left="1440"/>
      </w:pPr>
    </w:p>
    <w:p w:rsidR="001C75BA" w:rsidRDefault="001C75BA" w:rsidP="00D07115">
      <w:pPr>
        <w:pStyle w:val="Heading3"/>
        <w:numPr>
          <w:ilvl w:val="2"/>
          <w:numId w:val="1"/>
        </w:numPr>
      </w:pPr>
      <w:bookmarkStart w:id="110" w:name="_Toc269456802"/>
      <w:r>
        <w:t>Thief</w:t>
      </w:r>
      <w:bookmarkEnd w:id="110"/>
    </w:p>
    <w:p w:rsidR="002250D7" w:rsidRPr="002250D7" w:rsidRDefault="002250D7" w:rsidP="002250D7">
      <w:pPr>
        <w:ind w:left="1080"/>
      </w:pPr>
      <w:r>
        <w:t>Thief is a group of adventures more focused on dexterity and stealth to accomplish a varied set of missions. They can pick locks and spy on neighbors. They are also good at the use of misdirection to trick groups into not fighting in any given round of combat.</w:t>
      </w:r>
    </w:p>
    <w:p w:rsidR="00C9423C" w:rsidRDefault="00791154" w:rsidP="00D07115">
      <w:pPr>
        <w:pStyle w:val="Heading3"/>
        <w:numPr>
          <w:ilvl w:val="3"/>
          <w:numId w:val="1"/>
        </w:numPr>
      </w:pPr>
      <w:bookmarkStart w:id="111" w:name="_Tempus_Diem_Fur"/>
      <w:bookmarkStart w:id="112" w:name="_Toc269456803"/>
      <w:bookmarkEnd w:id="111"/>
      <w:r>
        <w:t xml:space="preserve">Tempus Diem </w:t>
      </w:r>
      <w:r w:rsidR="00FF0403">
        <w:t>Fur /</w:t>
      </w:r>
      <w:r w:rsidR="00C83E95">
        <w:t xml:space="preserve"> </w:t>
      </w:r>
      <w:r>
        <w:t xml:space="preserve">Tempus </w:t>
      </w:r>
      <w:r w:rsidRPr="00CB0F9A">
        <w:rPr>
          <w:color w:val="000000"/>
        </w:rPr>
        <w:t xml:space="preserve">Crepusculum </w:t>
      </w:r>
      <w:r w:rsidR="00CD1B72" w:rsidRPr="00CB0F9A">
        <w:rPr>
          <w:color w:val="000000"/>
        </w:rPr>
        <w:t xml:space="preserve">Fur </w:t>
      </w:r>
      <w:r>
        <w:t>/ Tempus Nox</w:t>
      </w:r>
      <w:r w:rsidR="00CD1B72">
        <w:t xml:space="preserve"> Fur</w:t>
      </w:r>
      <w:bookmarkEnd w:id="112"/>
    </w:p>
    <w:p w:rsidR="0045587E" w:rsidRDefault="00B85B8D" w:rsidP="006E1522">
      <w:pPr>
        <w:ind w:left="1440"/>
      </w:pPr>
      <w:r>
        <w:t xml:space="preserve">These ‘daytime thieves, twilight thieves, and nighttime thieves’ will use </w:t>
      </w:r>
      <w:r w:rsidR="00FF0403">
        <w:t>misdirection and ranged attacks to attack from behind or from a distance. In addition, they are great at unlocking chests to gain access to the treasures inside. Still, they know that a blow can come from almost anywhere at any time so wear additional protection over most of their trade.</w:t>
      </w:r>
    </w:p>
    <w:p w:rsidR="00E5749B" w:rsidRDefault="00E5749B" w:rsidP="006E1522">
      <w:pPr>
        <w:ind w:left="1440"/>
      </w:pPr>
    </w:p>
    <w:p w:rsidR="00E5749B" w:rsidRPr="00BE2925" w:rsidRDefault="00E5749B" w:rsidP="00E5749B">
      <w:pPr>
        <w:ind w:left="720" w:firstLine="720"/>
      </w:pPr>
      <w:r>
        <w:t>Multiplier: 0.95</w:t>
      </w:r>
    </w:p>
    <w:p w:rsidR="00E5749B" w:rsidRPr="0045587E" w:rsidRDefault="00E5749B" w:rsidP="006E1522">
      <w:pPr>
        <w:ind w:left="1440"/>
      </w:pPr>
    </w:p>
    <w:p w:rsidR="00C9423C" w:rsidRDefault="00C9423C" w:rsidP="00D07115">
      <w:pPr>
        <w:pStyle w:val="Heading3"/>
        <w:numPr>
          <w:ilvl w:val="3"/>
          <w:numId w:val="1"/>
        </w:numPr>
      </w:pPr>
      <w:bookmarkStart w:id="113" w:name="_Scout_/_Forerunners"/>
      <w:bookmarkStart w:id="114" w:name="_Toc269456804"/>
      <w:bookmarkEnd w:id="113"/>
      <w:r>
        <w:t>Scout</w:t>
      </w:r>
      <w:r w:rsidR="00C83E95">
        <w:t xml:space="preserve"> / </w:t>
      </w:r>
      <w:r w:rsidR="00791154">
        <w:t>Forerunners / Shadow of Fear</w:t>
      </w:r>
      <w:bookmarkEnd w:id="114"/>
    </w:p>
    <w:p w:rsidR="0045587E" w:rsidRDefault="00FF0403" w:rsidP="00FF0403">
      <w:pPr>
        <w:ind w:left="1440"/>
      </w:pPr>
      <w:r>
        <w:t xml:space="preserve">These adventurers are literally out front scanning for incoming enemies. As such, they can often provide early warning of incoming bad guys and possible provide a way to escape when needed. At the same time, none are </w:t>
      </w:r>
      <w:r>
        <w:lastRenderedPageBreak/>
        <w:t>better at identifying and neutralizing potential traps, both magical and physical that could create a problem for the average party. They are also the best at infiltrating opponent strongholds to seek out information that may be found there.</w:t>
      </w:r>
    </w:p>
    <w:p w:rsidR="00E5749B" w:rsidRDefault="00E5749B" w:rsidP="00FF0403">
      <w:pPr>
        <w:ind w:left="1440"/>
      </w:pPr>
    </w:p>
    <w:p w:rsidR="00E5749B" w:rsidRPr="00BE2925" w:rsidRDefault="00E5749B" w:rsidP="00E5749B">
      <w:pPr>
        <w:ind w:left="720" w:firstLine="720"/>
      </w:pPr>
      <w:r>
        <w:t>Multiplier: 1.15</w:t>
      </w:r>
    </w:p>
    <w:p w:rsidR="00E5749B" w:rsidRPr="0045587E" w:rsidRDefault="00E5749B" w:rsidP="00FF0403">
      <w:pPr>
        <w:ind w:left="1440"/>
      </w:pPr>
    </w:p>
    <w:p w:rsidR="001C75BA" w:rsidRDefault="001C75BA" w:rsidP="00D07115">
      <w:pPr>
        <w:pStyle w:val="Heading3"/>
        <w:numPr>
          <w:ilvl w:val="2"/>
          <w:numId w:val="1"/>
        </w:numPr>
      </w:pPr>
      <w:bookmarkStart w:id="115" w:name="_Toc269456805"/>
      <w:r>
        <w:t>Mage</w:t>
      </w:r>
      <w:bookmarkEnd w:id="115"/>
    </w:p>
    <w:p w:rsidR="002250D7" w:rsidRPr="002250D7" w:rsidRDefault="002250D7" w:rsidP="002250D7">
      <w:pPr>
        <w:ind w:left="1080"/>
      </w:pPr>
      <w:r>
        <w:t>These people seek to conquer through the arcane arts; either through directly wielding the building blocks of energy and matter to attack, or by creating form for those bits to create life or at least the illusion of it.</w:t>
      </w:r>
      <w:r w:rsidR="009338A4">
        <w:t xml:space="preserve"> While they tend to be much weaker physically, they make up for it by clearing large groups if not the entire enemy force in one wave of their hands.</w:t>
      </w:r>
    </w:p>
    <w:p w:rsidR="00C9423C" w:rsidRDefault="00C9423C" w:rsidP="00D07115">
      <w:pPr>
        <w:pStyle w:val="Heading3"/>
        <w:numPr>
          <w:ilvl w:val="3"/>
          <w:numId w:val="1"/>
        </w:numPr>
      </w:pPr>
      <w:bookmarkStart w:id="116" w:name="_Elementalist_/_Shaman"/>
      <w:bookmarkStart w:id="117" w:name="_Toc269456806"/>
      <w:bookmarkEnd w:id="116"/>
      <w:r>
        <w:t>Elementalist</w:t>
      </w:r>
      <w:r w:rsidR="00C83E95">
        <w:t xml:space="preserve"> / Shaman / Magi</w:t>
      </w:r>
      <w:bookmarkEnd w:id="117"/>
    </w:p>
    <w:p w:rsidR="0045587E" w:rsidRDefault="004F6F9A" w:rsidP="004F6F9A">
      <w:pPr>
        <w:ind w:left="1440"/>
      </w:pPr>
      <w:r>
        <w:t>This class is able to manipulate raw energy for destructive and constructive purposes. With a flick of their wrist, fire, ice or electricity can be pulled from the fabric of the university and channeled into manifestation before such a mage. He or she can then use it to obliterate individuals, groups or even the entire army before them. Of course, it assumes they live long enough to learn how.</w:t>
      </w:r>
    </w:p>
    <w:p w:rsidR="00E5749B" w:rsidRDefault="00E5749B" w:rsidP="004F6F9A">
      <w:pPr>
        <w:ind w:left="1440"/>
      </w:pPr>
    </w:p>
    <w:p w:rsidR="00E5749B" w:rsidRPr="00BE2925" w:rsidRDefault="00E5749B" w:rsidP="00E5749B">
      <w:pPr>
        <w:ind w:left="720" w:firstLine="720"/>
      </w:pPr>
      <w:r>
        <w:t>Multiplier: 1.3</w:t>
      </w:r>
    </w:p>
    <w:p w:rsidR="00E5749B" w:rsidRPr="0045587E" w:rsidRDefault="00E5749B" w:rsidP="004F6F9A">
      <w:pPr>
        <w:ind w:left="1440"/>
      </w:pPr>
    </w:p>
    <w:p w:rsidR="00C9423C" w:rsidRDefault="00C9423C" w:rsidP="00D07115">
      <w:pPr>
        <w:pStyle w:val="Heading3"/>
        <w:numPr>
          <w:ilvl w:val="3"/>
          <w:numId w:val="1"/>
        </w:numPr>
      </w:pPr>
      <w:bookmarkStart w:id="118" w:name="_Summoner_/_Spirit"/>
      <w:bookmarkStart w:id="119" w:name="_Toc269456807"/>
      <w:bookmarkEnd w:id="118"/>
      <w:r>
        <w:t>Summoner</w:t>
      </w:r>
      <w:r w:rsidR="00C83E95">
        <w:t xml:space="preserve"> / Spirit Guide / Warlock</w:t>
      </w:r>
      <w:bookmarkEnd w:id="119"/>
    </w:p>
    <w:p w:rsidR="004F6F9A" w:rsidRPr="004F6F9A" w:rsidRDefault="004F6F9A" w:rsidP="004F6F9A">
      <w:pPr>
        <w:ind w:left="1440"/>
      </w:pPr>
      <w:r>
        <w:t>This type of mage has focused on bringing others to do the fighting for him or her. They create illusions or summon beasts to their side. They also become masters of the mind and can entice enemies to directly join the ranks of a party lucky enough to have one.</w:t>
      </w:r>
    </w:p>
    <w:p w:rsidR="0045587E" w:rsidRDefault="0045587E" w:rsidP="0045587E"/>
    <w:p w:rsidR="00E5749B" w:rsidRPr="00BE2925" w:rsidRDefault="00E5749B" w:rsidP="00E5749B">
      <w:pPr>
        <w:ind w:left="720" w:firstLine="720"/>
      </w:pPr>
      <w:r>
        <w:t>Multiplier: 1.2</w:t>
      </w:r>
    </w:p>
    <w:p w:rsidR="00E5749B" w:rsidRPr="0045587E" w:rsidRDefault="00E5749B" w:rsidP="0045587E"/>
    <w:p w:rsidR="001C75BA" w:rsidRDefault="001C75BA" w:rsidP="00D07115">
      <w:pPr>
        <w:pStyle w:val="Heading3"/>
        <w:numPr>
          <w:ilvl w:val="2"/>
          <w:numId w:val="1"/>
        </w:numPr>
      </w:pPr>
      <w:bookmarkStart w:id="120" w:name="_Toc269456808"/>
      <w:r>
        <w:t>Priest</w:t>
      </w:r>
      <w:bookmarkEnd w:id="120"/>
    </w:p>
    <w:p w:rsidR="009338A4" w:rsidRPr="009338A4" w:rsidRDefault="009338A4" w:rsidP="009338A4">
      <w:pPr>
        <w:ind w:left="1080"/>
      </w:pPr>
      <w:r>
        <w:t xml:space="preserve">Some </w:t>
      </w:r>
      <w:r w:rsidR="00AF3CD1">
        <w:t xml:space="preserve">do not have the stomach </w:t>
      </w:r>
      <w:r>
        <w:t xml:space="preserve">to </w:t>
      </w:r>
      <w:r w:rsidR="00AF3CD1">
        <w:t>directly cleave flesh nor spill blood</w:t>
      </w:r>
      <w:r>
        <w:t xml:space="preserve"> </w:t>
      </w:r>
      <w:r w:rsidR="00AF3CD1">
        <w:t>but have no qualms about providing assistance to others as he or she maintains the front lines of the adventure. This does not mean they are helpless, but they do find that working through others is more satisfying and potentially safer than sparkling energies or swift weapons. In their minds, a strong defense is always a good start to any conflict.</w:t>
      </w:r>
    </w:p>
    <w:p w:rsidR="00C9423C" w:rsidRDefault="006F07A7" w:rsidP="00D07115">
      <w:pPr>
        <w:pStyle w:val="Heading3"/>
        <w:numPr>
          <w:ilvl w:val="3"/>
          <w:numId w:val="1"/>
        </w:numPr>
      </w:pPr>
      <w:bookmarkStart w:id="121" w:name="_Hand_of_Grace"/>
      <w:bookmarkStart w:id="122" w:name="_Toc269456809"/>
      <w:bookmarkEnd w:id="121"/>
      <w:r>
        <w:t>Hand</w:t>
      </w:r>
      <w:r w:rsidR="00C83E95">
        <w:t xml:space="preserve"> </w:t>
      </w:r>
      <w:r>
        <w:t xml:space="preserve">of Grace </w:t>
      </w:r>
      <w:r w:rsidR="00C83E95">
        <w:t xml:space="preserve">/ </w:t>
      </w:r>
      <w:r>
        <w:t>Crimson Order</w:t>
      </w:r>
      <w:r w:rsidR="009338A4">
        <w:t xml:space="preserve"> / </w:t>
      </w:r>
      <w:r w:rsidR="00AF3CD1">
        <w:t>Shadow of Death</w:t>
      </w:r>
      <w:bookmarkEnd w:id="122"/>
    </w:p>
    <w:p w:rsidR="0045587E" w:rsidRDefault="006F07A7" w:rsidP="00D528D3">
      <w:pPr>
        <w:ind w:left="1440"/>
      </w:pPr>
      <w:r>
        <w:t xml:space="preserve">These priests spend their time focusing on how to use magic to mend bone and regenerate flesh. The most practiced of them are even able to cure </w:t>
      </w:r>
      <w:r>
        <w:lastRenderedPageBreak/>
        <w:t>diseases, poisons or even resurrect the dead. The level of concentration and dexterous motions required to weave their art requires the lightest level of garb available.</w:t>
      </w:r>
    </w:p>
    <w:p w:rsidR="00E5749B" w:rsidRDefault="00E5749B" w:rsidP="00D528D3">
      <w:pPr>
        <w:ind w:left="1440"/>
      </w:pPr>
    </w:p>
    <w:p w:rsidR="00E5749B" w:rsidRPr="0045587E" w:rsidRDefault="00E5749B" w:rsidP="00E5749B">
      <w:pPr>
        <w:ind w:left="720" w:firstLine="720"/>
      </w:pPr>
      <w:r>
        <w:t>Multiplier: 1.1</w:t>
      </w:r>
    </w:p>
    <w:p w:rsidR="00C9423C" w:rsidRDefault="00C9423C" w:rsidP="00D07115">
      <w:pPr>
        <w:pStyle w:val="Heading3"/>
        <w:numPr>
          <w:ilvl w:val="3"/>
          <w:numId w:val="1"/>
        </w:numPr>
      </w:pPr>
      <w:bookmarkStart w:id="123" w:name="_Enhancer_/_Artificer"/>
      <w:bookmarkStart w:id="124" w:name="_Toc269456810"/>
      <w:bookmarkEnd w:id="123"/>
      <w:r>
        <w:t>Enhancer</w:t>
      </w:r>
      <w:r w:rsidR="00C83E95">
        <w:t xml:space="preserve"> /</w:t>
      </w:r>
      <w:r w:rsidR="00AF3CD1">
        <w:t xml:space="preserve"> Artificer / </w:t>
      </w:r>
      <w:r w:rsidR="00791154">
        <w:t>Scions of Ge</w:t>
      </w:r>
      <w:bookmarkEnd w:id="124"/>
      <w:r w:rsidR="00791154">
        <w:t xml:space="preserve"> </w:t>
      </w:r>
    </w:p>
    <w:p w:rsidR="00C9423C" w:rsidRPr="00C9423C" w:rsidRDefault="006F07A7" w:rsidP="006F07A7">
      <w:pPr>
        <w:ind w:left="1440"/>
      </w:pPr>
      <w:r>
        <w:t>The members of this specialized priesthood seek to find indirect ways to help others in their adventures through use of bolstering their natural abilities or protecting them from direct harm. A master of this order can knock bolts of death from the sky and fill warriors with the strength of a god.</w:t>
      </w:r>
    </w:p>
    <w:p w:rsidR="0065307A" w:rsidRDefault="0065307A" w:rsidP="00D72629">
      <w:pPr>
        <w:pStyle w:val="ListParagraph"/>
        <w:ind w:left="2160"/>
      </w:pPr>
    </w:p>
    <w:p w:rsidR="00E5749B" w:rsidRPr="00BE2925" w:rsidRDefault="00E5749B" w:rsidP="00E5749B">
      <w:pPr>
        <w:ind w:left="720" w:firstLine="720"/>
      </w:pPr>
      <w:r>
        <w:t>Multiplier: 1.2</w:t>
      </w:r>
    </w:p>
    <w:p w:rsidR="00E5749B" w:rsidRDefault="00E5749B" w:rsidP="00D72629">
      <w:pPr>
        <w:pStyle w:val="ListParagraph"/>
        <w:ind w:left="2160"/>
      </w:pPr>
    </w:p>
    <w:p w:rsidR="002F584D" w:rsidRDefault="002F584D" w:rsidP="00D07115">
      <w:pPr>
        <w:pStyle w:val="Heading2"/>
        <w:numPr>
          <w:ilvl w:val="1"/>
          <w:numId w:val="1"/>
        </w:numPr>
      </w:pPr>
      <w:bookmarkStart w:id="125" w:name="_Character_Attributes_/"/>
      <w:bookmarkStart w:id="126" w:name="_Toc253660099"/>
      <w:bookmarkStart w:id="127" w:name="_Toc269456811"/>
      <w:bookmarkEnd w:id="125"/>
      <w:r>
        <w:t>Character Attributes</w:t>
      </w:r>
      <w:bookmarkEnd w:id="126"/>
      <w:r w:rsidR="00521295">
        <w:t xml:space="preserve"> / Traits</w:t>
      </w:r>
      <w:bookmarkEnd w:id="127"/>
    </w:p>
    <w:p w:rsidR="006B12AB" w:rsidRDefault="009413C2" w:rsidP="009413C2">
      <w:pPr>
        <w:ind w:left="1440"/>
      </w:pPr>
      <w:r>
        <w:t>The PC and NPCs have attributes which define the character’s relative strength in a given area. They also provide direct feedback on progress in the game such as with experience and money. These attributes include:</w:t>
      </w:r>
    </w:p>
    <w:p w:rsidR="009413C2" w:rsidRDefault="009413C2" w:rsidP="009413C2">
      <w:pPr>
        <w:ind w:left="1440"/>
      </w:pPr>
    </w:p>
    <w:p w:rsidR="00521295" w:rsidRDefault="00521295" w:rsidP="00D07115">
      <w:pPr>
        <w:pStyle w:val="ListParagraph"/>
        <w:numPr>
          <w:ilvl w:val="0"/>
          <w:numId w:val="9"/>
        </w:numPr>
      </w:pPr>
      <w:r>
        <w:t>Fitness</w:t>
      </w:r>
      <w:r w:rsidR="00E357CB">
        <w:t xml:space="preserve">: This is the overall strength and endurance of the player. It will affect traveling speed and damage of physical weapons. It will also affect the ability and strength of melee skills such as used by the warrior classes. </w:t>
      </w:r>
      <w:r w:rsidR="00F50F3A">
        <w:t xml:space="preserve">It also has some benefit for crafting. It is important for any of the warrior class. </w:t>
      </w:r>
      <w:r w:rsidR="00E357CB">
        <w:t>Initial Base is from 10-20 with an upper max of 100.</w:t>
      </w:r>
    </w:p>
    <w:p w:rsidR="00521295" w:rsidRDefault="00613B23" w:rsidP="00D07115">
      <w:pPr>
        <w:pStyle w:val="ListParagraph"/>
        <w:numPr>
          <w:ilvl w:val="0"/>
          <w:numId w:val="9"/>
        </w:numPr>
      </w:pPr>
      <w:r>
        <w:t>Mental Prowess</w:t>
      </w:r>
      <w:r w:rsidR="00E357CB">
        <w:t xml:space="preserve">: This is the character’s intelligence. It will affect </w:t>
      </w:r>
      <w:r w:rsidR="00F50F3A">
        <w:t>research speeds and provide a bonus to experience gained in combat. It will also help with crafting success. It is important to any from the mage class. Base is from 10-20 with an upper max of 100.</w:t>
      </w:r>
    </w:p>
    <w:p w:rsidR="00521295" w:rsidRDefault="00521295" w:rsidP="00D07115">
      <w:pPr>
        <w:pStyle w:val="ListParagraph"/>
        <w:numPr>
          <w:ilvl w:val="0"/>
          <w:numId w:val="9"/>
        </w:numPr>
      </w:pPr>
      <w:r>
        <w:t>Spirituality</w:t>
      </w:r>
      <w:r w:rsidR="00F50F3A">
        <w:t xml:space="preserve">: This is the character’s ability to be at peace with him or herself. It also represents the character’s strength of mind. It will provide the ability to resist some kinds of combat spells like </w:t>
      </w:r>
      <w:r w:rsidR="007F592A">
        <w:t xml:space="preserve">unyielding </w:t>
      </w:r>
      <w:r w:rsidR="00F50F3A">
        <w:t>fear. This skill is important to those of the priest class.</w:t>
      </w:r>
      <w:r w:rsidR="00F50F3A" w:rsidRPr="00F50F3A">
        <w:t xml:space="preserve"> </w:t>
      </w:r>
      <w:r w:rsidR="00F50F3A">
        <w:t>Base is from 10-20 with an upper max of 100.</w:t>
      </w:r>
    </w:p>
    <w:p w:rsidR="00521295" w:rsidRDefault="00521295" w:rsidP="00D07115">
      <w:pPr>
        <w:pStyle w:val="ListParagraph"/>
        <w:numPr>
          <w:ilvl w:val="0"/>
          <w:numId w:val="9"/>
        </w:numPr>
      </w:pPr>
      <w:r>
        <w:t>Eloquence</w:t>
      </w:r>
      <w:r w:rsidR="00F50F3A">
        <w:t>: This is the ability for the character to speak well. It provides discounts to building upgrade costs and affects the number of npc’s a player can have in his or her city. Taxes and other fees can be reduced with a high eloquence.</w:t>
      </w:r>
      <w:r w:rsidR="00F50F3A" w:rsidRPr="00F50F3A">
        <w:t xml:space="preserve"> </w:t>
      </w:r>
      <w:r w:rsidR="00F50F3A">
        <w:t>Base is from 10-20 with an upper max of 100.</w:t>
      </w:r>
    </w:p>
    <w:p w:rsidR="00521295" w:rsidRDefault="00521295" w:rsidP="00D07115">
      <w:pPr>
        <w:pStyle w:val="ListParagraph"/>
        <w:numPr>
          <w:ilvl w:val="0"/>
          <w:numId w:val="9"/>
        </w:numPr>
      </w:pPr>
      <w:r>
        <w:t>Coordination</w:t>
      </w:r>
      <w:r w:rsidR="00F50F3A">
        <w:t xml:space="preserve">: This represents physical dexterity. It will affect the player’s likelihood of hitting the opponent as well as dodging a blow. It is also useful for some skills like </w:t>
      </w:r>
      <w:r w:rsidR="00F1379A">
        <w:t>lock picking</w:t>
      </w:r>
      <w:r w:rsidR="00F50F3A">
        <w:t xml:space="preserve"> and as such </w:t>
      </w:r>
      <w:r w:rsidR="00F50F3A">
        <w:lastRenderedPageBreak/>
        <w:t>is important to thief classes.</w:t>
      </w:r>
      <w:r w:rsidR="00F1379A">
        <w:t xml:space="preserve"> Base is from 10-20 with an upper max of 100.</w:t>
      </w:r>
    </w:p>
    <w:p w:rsidR="00513364" w:rsidRDefault="00D83EA0" w:rsidP="00D07115">
      <w:pPr>
        <w:pStyle w:val="ListParagraph"/>
        <w:numPr>
          <w:ilvl w:val="0"/>
          <w:numId w:val="9"/>
        </w:numPr>
      </w:pPr>
      <w:r>
        <w:t>Health: The number of hit points before an adventurer dies.</w:t>
      </w:r>
    </w:p>
    <w:p w:rsidR="00D83EA0" w:rsidRDefault="00D83EA0" w:rsidP="00D07115">
      <w:pPr>
        <w:pStyle w:val="ListParagraph"/>
        <w:numPr>
          <w:ilvl w:val="0"/>
          <w:numId w:val="9"/>
        </w:numPr>
      </w:pPr>
      <w:r>
        <w:t>Spirae: Points used for performing magic and skills.</w:t>
      </w:r>
    </w:p>
    <w:p w:rsidR="00521295" w:rsidRDefault="00E357CB" w:rsidP="00D07115">
      <w:pPr>
        <w:pStyle w:val="ListParagraph"/>
        <w:numPr>
          <w:ilvl w:val="0"/>
          <w:numId w:val="9"/>
        </w:numPr>
      </w:pPr>
      <w:r>
        <w:t xml:space="preserve">Total </w:t>
      </w:r>
      <w:r w:rsidR="00521295">
        <w:t>Experience</w:t>
      </w:r>
      <w:r w:rsidR="00F50F3A">
        <w:t>: How much total experience the player has gained in the game so far.</w:t>
      </w:r>
      <w:r w:rsidR="00F1379A">
        <w:t xml:space="preserve"> Initially, a characters starts at 0.</w:t>
      </w:r>
    </w:p>
    <w:p w:rsidR="00E357CB" w:rsidRDefault="00E357CB" w:rsidP="00D07115">
      <w:pPr>
        <w:pStyle w:val="ListParagraph"/>
        <w:numPr>
          <w:ilvl w:val="0"/>
          <w:numId w:val="9"/>
        </w:numPr>
      </w:pPr>
      <w:r>
        <w:t>Experience to Level</w:t>
      </w:r>
      <w:r w:rsidR="00F50F3A">
        <w:t>: This is a decreasing number which gives the player an idea of how long until they level this character.</w:t>
      </w:r>
    </w:p>
    <w:p w:rsidR="00521295" w:rsidRDefault="00521295" w:rsidP="00D07115">
      <w:pPr>
        <w:pStyle w:val="ListParagraph"/>
        <w:numPr>
          <w:ilvl w:val="0"/>
          <w:numId w:val="9"/>
        </w:numPr>
      </w:pPr>
      <w:r>
        <w:t>Level</w:t>
      </w:r>
      <w:r w:rsidR="00F50F3A">
        <w:t xml:space="preserve">: This represents the </w:t>
      </w:r>
      <w:r w:rsidR="00F1379A">
        <w:t>relational strength of experience the player has achieved. New characters generally start at level 1 and can continue through to level 100.</w:t>
      </w:r>
    </w:p>
    <w:p w:rsidR="00521295" w:rsidRDefault="00521295" w:rsidP="00D07115">
      <w:pPr>
        <w:pStyle w:val="ListParagraph"/>
        <w:numPr>
          <w:ilvl w:val="0"/>
          <w:numId w:val="9"/>
        </w:numPr>
      </w:pPr>
      <w:r>
        <w:t>Class</w:t>
      </w:r>
      <w:r w:rsidR="001A3BC5">
        <w:t>: This is going to identify one of the eight classes for PC and the type if it is an NPC.</w:t>
      </w:r>
    </w:p>
    <w:p w:rsidR="00521295" w:rsidRDefault="004F62D3" w:rsidP="00D07115">
      <w:pPr>
        <w:pStyle w:val="ListParagraph"/>
        <w:numPr>
          <w:ilvl w:val="0"/>
          <w:numId w:val="9"/>
        </w:numPr>
      </w:pPr>
      <w:r>
        <w:t>Faction</w:t>
      </w:r>
      <w:r w:rsidR="001A3BC5">
        <w:t xml:space="preserve">: This will be the character </w:t>
      </w:r>
      <w:r>
        <w:t>faction</w:t>
      </w:r>
      <w:r w:rsidR="001A3BC5">
        <w:t xml:space="preserve"> based on the image.</w:t>
      </w:r>
    </w:p>
    <w:p w:rsidR="001A3BC5" w:rsidRDefault="001A3BC5" w:rsidP="00D07115">
      <w:pPr>
        <w:pStyle w:val="ListParagraph"/>
        <w:numPr>
          <w:ilvl w:val="0"/>
          <w:numId w:val="9"/>
        </w:numPr>
      </w:pPr>
      <w:r>
        <w:t>Gender: Male or Female for PC’s though NPC’s may have Many or None also..</w:t>
      </w:r>
    </w:p>
    <w:p w:rsidR="001A3BC5" w:rsidRDefault="001A3BC5" w:rsidP="00D07115">
      <w:pPr>
        <w:pStyle w:val="ListParagraph"/>
        <w:numPr>
          <w:ilvl w:val="0"/>
          <w:numId w:val="9"/>
        </w:numPr>
      </w:pPr>
      <w:r>
        <w:t>Denarii: This represents the amount of in-game money earned through quest rewards, exploration and combat.</w:t>
      </w:r>
    </w:p>
    <w:p w:rsidR="00521295" w:rsidRDefault="00521295" w:rsidP="00D07115">
      <w:pPr>
        <w:pStyle w:val="ListParagraph"/>
        <w:numPr>
          <w:ilvl w:val="0"/>
          <w:numId w:val="9"/>
        </w:numPr>
      </w:pPr>
      <w:r>
        <w:t>Stater</w:t>
      </w:r>
      <w:r w:rsidR="001A3BC5">
        <w:t>: This represents the amount of money bought with real money.</w:t>
      </w:r>
    </w:p>
    <w:p w:rsidR="00F50F3A" w:rsidRDefault="00F50F3A" w:rsidP="00D07115">
      <w:pPr>
        <w:pStyle w:val="ListParagraph"/>
        <w:numPr>
          <w:ilvl w:val="0"/>
          <w:numId w:val="9"/>
        </w:numPr>
      </w:pPr>
      <w:r>
        <w:t>Avoidance</w:t>
      </w:r>
      <w:r w:rsidR="001A3BC5">
        <w:t>: This represents the chance of a player to avoid an incoming physical blow by an NPC of the same level. It is largely affected by coordination and type of armor/class.</w:t>
      </w:r>
    </w:p>
    <w:p w:rsidR="00F50F3A" w:rsidRDefault="00F50F3A" w:rsidP="00D07115">
      <w:pPr>
        <w:pStyle w:val="ListParagraph"/>
        <w:numPr>
          <w:ilvl w:val="0"/>
          <w:numId w:val="9"/>
        </w:numPr>
      </w:pPr>
      <w:r>
        <w:t>Hit</w:t>
      </w:r>
      <w:r w:rsidR="001A3BC5">
        <w:t>: This represents the chance of a player to hit a target of the same level. It is affected by coordination, level, class and weapon.</w:t>
      </w:r>
    </w:p>
    <w:p w:rsidR="00474BD5" w:rsidRDefault="00474BD5" w:rsidP="00474BD5">
      <w:pPr>
        <w:pStyle w:val="ListParagraph"/>
        <w:numPr>
          <w:ilvl w:val="0"/>
          <w:numId w:val="9"/>
        </w:numPr>
      </w:pPr>
      <w:r>
        <w:t>Minimum Damage: This is the damage range that a successful physical attack is likely to generate.</w:t>
      </w:r>
    </w:p>
    <w:p w:rsidR="00474BD5" w:rsidRDefault="00474BD5" w:rsidP="00474BD5">
      <w:pPr>
        <w:pStyle w:val="ListParagraph"/>
        <w:numPr>
          <w:ilvl w:val="0"/>
          <w:numId w:val="9"/>
        </w:numPr>
      </w:pPr>
      <w:r>
        <w:t>Maximum Damage: This is the damage range that a successful physical attack is likely to generate.</w:t>
      </w:r>
    </w:p>
    <w:p w:rsidR="00E357CB" w:rsidRDefault="00E357CB" w:rsidP="00D07115">
      <w:pPr>
        <w:pStyle w:val="ListParagraph"/>
        <w:numPr>
          <w:ilvl w:val="0"/>
          <w:numId w:val="9"/>
        </w:numPr>
      </w:pPr>
      <w:r>
        <w:t>Damage Type</w:t>
      </w:r>
      <w:r w:rsidR="001A3BC5">
        <w:t>: This is the type of damage that the currently equipment weapon will generate; Physical, Cold, Heat, Magic. It will also identify if it is melee or ranged in nature.</w:t>
      </w:r>
    </w:p>
    <w:p w:rsidR="00521295" w:rsidRDefault="00E357CB" w:rsidP="00D07115">
      <w:pPr>
        <w:pStyle w:val="ListParagraph"/>
        <w:numPr>
          <w:ilvl w:val="0"/>
          <w:numId w:val="9"/>
        </w:numPr>
      </w:pPr>
      <w:r>
        <w:t>Damage Resistance</w:t>
      </w:r>
      <w:r w:rsidR="001A3BC5">
        <w:t>: This is how much physical damage per successful hit will be absorbed by the player’s armor or spells. This is based on the character’s armor, skills and spells.</w:t>
      </w:r>
    </w:p>
    <w:p w:rsidR="00E357CB" w:rsidRDefault="00E357CB" w:rsidP="00D07115">
      <w:pPr>
        <w:pStyle w:val="ListParagraph"/>
        <w:numPr>
          <w:ilvl w:val="0"/>
          <w:numId w:val="9"/>
        </w:numPr>
      </w:pPr>
      <w:r>
        <w:t>Cold Resistance</w:t>
      </w:r>
      <w:r w:rsidR="001A3BC5">
        <w:t>: This is how much cold damage per successful hit will be absorbed by the player’s armor or spells. This starts at 0 but can be affected by skills, spells and items.</w:t>
      </w:r>
    </w:p>
    <w:p w:rsidR="00E357CB" w:rsidRDefault="00E357CB" w:rsidP="00D07115">
      <w:pPr>
        <w:pStyle w:val="ListParagraph"/>
        <w:numPr>
          <w:ilvl w:val="0"/>
          <w:numId w:val="9"/>
        </w:numPr>
      </w:pPr>
      <w:r>
        <w:t>Heat Resistance</w:t>
      </w:r>
      <w:r w:rsidR="001A3BC5">
        <w:t>:</w:t>
      </w:r>
      <w:r w:rsidR="001A3BC5" w:rsidRPr="001A3BC5">
        <w:t xml:space="preserve"> </w:t>
      </w:r>
      <w:r w:rsidR="001A3BC5">
        <w:t>This is how much heat damage per successful hit will be absorbed by the player’s armor or spells.</w:t>
      </w:r>
      <w:r w:rsidR="001A3BC5" w:rsidRPr="001A3BC5">
        <w:t xml:space="preserve"> </w:t>
      </w:r>
      <w:r w:rsidR="001A3BC5">
        <w:t>This starts at 0 but can be affected by skills, spells and items.</w:t>
      </w:r>
    </w:p>
    <w:p w:rsidR="00E357CB" w:rsidRDefault="00E357CB" w:rsidP="00D07115">
      <w:pPr>
        <w:pStyle w:val="ListParagraph"/>
        <w:numPr>
          <w:ilvl w:val="0"/>
          <w:numId w:val="9"/>
        </w:numPr>
      </w:pPr>
      <w:r>
        <w:t>Magic Resistance</w:t>
      </w:r>
      <w:r w:rsidR="001A3BC5">
        <w:t>: This is how much magic damage per successful hit will be absorbed by the player’s armor or spells. This starts at 0 but can be affected by skills, spells and items.</w:t>
      </w:r>
    </w:p>
    <w:p w:rsidR="009413C2" w:rsidRDefault="00E357CB" w:rsidP="00D07115">
      <w:pPr>
        <w:pStyle w:val="ListParagraph"/>
        <w:numPr>
          <w:ilvl w:val="0"/>
          <w:numId w:val="9"/>
        </w:numPr>
      </w:pPr>
      <w:r>
        <w:lastRenderedPageBreak/>
        <w:t>Party Position</w:t>
      </w:r>
      <w:r w:rsidR="001A3BC5">
        <w:t>: This is where in the party the character is positioned. This combined with the party formation will determine if they are front line or backline (ranged).</w:t>
      </w:r>
    </w:p>
    <w:p w:rsidR="00296EAC" w:rsidRDefault="00296EAC" w:rsidP="00D07115">
      <w:pPr>
        <w:pStyle w:val="ListParagraph"/>
        <w:numPr>
          <w:ilvl w:val="0"/>
          <w:numId w:val="9"/>
        </w:numPr>
      </w:pPr>
      <w:r>
        <w:t>Career Changes: This is the number of times the character has changed careers. By default, this is 0.</w:t>
      </w:r>
    </w:p>
    <w:p w:rsidR="00AC62D1" w:rsidRDefault="00AC62D1" w:rsidP="00D07115">
      <w:pPr>
        <w:pStyle w:val="ListParagraph"/>
        <w:numPr>
          <w:ilvl w:val="0"/>
          <w:numId w:val="9"/>
        </w:numPr>
      </w:pPr>
      <w:r>
        <w:t>Item Experiences/Level:</w:t>
      </w:r>
    </w:p>
    <w:p w:rsidR="00AC62D1" w:rsidRDefault="00AC62D1" w:rsidP="00D07115">
      <w:pPr>
        <w:pStyle w:val="ListParagraph"/>
        <w:numPr>
          <w:ilvl w:val="1"/>
          <w:numId w:val="9"/>
        </w:numPr>
      </w:pPr>
      <w:r>
        <w:t>Torso</w:t>
      </w:r>
    </w:p>
    <w:p w:rsidR="00AC62D1" w:rsidRDefault="00AC62D1" w:rsidP="00D07115">
      <w:pPr>
        <w:pStyle w:val="ListParagraph"/>
        <w:numPr>
          <w:ilvl w:val="1"/>
          <w:numId w:val="9"/>
        </w:numPr>
      </w:pPr>
      <w:r>
        <w:t>Head</w:t>
      </w:r>
    </w:p>
    <w:p w:rsidR="00AC62D1" w:rsidRDefault="00AC62D1" w:rsidP="00D07115">
      <w:pPr>
        <w:pStyle w:val="ListParagraph"/>
        <w:numPr>
          <w:ilvl w:val="1"/>
          <w:numId w:val="9"/>
        </w:numPr>
      </w:pPr>
      <w:r>
        <w:t>Legs</w:t>
      </w:r>
    </w:p>
    <w:p w:rsidR="00AC62D1" w:rsidRDefault="00AC62D1" w:rsidP="00D07115">
      <w:pPr>
        <w:pStyle w:val="ListParagraph"/>
        <w:numPr>
          <w:ilvl w:val="1"/>
          <w:numId w:val="9"/>
        </w:numPr>
      </w:pPr>
      <w:r>
        <w:t>Feet</w:t>
      </w:r>
    </w:p>
    <w:p w:rsidR="00AC62D1" w:rsidRDefault="00AC62D1" w:rsidP="00D07115">
      <w:pPr>
        <w:pStyle w:val="ListParagraph"/>
        <w:numPr>
          <w:ilvl w:val="1"/>
          <w:numId w:val="9"/>
        </w:numPr>
      </w:pPr>
      <w:r>
        <w:t>Hands</w:t>
      </w:r>
    </w:p>
    <w:p w:rsidR="00AC62D1" w:rsidRDefault="00AC62D1" w:rsidP="00D07115">
      <w:pPr>
        <w:pStyle w:val="ListParagraph"/>
        <w:numPr>
          <w:ilvl w:val="1"/>
          <w:numId w:val="9"/>
        </w:numPr>
      </w:pPr>
      <w:r>
        <w:t>Shoulders</w:t>
      </w:r>
    </w:p>
    <w:p w:rsidR="00AC62D1" w:rsidRDefault="00AC62D1" w:rsidP="00D07115">
      <w:pPr>
        <w:pStyle w:val="ListParagraph"/>
        <w:numPr>
          <w:ilvl w:val="1"/>
          <w:numId w:val="9"/>
        </w:numPr>
      </w:pPr>
      <w:r>
        <w:t>Neck</w:t>
      </w:r>
    </w:p>
    <w:p w:rsidR="00AC62D1" w:rsidRDefault="00AC62D1" w:rsidP="00D07115">
      <w:pPr>
        <w:pStyle w:val="ListParagraph"/>
        <w:numPr>
          <w:ilvl w:val="1"/>
          <w:numId w:val="9"/>
        </w:numPr>
      </w:pPr>
      <w:r>
        <w:t>Rings</w:t>
      </w:r>
    </w:p>
    <w:p w:rsidR="00AC62D1" w:rsidRDefault="00AC62D1" w:rsidP="00D07115">
      <w:pPr>
        <w:pStyle w:val="ListParagraph"/>
        <w:numPr>
          <w:ilvl w:val="1"/>
          <w:numId w:val="9"/>
        </w:numPr>
      </w:pPr>
      <w:r>
        <w:t>Weapon</w:t>
      </w:r>
    </w:p>
    <w:p w:rsidR="00AC62D1" w:rsidRDefault="00AC62D1" w:rsidP="00D07115">
      <w:pPr>
        <w:pStyle w:val="ListParagraph"/>
        <w:numPr>
          <w:ilvl w:val="1"/>
          <w:numId w:val="9"/>
        </w:numPr>
      </w:pPr>
      <w:r>
        <w:t>Shield</w:t>
      </w:r>
    </w:p>
    <w:p w:rsidR="00AC62D1" w:rsidRDefault="00AC62D1" w:rsidP="00D07115">
      <w:pPr>
        <w:pStyle w:val="ListParagraph"/>
        <w:numPr>
          <w:ilvl w:val="1"/>
          <w:numId w:val="9"/>
        </w:numPr>
      </w:pPr>
      <w:r>
        <w:t>Cloak</w:t>
      </w:r>
    </w:p>
    <w:p w:rsidR="00AC62D1" w:rsidRDefault="00AC62D1" w:rsidP="00D07115">
      <w:pPr>
        <w:pStyle w:val="ListParagraph"/>
        <w:numPr>
          <w:ilvl w:val="1"/>
          <w:numId w:val="9"/>
        </w:numPr>
      </w:pPr>
      <w:r>
        <w:t>Quick Use</w:t>
      </w:r>
    </w:p>
    <w:p w:rsidR="00AC62D1" w:rsidRDefault="00AC62D1" w:rsidP="00D07115">
      <w:pPr>
        <w:pStyle w:val="ListParagraph"/>
        <w:numPr>
          <w:ilvl w:val="1"/>
          <w:numId w:val="9"/>
        </w:numPr>
      </w:pPr>
      <w:r>
        <w:t>Trailing</w:t>
      </w:r>
    </w:p>
    <w:p w:rsidR="00AC62D1" w:rsidRDefault="00AC62D1" w:rsidP="00D07115">
      <w:pPr>
        <w:pStyle w:val="ListParagraph"/>
        <w:numPr>
          <w:ilvl w:val="1"/>
          <w:numId w:val="9"/>
        </w:numPr>
      </w:pPr>
      <w:r>
        <w:t>Keys</w:t>
      </w:r>
    </w:p>
    <w:p w:rsidR="00AC62D1" w:rsidRDefault="00AC62D1" w:rsidP="00D07115">
      <w:pPr>
        <w:pStyle w:val="ListParagraph"/>
        <w:numPr>
          <w:ilvl w:val="1"/>
          <w:numId w:val="9"/>
        </w:numPr>
      </w:pPr>
      <w:r>
        <w:t>Speedups</w:t>
      </w:r>
    </w:p>
    <w:p w:rsidR="006B12AB" w:rsidRDefault="006B12AB" w:rsidP="006B12AB"/>
    <w:p w:rsidR="00E357CB" w:rsidRPr="006B12AB" w:rsidRDefault="00E357CB" w:rsidP="00E357CB">
      <w:pPr>
        <w:ind w:left="1440"/>
      </w:pPr>
      <w:r>
        <w:t>They will apply color coding to recognize if they have been artificially increased or decreased (green for above and red for below). As such, a current and a base number will need to be stored.</w:t>
      </w:r>
    </w:p>
    <w:p w:rsidR="00D65C9D" w:rsidRDefault="00D65C9D" w:rsidP="00D07115">
      <w:pPr>
        <w:pStyle w:val="Heading2"/>
        <w:numPr>
          <w:ilvl w:val="1"/>
          <w:numId w:val="1"/>
        </w:numPr>
      </w:pPr>
      <w:bookmarkStart w:id="128" w:name="_Skills"/>
      <w:bookmarkStart w:id="129" w:name="_Toc269456814"/>
      <w:bookmarkEnd w:id="128"/>
      <w:r>
        <w:t>Skills</w:t>
      </w:r>
    </w:p>
    <w:p w:rsidR="00D65C9D" w:rsidRDefault="00D65C9D" w:rsidP="00F56A76">
      <w:pPr>
        <w:ind w:left="720"/>
      </w:pPr>
      <w:r>
        <w:t>Both warrior and thief classes will have skills, 25 per class to be trained and learned. Adventurers will start with level 1 skills, but thereafter, will have to learn all skills when they reach the appropriate level. The base skill is learned by the town and is thereafter available to all adventurers of the appropriate class and level.</w:t>
      </w:r>
    </w:p>
    <w:p w:rsidR="00D65C9D" w:rsidRDefault="00D65C9D" w:rsidP="00D65C9D">
      <w:pPr>
        <w:ind w:left="360"/>
      </w:pPr>
    </w:p>
    <w:p w:rsidR="00D65C9D" w:rsidRDefault="00D65C9D" w:rsidP="00D65C9D">
      <w:pPr>
        <w:ind w:left="720"/>
      </w:pPr>
      <w:r>
        <w:t xml:space="preserve">After the skill is learned, additional levels of proficiency can be gained up to level 20 per skill. </w:t>
      </w:r>
    </w:p>
    <w:p w:rsidR="00D65C9D" w:rsidRDefault="00D65C9D" w:rsidP="00D65C9D">
      <w:pPr>
        <w:ind w:left="720"/>
      </w:pPr>
    </w:p>
    <w:p w:rsidR="00D65C9D" w:rsidRPr="00D65C9D" w:rsidRDefault="00D65C9D" w:rsidP="00D65C9D">
      <w:pPr>
        <w:ind w:left="720"/>
      </w:pPr>
      <w:r>
        <w:t xml:space="preserve">For details on the skills in question, see the </w:t>
      </w:r>
      <w:r w:rsidR="00F56A76">
        <w:t>Skills and Spells – Tyrant’s Realm.docx file.</w:t>
      </w:r>
    </w:p>
    <w:p w:rsidR="00D65C9D" w:rsidRDefault="00D65C9D" w:rsidP="00D07115">
      <w:pPr>
        <w:pStyle w:val="Heading2"/>
        <w:numPr>
          <w:ilvl w:val="1"/>
          <w:numId w:val="1"/>
        </w:numPr>
      </w:pPr>
      <w:r>
        <w:t>Spells</w:t>
      </w:r>
    </w:p>
    <w:p w:rsidR="00F56A76" w:rsidRDefault="00F56A76" w:rsidP="00F56A76">
      <w:pPr>
        <w:ind w:left="720"/>
      </w:pPr>
      <w:r>
        <w:t>Both mage and cleric classes will have spells, 25 per class to be trained and learned. Adventurers will start with level 1 spells, but thereafter, will have to learn all spells when they reach the appropriate level. The base spell is learned by the town and is thereafter available to all adventurers of the appropriate class and level.</w:t>
      </w:r>
    </w:p>
    <w:p w:rsidR="00F56A76" w:rsidRDefault="00F56A76" w:rsidP="00F56A76">
      <w:pPr>
        <w:ind w:left="720"/>
      </w:pPr>
    </w:p>
    <w:p w:rsidR="00F56A76" w:rsidRDefault="00F56A76" w:rsidP="00F56A76">
      <w:pPr>
        <w:ind w:left="720"/>
      </w:pPr>
      <w:r>
        <w:lastRenderedPageBreak/>
        <w:t xml:space="preserve">After the spell is learned, additional levels of proficiency can be gained up to level 20 per spell. </w:t>
      </w:r>
    </w:p>
    <w:p w:rsidR="00F56A76" w:rsidRDefault="00F56A76" w:rsidP="00F56A76">
      <w:pPr>
        <w:ind w:left="720"/>
      </w:pPr>
    </w:p>
    <w:p w:rsidR="00F56A76" w:rsidRPr="00D65C9D" w:rsidRDefault="00F56A76" w:rsidP="00F56A76">
      <w:pPr>
        <w:ind w:left="720"/>
      </w:pPr>
      <w:r>
        <w:t>For details on the spells in question, see the Skills and Spells – Tyrant’s Realm.docx file.</w:t>
      </w:r>
    </w:p>
    <w:p w:rsidR="00F56A76" w:rsidRPr="00F56A76" w:rsidRDefault="00F56A76" w:rsidP="00F56A76">
      <w:pPr>
        <w:ind w:left="720"/>
      </w:pPr>
    </w:p>
    <w:p w:rsidR="00B76D3C" w:rsidRDefault="00B76D3C" w:rsidP="00D07115">
      <w:pPr>
        <w:pStyle w:val="Heading2"/>
        <w:numPr>
          <w:ilvl w:val="1"/>
          <w:numId w:val="1"/>
        </w:numPr>
      </w:pPr>
      <w:r>
        <w:t>Experience Chart</w:t>
      </w:r>
      <w:bookmarkEnd w:id="129"/>
    </w:p>
    <w:p w:rsidR="004251C0" w:rsidRDefault="004251C0" w:rsidP="004251C0"/>
    <w:p w:rsidR="004251C0" w:rsidRDefault="004251C0" w:rsidP="004251C0">
      <w:pPr>
        <w:ind w:left="720"/>
      </w:pPr>
      <w:r>
        <w:t>Base experience formula works in the format:</w:t>
      </w:r>
    </w:p>
    <w:p w:rsidR="004251C0" w:rsidRDefault="004251C0" w:rsidP="00022701">
      <w:pPr>
        <w:ind w:left="2160" w:hanging="720"/>
      </w:pPr>
      <w:r>
        <w:t>X = Exp(X-1) + (average exp / battle of level x) *(# of battles to level)</w:t>
      </w:r>
      <w:r w:rsidR="00296EAC">
        <w:t>*(multiclass multiplier)</w:t>
      </w:r>
      <w:r w:rsidR="00022701">
        <w:t>*(class multiplier)</w:t>
      </w:r>
    </w:p>
    <w:p w:rsidR="00022701" w:rsidRDefault="00022701" w:rsidP="00022701">
      <w:pPr>
        <w:ind w:left="2160" w:hanging="720"/>
      </w:pPr>
    </w:p>
    <w:p w:rsidR="004251C0" w:rsidRDefault="004251C0" w:rsidP="004251C0">
      <w:pPr>
        <w:ind w:left="720"/>
      </w:pPr>
      <w:r>
        <w:tab/>
      </w:r>
      <w:r>
        <w:tab/>
        <w:t xml:space="preserve">where average per battle = 350 * </w:t>
      </w:r>
      <w:r w:rsidR="00FF6E0E">
        <w:t>(X-1)</w:t>
      </w:r>
    </w:p>
    <w:p w:rsidR="004251C0" w:rsidRDefault="004251C0" w:rsidP="004251C0">
      <w:pPr>
        <w:ind w:left="720"/>
      </w:pPr>
      <w:r>
        <w:tab/>
      </w:r>
      <w:r>
        <w:tab/>
        <w:t xml:space="preserve"># of battles = </w:t>
      </w:r>
      <w:r w:rsidR="00FF6E0E">
        <w:t>1</w:t>
      </w:r>
      <w:r>
        <w:t xml:space="preserve"> + X</w:t>
      </w:r>
    </w:p>
    <w:p w:rsidR="00296EAC" w:rsidRDefault="00296EAC" w:rsidP="004251C0">
      <w:pPr>
        <w:ind w:left="720"/>
      </w:pPr>
      <w:r>
        <w:tab/>
      </w:r>
      <w:r>
        <w:tab/>
        <w:t>multiclass</w:t>
      </w:r>
      <w:r w:rsidR="00513364">
        <w:t xml:space="preserve"> multiplier = 1+ (career change/reset</w:t>
      </w:r>
      <w:r>
        <w:t xml:space="preserve"> / 10 * 2)</w:t>
      </w:r>
    </w:p>
    <w:p w:rsidR="00022701" w:rsidRPr="004251C0" w:rsidRDefault="00022701" w:rsidP="004251C0">
      <w:pPr>
        <w:ind w:left="720"/>
      </w:pPr>
    </w:p>
    <w:p w:rsidR="00B76D3C" w:rsidRDefault="00B76D3C" w:rsidP="00B76D3C">
      <w:pPr>
        <w:ind w:left="1224"/>
      </w:pPr>
      <w:r>
        <w:t>X = Experience Needed</w:t>
      </w:r>
      <w:r w:rsidR="00296EAC">
        <w:t>*</w:t>
      </w:r>
    </w:p>
    <w:p w:rsidR="00B76D3C" w:rsidRDefault="00B76D3C" w:rsidP="00B76D3C">
      <w:pPr>
        <w:ind w:left="1224"/>
      </w:pPr>
      <w:r>
        <w:t>C = Current Experience</w:t>
      </w:r>
    </w:p>
    <w:p w:rsidR="00296EAC" w:rsidRDefault="00B76D3C" w:rsidP="00B76D3C">
      <w:pPr>
        <w:ind w:left="1224"/>
      </w:pPr>
      <w:r>
        <w:t>L = Level (trying to reach)</w:t>
      </w:r>
      <w:r w:rsidR="00296EAC">
        <w:t xml:space="preserve">  </w:t>
      </w:r>
    </w:p>
    <w:p w:rsidR="00B76D3C" w:rsidRDefault="00296EAC" w:rsidP="00B76D3C">
      <w:pPr>
        <w:ind w:left="1224"/>
      </w:pPr>
      <w:r>
        <w:t>*Assumes 0 multiclass multiplier</w:t>
      </w:r>
    </w:p>
    <w:tbl>
      <w:tblPr>
        <w:tblStyle w:val="ColorfulShading1"/>
        <w:tblW w:w="0" w:type="auto"/>
        <w:tblInd w:w="1440" w:type="dxa"/>
        <w:tblLook w:val="04A0"/>
      </w:tblPr>
      <w:tblGrid>
        <w:gridCol w:w="828"/>
        <w:gridCol w:w="2250"/>
        <w:gridCol w:w="3618"/>
      </w:tblGrid>
      <w:tr w:rsidR="00B76D3C" w:rsidRPr="00FE3DAA">
        <w:trPr>
          <w:cnfStyle w:val="100000000000"/>
        </w:trPr>
        <w:tc>
          <w:tcPr>
            <w:cnfStyle w:val="001000000100"/>
            <w:tcW w:w="828" w:type="dxa"/>
          </w:tcPr>
          <w:p w:rsidR="00B76D3C" w:rsidRPr="00FE3DAA" w:rsidRDefault="00B76D3C" w:rsidP="00481463">
            <w:pPr>
              <w:pStyle w:val="ListParagraph"/>
              <w:ind w:left="0"/>
              <w:rPr>
                <w:b w:val="0"/>
              </w:rPr>
            </w:pPr>
            <w:r w:rsidRPr="00FE3DAA">
              <w:rPr>
                <w:b w:val="0"/>
              </w:rPr>
              <w:t>Level</w:t>
            </w:r>
          </w:p>
        </w:tc>
        <w:tc>
          <w:tcPr>
            <w:tcW w:w="2250" w:type="dxa"/>
          </w:tcPr>
          <w:p w:rsidR="00B76D3C" w:rsidRPr="00FE3DAA" w:rsidRDefault="00B76D3C" w:rsidP="00481463">
            <w:pPr>
              <w:pStyle w:val="ListParagraph"/>
              <w:ind w:left="0"/>
              <w:cnfStyle w:val="100000000000"/>
              <w:rPr>
                <w:b w:val="0"/>
              </w:rPr>
            </w:pPr>
            <w:r w:rsidRPr="00FE3DAA">
              <w:rPr>
                <w:b w:val="0"/>
              </w:rPr>
              <w:t>XP to Gain Level</w:t>
            </w:r>
          </w:p>
        </w:tc>
        <w:tc>
          <w:tcPr>
            <w:tcW w:w="3618" w:type="dxa"/>
          </w:tcPr>
          <w:p w:rsidR="00B76D3C" w:rsidRPr="00FE3DAA" w:rsidRDefault="00B76D3C" w:rsidP="00481463">
            <w:pPr>
              <w:pStyle w:val="ListParagraph"/>
              <w:ind w:left="0"/>
              <w:cnfStyle w:val="100000000000"/>
              <w:rPr>
                <w:b w:val="0"/>
              </w:rPr>
            </w:pPr>
            <w:r w:rsidRPr="00FE3DAA">
              <w:rPr>
                <w:b w:val="0"/>
              </w:rPr>
              <w:t>Total XP</w:t>
            </w:r>
          </w:p>
        </w:tc>
      </w:tr>
      <w:tr w:rsidR="00B76D3C">
        <w:trPr>
          <w:cnfStyle w:val="000000100000"/>
        </w:trPr>
        <w:tc>
          <w:tcPr>
            <w:cnfStyle w:val="001000000000"/>
            <w:tcW w:w="828" w:type="dxa"/>
          </w:tcPr>
          <w:p w:rsidR="00B76D3C" w:rsidRDefault="00B76D3C" w:rsidP="00481463">
            <w:pPr>
              <w:pStyle w:val="ListParagraph"/>
              <w:ind w:left="0"/>
            </w:pPr>
            <w:r>
              <w:t>1</w:t>
            </w:r>
          </w:p>
        </w:tc>
        <w:tc>
          <w:tcPr>
            <w:tcW w:w="2250" w:type="dxa"/>
          </w:tcPr>
          <w:p w:rsidR="00B76D3C" w:rsidRDefault="00B76D3C" w:rsidP="00481463">
            <w:pPr>
              <w:pStyle w:val="ListParagraph"/>
              <w:ind w:left="0"/>
              <w:cnfStyle w:val="000000100000"/>
            </w:pPr>
            <w:r>
              <w:t>0</w:t>
            </w:r>
          </w:p>
        </w:tc>
        <w:tc>
          <w:tcPr>
            <w:tcW w:w="3618" w:type="dxa"/>
          </w:tcPr>
          <w:p w:rsidR="00B76D3C" w:rsidRDefault="00B76D3C" w:rsidP="00481463">
            <w:pPr>
              <w:pStyle w:val="ListParagraph"/>
              <w:ind w:left="0"/>
              <w:cnfStyle w:val="000000100000"/>
            </w:pPr>
            <w:r>
              <w:t>0</w:t>
            </w:r>
          </w:p>
        </w:tc>
      </w:tr>
      <w:tr w:rsidR="00B76D3C">
        <w:tc>
          <w:tcPr>
            <w:cnfStyle w:val="001000000000"/>
            <w:tcW w:w="828" w:type="dxa"/>
          </w:tcPr>
          <w:p w:rsidR="00B76D3C" w:rsidRDefault="00B76D3C" w:rsidP="00481463">
            <w:pPr>
              <w:pStyle w:val="ListParagraph"/>
              <w:ind w:left="0"/>
            </w:pPr>
            <w:r>
              <w:t>2</w:t>
            </w:r>
          </w:p>
        </w:tc>
        <w:tc>
          <w:tcPr>
            <w:tcW w:w="2250" w:type="dxa"/>
          </w:tcPr>
          <w:p w:rsidR="00B76D3C" w:rsidRDefault="00B76D3C" w:rsidP="009447B5">
            <w:pPr>
              <w:pStyle w:val="ListParagraph"/>
              <w:ind w:left="0"/>
              <w:cnfStyle w:val="000000000000"/>
            </w:pPr>
            <w:r>
              <w:t>1,</w:t>
            </w:r>
            <w:r w:rsidR="009447B5">
              <w:t>050</w:t>
            </w:r>
          </w:p>
        </w:tc>
        <w:tc>
          <w:tcPr>
            <w:tcW w:w="3618" w:type="dxa"/>
          </w:tcPr>
          <w:p w:rsidR="00B76D3C" w:rsidRDefault="00B76D3C" w:rsidP="009447B5">
            <w:pPr>
              <w:pStyle w:val="ListParagraph"/>
              <w:ind w:left="0"/>
              <w:cnfStyle w:val="000000000000"/>
            </w:pPr>
            <w:r>
              <w:t>1,</w:t>
            </w:r>
            <w:r w:rsidR="009447B5">
              <w:t>050</w:t>
            </w:r>
          </w:p>
        </w:tc>
      </w:tr>
      <w:tr w:rsidR="00B76D3C">
        <w:trPr>
          <w:cnfStyle w:val="000000100000"/>
        </w:trPr>
        <w:tc>
          <w:tcPr>
            <w:cnfStyle w:val="001000000000"/>
            <w:tcW w:w="828" w:type="dxa"/>
          </w:tcPr>
          <w:p w:rsidR="00B76D3C" w:rsidRDefault="00B76D3C" w:rsidP="00481463">
            <w:pPr>
              <w:pStyle w:val="ListParagraph"/>
              <w:ind w:left="0"/>
            </w:pPr>
            <w:r>
              <w:t>3</w:t>
            </w:r>
          </w:p>
        </w:tc>
        <w:tc>
          <w:tcPr>
            <w:tcW w:w="2250" w:type="dxa"/>
          </w:tcPr>
          <w:p w:rsidR="00B76D3C" w:rsidRDefault="00B76D3C" w:rsidP="00D017B0">
            <w:pPr>
              <w:pStyle w:val="ListParagraph"/>
              <w:ind w:left="0"/>
              <w:cnfStyle w:val="000000100000"/>
            </w:pPr>
            <w:r>
              <w:t>2,</w:t>
            </w:r>
            <w:r w:rsidR="00D017B0">
              <w:t>8</w:t>
            </w:r>
            <w:r>
              <w:t>00</w:t>
            </w:r>
          </w:p>
        </w:tc>
        <w:tc>
          <w:tcPr>
            <w:tcW w:w="3618" w:type="dxa"/>
          </w:tcPr>
          <w:p w:rsidR="00B76D3C" w:rsidRDefault="00B76D3C" w:rsidP="00D017B0">
            <w:pPr>
              <w:pStyle w:val="ListParagraph"/>
              <w:ind w:left="0"/>
              <w:cnfStyle w:val="000000100000"/>
            </w:pPr>
            <w:r>
              <w:t>3,</w:t>
            </w:r>
            <w:r w:rsidR="00D017B0">
              <w:t>85</w:t>
            </w:r>
            <w:r>
              <w:t>0</w:t>
            </w:r>
          </w:p>
        </w:tc>
      </w:tr>
      <w:tr w:rsidR="00B76D3C">
        <w:tc>
          <w:tcPr>
            <w:cnfStyle w:val="001000000000"/>
            <w:tcW w:w="828" w:type="dxa"/>
          </w:tcPr>
          <w:p w:rsidR="00B76D3C" w:rsidRDefault="00B76D3C" w:rsidP="00481463">
            <w:pPr>
              <w:pStyle w:val="ListParagraph"/>
              <w:ind w:left="0"/>
            </w:pPr>
            <w:r>
              <w:t>4</w:t>
            </w:r>
          </w:p>
        </w:tc>
        <w:tc>
          <w:tcPr>
            <w:tcW w:w="2250" w:type="dxa"/>
          </w:tcPr>
          <w:p w:rsidR="00B76D3C" w:rsidRDefault="00D017B0" w:rsidP="00D017B0">
            <w:pPr>
              <w:pStyle w:val="ListParagraph"/>
              <w:ind w:left="0"/>
              <w:cnfStyle w:val="000000000000"/>
            </w:pPr>
            <w:r>
              <w:t>5</w:t>
            </w:r>
            <w:r w:rsidR="00B76D3C">
              <w:t>,</w:t>
            </w:r>
            <w:r>
              <w:t>25</w:t>
            </w:r>
            <w:r w:rsidR="00B76D3C">
              <w:t>0</w:t>
            </w:r>
          </w:p>
        </w:tc>
        <w:tc>
          <w:tcPr>
            <w:tcW w:w="3618" w:type="dxa"/>
          </w:tcPr>
          <w:p w:rsidR="00B76D3C" w:rsidRDefault="00B76D3C" w:rsidP="00D017B0">
            <w:pPr>
              <w:pStyle w:val="ListParagraph"/>
              <w:ind w:left="0"/>
              <w:cnfStyle w:val="000000000000"/>
            </w:pPr>
            <w:r>
              <w:t>9,</w:t>
            </w:r>
            <w:r w:rsidR="00D017B0">
              <w:t>1</w:t>
            </w:r>
            <w:r>
              <w:t>00</w:t>
            </w:r>
          </w:p>
        </w:tc>
      </w:tr>
      <w:tr w:rsidR="00B76D3C">
        <w:trPr>
          <w:cnfStyle w:val="000000100000"/>
        </w:trPr>
        <w:tc>
          <w:tcPr>
            <w:cnfStyle w:val="001000000000"/>
            <w:tcW w:w="828" w:type="dxa"/>
          </w:tcPr>
          <w:p w:rsidR="00B76D3C" w:rsidRDefault="00B76D3C" w:rsidP="00481463">
            <w:pPr>
              <w:pStyle w:val="ListParagraph"/>
              <w:ind w:left="0"/>
            </w:pPr>
            <w:r>
              <w:t>5</w:t>
            </w:r>
          </w:p>
        </w:tc>
        <w:tc>
          <w:tcPr>
            <w:tcW w:w="2250" w:type="dxa"/>
          </w:tcPr>
          <w:p w:rsidR="00B76D3C" w:rsidRDefault="00B76D3C" w:rsidP="00481463">
            <w:pPr>
              <w:pStyle w:val="ListParagraph"/>
              <w:ind w:left="0"/>
              <w:cnfStyle w:val="000000100000"/>
            </w:pPr>
            <w:r>
              <w:t>8,400</w:t>
            </w:r>
          </w:p>
        </w:tc>
        <w:tc>
          <w:tcPr>
            <w:tcW w:w="3618" w:type="dxa"/>
          </w:tcPr>
          <w:p w:rsidR="00B76D3C" w:rsidRDefault="00B76D3C" w:rsidP="00D017B0">
            <w:pPr>
              <w:pStyle w:val="ListParagraph"/>
              <w:ind w:left="0"/>
              <w:cnfStyle w:val="000000100000"/>
            </w:pPr>
            <w:r>
              <w:t>1</w:t>
            </w:r>
            <w:r w:rsidR="00D017B0">
              <w:t>7</w:t>
            </w:r>
            <w:r>
              <w:t>,</w:t>
            </w:r>
            <w:r w:rsidR="00D017B0">
              <w:t>5</w:t>
            </w:r>
            <w:r>
              <w:t>00</w:t>
            </w:r>
          </w:p>
        </w:tc>
      </w:tr>
      <w:tr w:rsidR="00B76D3C">
        <w:tc>
          <w:tcPr>
            <w:cnfStyle w:val="001000000000"/>
            <w:tcW w:w="828" w:type="dxa"/>
          </w:tcPr>
          <w:p w:rsidR="00B76D3C" w:rsidRDefault="00B76D3C" w:rsidP="00481463">
            <w:pPr>
              <w:pStyle w:val="ListParagraph"/>
              <w:ind w:left="0"/>
            </w:pPr>
            <w:r>
              <w:t>6</w:t>
            </w:r>
          </w:p>
        </w:tc>
        <w:tc>
          <w:tcPr>
            <w:tcW w:w="2250" w:type="dxa"/>
          </w:tcPr>
          <w:p w:rsidR="00B76D3C" w:rsidRDefault="00B76D3C" w:rsidP="00D017B0">
            <w:pPr>
              <w:pStyle w:val="ListParagraph"/>
              <w:ind w:left="0"/>
              <w:cnfStyle w:val="000000000000"/>
            </w:pPr>
            <w:r>
              <w:t>1</w:t>
            </w:r>
            <w:r w:rsidR="00D017B0">
              <w:t>2</w:t>
            </w:r>
            <w:r>
              <w:t>,</w:t>
            </w:r>
            <w:r w:rsidR="00D017B0">
              <w:t>25</w:t>
            </w:r>
            <w:r>
              <w:t>0</w:t>
            </w:r>
          </w:p>
        </w:tc>
        <w:tc>
          <w:tcPr>
            <w:tcW w:w="3618" w:type="dxa"/>
          </w:tcPr>
          <w:p w:rsidR="00B76D3C" w:rsidRDefault="00D017B0" w:rsidP="00D017B0">
            <w:pPr>
              <w:pStyle w:val="ListParagraph"/>
              <w:ind w:left="0"/>
              <w:cnfStyle w:val="000000000000"/>
            </w:pPr>
            <w:r>
              <w:t>29</w:t>
            </w:r>
            <w:r w:rsidR="00B76D3C">
              <w:t>,</w:t>
            </w:r>
            <w:r>
              <w:t>75</w:t>
            </w:r>
            <w:r w:rsidR="00B76D3C">
              <w:t>0</w:t>
            </w:r>
          </w:p>
        </w:tc>
      </w:tr>
      <w:tr w:rsidR="00B76D3C">
        <w:trPr>
          <w:cnfStyle w:val="000000100000"/>
        </w:trPr>
        <w:tc>
          <w:tcPr>
            <w:cnfStyle w:val="001000000000"/>
            <w:tcW w:w="828" w:type="dxa"/>
          </w:tcPr>
          <w:p w:rsidR="00B76D3C" w:rsidRDefault="00B76D3C" w:rsidP="00481463">
            <w:pPr>
              <w:pStyle w:val="ListParagraph"/>
              <w:ind w:left="0"/>
            </w:pPr>
            <w:r>
              <w:t>7</w:t>
            </w:r>
          </w:p>
        </w:tc>
        <w:tc>
          <w:tcPr>
            <w:tcW w:w="2250" w:type="dxa"/>
          </w:tcPr>
          <w:p w:rsidR="00B76D3C" w:rsidRDefault="00B76D3C" w:rsidP="00D017B0">
            <w:pPr>
              <w:pStyle w:val="ListParagraph"/>
              <w:ind w:left="0"/>
              <w:cnfStyle w:val="000000100000"/>
            </w:pPr>
            <w:r>
              <w:t>1</w:t>
            </w:r>
            <w:r w:rsidR="00D017B0">
              <w:t>6</w:t>
            </w:r>
            <w:r>
              <w:t>,</w:t>
            </w:r>
            <w:r w:rsidR="00D017B0">
              <w:t>8</w:t>
            </w:r>
            <w:r>
              <w:t>00</w:t>
            </w:r>
          </w:p>
        </w:tc>
        <w:tc>
          <w:tcPr>
            <w:tcW w:w="3618" w:type="dxa"/>
          </w:tcPr>
          <w:p w:rsidR="00B76D3C" w:rsidRDefault="00D017B0" w:rsidP="00D017B0">
            <w:pPr>
              <w:pStyle w:val="ListParagraph"/>
              <w:ind w:left="0"/>
              <w:cnfStyle w:val="000000100000"/>
            </w:pPr>
            <w:r>
              <w:t>46</w:t>
            </w:r>
            <w:r w:rsidR="00B76D3C">
              <w:t>,</w:t>
            </w:r>
            <w:r>
              <w:t>55</w:t>
            </w:r>
            <w:r w:rsidR="00B76D3C">
              <w:t>0</w:t>
            </w:r>
          </w:p>
        </w:tc>
      </w:tr>
    </w:tbl>
    <w:p w:rsidR="00B76D3C" w:rsidRDefault="00B76D3C" w:rsidP="00B76D3C">
      <w:pPr>
        <w:pStyle w:val="Heading3"/>
        <w:ind w:left="1224"/>
      </w:pPr>
    </w:p>
    <w:p w:rsidR="00B76D3C" w:rsidRPr="00E3752E" w:rsidRDefault="00B76D3C" w:rsidP="00D07115">
      <w:pPr>
        <w:pStyle w:val="Heading2"/>
        <w:numPr>
          <w:ilvl w:val="1"/>
          <w:numId w:val="1"/>
        </w:numPr>
      </w:pPr>
      <w:bookmarkStart w:id="130" w:name="_Items"/>
      <w:bookmarkStart w:id="131" w:name="_Toc269456815"/>
      <w:bookmarkEnd w:id="130"/>
      <w:r>
        <w:t>Items</w:t>
      </w:r>
      <w:bookmarkEnd w:id="131"/>
    </w:p>
    <w:p w:rsidR="00B76D3C" w:rsidRDefault="006D0DAF" w:rsidP="00D07115">
      <w:pPr>
        <w:pStyle w:val="Heading3"/>
        <w:numPr>
          <w:ilvl w:val="2"/>
          <w:numId w:val="1"/>
        </w:numPr>
      </w:pPr>
      <w:bookmarkStart w:id="132" w:name="_Toc269456816"/>
      <w:r>
        <w:t>Categories for Obtaining</w:t>
      </w:r>
      <w:bookmarkEnd w:id="132"/>
    </w:p>
    <w:p w:rsidR="00B76D3C" w:rsidRDefault="00B76D3C" w:rsidP="00D07115">
      <w:pPr>
        <w:pStyle w:val="Heading3"/>
        <w:numPr>
          <w:ilvl w:val="3"/>
          <w:numId w:val="1"/>
        </w:numPr>
      </w:pPr>
      <w:bookmarkStart w:id="133" w:name="_Toc269456817"/>
      <w:r>
        <w:t>Random</w:t>
      </w:r>
      <w:bookmarkEnd w:id="133"/>
    </w:p>
    <w:p w:rsidR="00C700E7" w:rsidRPr="00C700E7" w:rsidRDefault="00C700E7" w:rsidP="000E7037">
      <w:pPr>
        <w:ind w:left="1800"/>
      </w:pPr>
      <w:r>
        <w:t xml:space="preserve">This would be for items that are found from combats and quests rewards. All items in the game (not counting top crafted) can be found eventually from adventuring combats though the better items will be very rare and only found in the highest level </w:t>
      </w:r>
      <w:r w:rsidR="008253EE">
        <w:t>NPC’s</w:t>
      </w:r>
      <w:r>
        <w:t>.</w:t>
      </w:r>
    </w:p>
    <w:p w:rsidR="00B76D3C" w:rsidRDefault="00B76D3C" w:rsidP="00D07115">
      <w:pPr>
        <w:pStyle w:val="Heading3"/>
        <w:numPr>
          <w:ilvl w:val="3"/>
          <w:numId w:val="1"/>
        </w:numPr>
      </w:pPr>
      <w:bookmarkStart w:id="134" w:name="_Toc269456818"/>
      <w:r>
        <w:t>Crafted</w:t>
      </w:r>
      <w:bookmarkEnd w:id="134"/>
    </w:p>
    <w:p w:rsidR="00C700E7" w:rsidRPr="00C700E7" w:rsidRDefault="00C700E7" w:rsidP="000E7037">
      <w:pPr>
        <w:ind w:left="1800"/>
      </w:pPr>
      <w:r>
        <w:t xml:space="preserve">These are items that are created by the player through </w:t>
      </w:r>
      <w:r w:rsidR="0021255F">
        <w:t>research </w:t>
      </w:r>
      <w:r w:rsidR="0021255F">
        <w:rPr>
          <w:b/>
        </w:rPr>
        <w:t xml:space="preserve"> /</w:t>
      </w:r>
      <w:r>
        <w:t xml:space="preserve">h and materials obtained from adventures or through the auction house. </w:t>
      </w:r>
      <w:r>
        <w:lastRenderedPageBreak/>
        <w:t>Many common weapons and armors as well as specia</w:t>
      </w:r>
      <w:r w:rsidR="00211932">
        <w:t>l items can be crafted this way. The top weapons and armors in the game will be obtained through rigorous levels of material combinations and research work.</w:t>
      </w:r>
    </w:p>
    <w:p w:rsidR="00B76D3C" w:rsidRDefault="00B76D3C" w:rsidP="00D07115">
      <w:pPr>
        <w:pStyle w:val="Heading3"/>
        <w:numPr>
          <w:ilvl w:val="3"/>
          <w:numId w:val="1"/>
        </w:numPr>
      </w:pPr>
      <w:bookmarkStart w:id="135" w:name="_Toc269456819"/>
      <w:r>
        <w:t>Store</w:t>
      </w:r>
      <w:bookmarkEnd w:id="135"/>
    </w:p>
    <w:p w:rsidR="00211932" w:rsidRPr="00211932" w:rsidRDefault="00211932" w:rsidP="000E7037">
      <w:pPr>
        <w:ind w:left="1800"/>
      </w:pPr>
      <w:r>
        <w:t>The store is a special shop where players can pur</w:t>
      </w:r>
      <w:r w:rsidR="0021255F">
        <w:t>chase items of all sorts, some with in-game currency, others with real money. All items in here can be found in the game given enough battles and time. However, many will find it much easier and faster to obtain some of these through here with real money.</w:t>
      </w:r>
    </w:p>
    <w:p w:rsidR="00B76D3C" w:rsidRDefault="00504070" w:rsidP="00D07115">
      <w:pPr>
        <w:pStyle w:val="Heading3"/>
        <w:numPr>
          <w:ilvl w:val="2"/>
          <w:numId w:val="1"/>
        </w:numPr>
      </w:pPr>
      <w:bookmarkStart w:id="136" w:name="_Toc269456820"/>
      <w:r>
        <w:t>Types</w:t>
      </w:r>
      <w:bookmarkEnd w:id="136"/>
    </w:p>
    <w:p w:rsidR="00504070" w:rsidRPr="00504070" w:rsidRDefault="00504070" w:rsidP="000E7037">
      <w:pPr>
        <w:ind w:left="1800"/>
      </w:pPr>
      <w:r>
        <w:t xml:space="preserve">Items such as weapons and armors will have levels to them. Such items will default at level 1 at the base and continue up to level 100. Each level from the base allows for another crafting enhancement to be done. The experience chart is </w:t>
      </w:r>
      <w:r w:rsidR="005C50F7">
        <w:t>100</w:t>
      </w:r>
      <w:r w:rsidR="000E7037">
        <w:t>*item level*2^(item level / 25</w:t>
      </w:r>
      <w:r w:rsidR="005C50F7">
        <w:t>).</w:t>
      </w:r>
      <w:r w:rsidR="00BC4A55">
        <w:t xml:space="preserve"> In addition, all items will belong to a tier 1-13 that will identify its relative base strength.</w:t>
      </w:r>
    </w:p>
    <w:p w:rsidR="00B76D3C" w:rsidRDefault="00B76D3C" w:rsidP="00D07115">
      <w:pPr>
        <w:pStyle w:val="Heading3"/>
        <w:numPr>
          <w:ilvl w:val="3"/>
          <w:numId w:val="1"/>
        </w:numPr>
      </w:pPr>
      <w:bookmarkStart w:id="137" w:name="_Toc269456821"/>
      <w:r>
        <w:t>Weapons</w:t>
      </w:r>
      <w:bookmarkEnd w:id="137"/>
    </w:p>
    <w:p w:rsidR="000E7037" w:rsidRDefault="000E7037" w:rsidP="000E7037">
      <w:pPr>
        <w:ind w:left="1800"/>
      </w:pPr>
      <w:r>
        <w:t>Weap</w:t>
      </w:r>
      <w:r w:rsidR="00F51485">
        <w:t>ons are equipable by each class.</w:t>
      </w:r>
      <w:r>
        <w:t xml:space="preserve"> They will come in melee and ranged types and possess values for </w:t>
      </w:r>
      <w:r w:rsidR="002446D3">
        <w:t>Minimum / Maximum D</w:t>
      </w:r>
      <w:r>
        <w:t>amage</w:t>
      </w:r>
      <w:r w:rsidR="002446D3">
        <w:t>, Damage T</w:t>
      </w:r>
      <w:r w:rsidR="00F51485">
        <w:t>ype</w:t>
      </w:r>
      <w:r w:rsidR="002446D3">
        <w:t>, Item Name, E</w:t>
      </w:r>
      <w:r>
        <w:t>xperi</w:t>
      </w:r>
      <w:r w:rsidR="002446D3">
        <w:t>ence, L</w:t>
      </w:r>
      <w:r>
        <w:t>eve</w:t>
      </w:r>
      <w:r w:rsidR="002446D3">
        <w:t>l, S</w:t>
      </w:r>
      <w:r>
        <w:t>ellable (Boolean)</w:t>
      </w:r>
      <w:r w:rsidR="002446D3">
        <w:t>, T</w:t>
      </w:r>
      <w:r>
        <w:t xml:space="preserve">radeable (Boolean), </w:t>
      </w:r>
      <w:r w:rsidR="002446D3">
        <w:t>R</w:t>
      </w:r>
      <w:r>
        <w:t xml:space="preserve">anged (Boolean), </w:t>
      </w:r>
      <w:r w:rsidR="002446D3">
        <w:t>Identified (Boolean)</w:t>
      </w:r>
      <w:r w:rsidR="00BC4A55">
        <w:t>, Craftable (Boolean), Crafted (Boolean), List of Materials to Craft (Vector), List of Quantities of Each Material as a Base (Vector)</w:t>
      </w:r>
      <w:r w:rsidR="002446D3">
        <w:t xml:space="preserve"> and S</w:t>
      </w:r>
      <w:r>
        <w:t>ale</w:t>
      </w:r>
      <w:r w:rsidR="002446D3">
        <w:t xml:space="preserve"> Base P</w:t>
      </w:r>
      <w:r>
        <w:t>rice.</w:t>
      </w:r>
      <w:r w:rsidR="00F51485">
        <w:t xml:space="preserve"> It will also need to be able to track all crafted enhancements add and how many have been applied.</w:t>
      </w:r>
    </w:p>
    <w:p w:rsidR="000E7037" w:rsidRDefault="000E7037" w:rsidP="000E7037">
      <w:pPr>
        <w:ind w:left="1800"/>
      </w:pPr>
    </w:p>
    <w:p w:rsidR="000E7037" w:rsidRDefault="000E7037" w:rsidP="000E7037">
      <w:pPr>
        <w:ind w:left="1800"/>
      </w:pPr>
      <w:r>
        <w:t>Major weapon categories are:</w:t>
      </w:r>
    </w:p>
    <w:p w:rsidR="000E7037" w:rsidRDefault="000E7037" w:rsidP="000E7037">
      <w:pPr>
        <w:ind w:left="1800"/>
      </w:pPr>
      <w:r>
        <w:tab/>
        <w:t>Melee:</w:t>
      </w:r>
    </w:p>
    <w:p w:rsidR="000E7037" w:rsidRDefault="000E7037" w:rsidP="00D07115">
      <w:pPr>
        <w:pStyle w:val="ListParagraph"/>
        <w:numPr>
          <w:ilvl w:val="0"/>
          <w:numId w:val="18"/>
        </w:numPr>
      </w:pPr>
      <w:r>
        <w:t>Longsword</w:t>
      </w:r>
    </w:p>
    <w:p w:rsidR="000E7037" w:rsidRDefault="000E7037" w:rsidP="00D07115">
      <w:pPr>
        <w:pStyle w:val="ListParagraph"/>
        <w:numPr>
          <w:ilvl w:val="0"/>
          <w:numId w:val="18"/>
        </w:numPr>
      </w:pPr>
      <w:r>
        <w:t>Broadsword</w:t>
      </w:r>
    </w:p>
    <w:p w:rsidR="000E7037" w:rsidRDefault="000E7037" w:rsidP="00D07115">
      <w:pPr>
        <w:pStyle w:val="ListParagraph"/>
        <w:numPr>
          <w:ilvl w:val="0"/>
          <w:numId w:val="18"/>
        </w:numPr>
      </w:pPr>
      <w:r>
        <w:t>Greatsword</w:t>
      </w:r>
    </w:p>
    <w:p w:rsidR="000E7037" w:rsidRDefault="000E7037" w:rsidP="00D07115">
      <w:pPr>
        <w:pStyle w:val="ListParagraph"/>
        <w:numPr>
          <w:ilvl w:val="0"/>
          <w:numId w:val="18"/>
        </w:numPr>
      </w:pPr>
      <w:r>
        <w:t>Rapier</w:t>
      </w:r>
      <w:r w:rsidR="00BF4B25">
        <w:t xml:space="preserve"> (optional)</w:t>
      </w:r>
    </w:p>
    <w:p w:rsidR="000E7037" w:rsidRDefault="000E7037" w:rsidP="00D07115">
      <w:pPr>
        <w:pStyle w:val="ListParagraph"/>
        <w:numPr>
          <w:ilvl w:val="0"/>
          <w:numId w:val="18"/>
        </w:numPr>
      </w:pPr>
      <w:r>
        <w:t>Dagger</w:t>
      </w:r>
    </w:p>
    <w:p w:rsidR="000E7037" w:rsidRDefault="000E7037" w:rsidP="00D07115">
      <w:pPr>
        <w:pStyle w:val="ListParagraph"/>
        <w:numPr>
          <w:ilvl w:val="0"/>
          <w:numId w:val="18"/>
        </w:numPr>
      </w:pPr>
      <w:r>
        <w:t>Mace</w:t>
      </w:r>
    </w:p>
    <w:p w:rsidR="000E7037" w:rsidRDefault="000E7037" w:rsidP="00D07115">
      <w:pPr>
        <w:pStyle w:val="ListParagraph"/>
        <w:numPr>
          <w:ilvl w:val="0"/>
          <w:numId w:val="18"/>
        </w:numPr>
      </w:pPr>
      <w:r>
        <w:t>Flail</w:t>
      </w:r>
      <w:r w:rsidR="00BF4B25">
        <w:t xml:space="preserve"> (optional)</w:t>
      </w:r>
    </w:p>
    <w:p w:rsidR="000E7037" w:rsidRDefault="000E7037" w:rsidP="00D07115">
      <w:pPr>
        <w:pStyle w:val="ListParagraph"/>
        <w:numPr>
          <w:ilvl w:val="0"/>
          <w:numId w:val="18"/>
        </w:numPr>
      </w:pPr>
      <w:r>
        <w:t>Staff</w:t>
      </w:r>
    </w:p>
    <w:p w:rsidR="000E7037" w:rsidRDefault="000E7037" w:rsidP="00D07115">
      <w:pPr>
        <w:pStyle w:val="ListParagraph"/>
        <w:numPr>
          <w:ilvl w:val="0"/>
          <w:numId w:val="18"/>
        </w:numPr>
      </w:pPr>
      <w:r>
        <w:t>Crescent Axe</w:t>
      </w:r>
    </w:p>
    <w:p w:rsidR="000E7037" w:rsidRDefault="000E7037" w:rsidP="00D07115">
      <w:pPr>
        <w:pStyle w:val="ListParagraph"/>
        <w:numPr>
          <w:ilvl w:val="0"/>
          <w:numId w:val="18"/>
        </w:numPr>
      </w:pPr>
      <w:r>
        <w:t>Great Axe</w:t>
      </w:r>
    </w:p>
    <w:p w:rsidR="000E7037" w:rsidRDefault="000E7037" w:rsidP="000E7037">
      <w:pPr>
        <w:tabs>
          <w:tab w:val="left" w:pos="2160"/>
        </w:tabs>
        <w:ind w:left="2160"/>
      </w:pPr>
      <w:r>
        <w:t>Ranged:</w:t>
      </w:r>
    </w:p>
    <w:p w:rsidR="000E7037" w:rsidRDefault="000E7037" w:rsidP="00D07115">
      <w:pPr>
        <w:pStyle w:val="ListParagraph"/>
        <w:numPr>
          <w:ilvl w:val="0"/>
          <w:numId w:val="19"/>
        </w:numPr>
        <w:tabs>
          <w:tab w:val="left" w:pos="2160"/>
        </w:tabs>
      </w:pPr>
      <w:r>
        <w:t>Shortbow</w:t>
      </w:r>
    </w:p>
    <w:p w:rsidR="000E7037" w:rsidRDefault="000E7037" w:rsidP="00D07115">
      <w:pPr>
        <w:pStyle w:val="ListParagraph"/>
        <w:numPr>
          <w:ilvl w:val="0"/>
          <w:numId w:val="19"/>
        </w:numPr>
        <w:tabs>
          <w:tab w:val="left" w:pos="2160"/>
        </w:tabs>
      </w:pPr>
      <w:r>
        <w:t>Longbow</w:t>
      </w:r>
    </w:p>
    <w:p w:rsidR="000E7037" w:rsidRDefault="000E7037" w:rsidP="00D07115">
      <w:pPr>
        <w:pStyle w:val="ListParagraph"/>
        <w:numPr>
          <w:ilvl w:val="0"/>
          <w:numId w:val="19"/>
        </w:numPr>
        <w:tabs>
          <w:tab w:val="left" w:pos="2160"/>
        </w:tabs>
      </w:pPr>
      <w:r>
        <w:lastRenderedPageBreak/>
        <w:t>Crossbow</w:t>
      </w:r>
    </w:p>
    <w:p w:rsidR="000E7037" w:rsidRDefault="000E7037" w:rsidP="00D07115">
      <w:pPr>
        <w:pStyle w:val="ListParagraph"/>
        <w:numPr>
          <w:ilvl w:val="0"/>
          <w:numId w:val="19"/>
        </w:numPr>
        <w:tabs>
          <w:tab w:val="left" w:pos="2160"/>
        </w:tabs>
      </w:pPr>
      <w:r>
        <w:t>Recurved Bow</w:t>
      </w:r>
    </w:p>
    <w:p w:rsidR="000E7037" w:rsidRDefault="000E7037" w:rsidP="00D07115">
      <w:pPr>
        <w:pStyle w:val="ListParagraph"/>
        <w:numPr>
          <w:ilvl w:val="0"/>
          <w:numId w:val="19"/>
        </w:numPr>
        <w:tabs>
          <w:tab w:val="left" w:pos="2160"/>
        </w:tabs>
      </w:pPr>
      <w:r>
        <w:t>Throwing Axe</w:t>
      </w:r>
    </w:p>
    <w:p w:rsidR="000E7037" w:rsidRDefault="000E7037" w:rsidP="00D07115">
      <w:pPr>
        <w:pStyle w:val="ListParagraph"/>
        <w:numPr>
          <w:ilvl w:val="0"/>
          <w:numId w:val="19"/>
        </w:numPr>
        <w:tabs>
          <w:tab w:val="left" w:pos="2160"/>
        </w:tabs>
      </w:pPr>
      <w:r>
        <w:t>Throwing Dagger</w:t>
      </w:r>
    </w:p>
    <w:p w:rsidR="000E7037" w:rsidRDefault="000E7037" w:rsidP="00D07115">
      <w:pPr>
        <w:pStyle w:val="ListParagraph"/>
        <w:numPr>
          <w:ilvl w:val="0"/>
          <w:numId w:val="19"/>
        </w:numPr>
        <w:tabs>
          <w:tab w:val="left" w:pos="2160"/>
        </w:tabs>
      </w:pPr>
      <w:r>
        <w:t>Dart</w:t>
      </w:r>
      <w:r w:rsidR="00BF4B25">
        <w:t xml:space="preserve"> (optional)</w:t>
      </w:r>
    </w:p>
    <w:p w:rsidR="000E7037" w:rsidRPr="000E7037" w:rsidRDefault="000E7037" w:rsidP="00D07115">
      <w:pPr>
        <w:pStyle w:val="ListParagraph"/>
        <w:numPr>
          <w:ilvl w:val="0"/>
          <w:numId w:val="19"/>
        </w:numPr>
        <w:tabs>
          <w:tab w:val="left" w:pos="2160"/>
        </w:tabs>
      </w:pPr>
      <w:r>
        <w:t>Sling</w:t>
      </w:r>
      <w:r w:rsidR="00BF4B25">
        <w:t xml:space="preserve"> (optional)</w:t>
      </w:r>
      <w:r>
        <w:tab/>
      </w:r>
    </w:p>
    <w:p w:rsidR="00FC35A7" w:rsidRDefault="00FC35A7" w:rsidP="00D07115">
      <w:pPr>
        <w:pStyle w:val="Heading3"/>
        <w:numPr>
          <w:ilvl w:val="3"/>
          <w:numId w:val="1"/>
        </w:numPr>
      </w:pPr>
      <w:bookmarkStart w:id="138" w:name="_Toc269456822"/>
      <w:r>
        <w:t>Armors</w:t>
      </w:r>
      <w:bookmarkEnd w:id="138"/>
    </w:p>
    <w:p w:rsidR="00F51485" w:rsidRDefault="00F51485" w:rsidP="00F51485">
      <w:pPr>
        <w:ind w:left="1800"/>
      </w:pPr>
      <w:r>
        <w:t>Armors are equipable by each class based on class restriction.</w:t>
      </w:r>
      <w:r w:rsidR="002446D3">
        <w:t xml:space="preserve"> They will</w:t>
      </w:r>
      <w:r>
        <w:t xml:space="preserve"> possess values for </w:t>
      </w:r>
      <w:r w:rsidR="00607617">
        <w:t>D</w:t>
      </w:r>
      <w:r>
        <w:t xml:space="preserve">amage </w:t>
      </w:r>
      <w:r w:rsidR="00607617">
        <w:t>R</w:t>
      </w:r>
      <w:r>
        <w:t xml:space="preserve">esistance, </w:t>
      </w:r>
      <w:r w:rsidR="002446D3">
        <w:t xml:space="preserve">Item Name, </w:t>
      </w:r>
      <w:r w:rsidR="00607617">
        <w:t>E</w:t>
      </w:r>
      <w:r>
        <w:t>xperi</w:t>
      </w:r>
      <w:r w:rsidR="00607617">
        <w:t>ence, L</w:t>
      </w:r>
      <w:r>
        <w:t>eve</w:t>
      </w:r>
      <w:r w:rsidR="00607617">
        <w:t>l, S</w:t>
      </w:r>
      <w:r>
        <w:t>ellable (Boolean)</w:t>
      </w:r>
      <w:r w:rsidR="00607617">
        <w:t>, T</w:t>
      </w:r>
      <w:r w:rsidR="009F1729">
        <w:t>rad</w:t>
      </w:r>
      <w:r>
        <w:t xml:space="preserve">able (Boolean), </w:t>
      </w:r>
      <w:r w:rsidR="00607617">
        <w:t>I</w:t>
      </w:r>
      <w:r w:rsidR="002446D3">
        <w:t>dent</w:t>
      </w:r>
      <w:r w:rsidR="00607617">
        <w:t>i</w:t>
      </w:r>
      <w:r w:rsidR="002446D3">
        <w:t>fied</w:t>
      </w:r>
      <w:r w:rsidR="009F1729">
        <w:t xml:space="preserve"> (Boolean), </w:t>
      </w:r>
      <w:r w:rsidR="00607617">
        <w:t>C</w:t>
      </w:r>
      <w:r w:rsidR="009F1729">
        <w:t xml:space="preserve">ursed (Boolean), </w:t>
      </w:r>
      <w:r w:rsidR="004F62D3">
        <w:t>Craftable</w:t>
      </w:r>
      <w:r w:rsidR="00BC4A55">
        <w:t xml:space="preserve"> (Boolean), Crafted (Boolean), List of Materials to Craft (Vector), List of Quantities of Each Material as a Base (Vector) </w:t>
      </w:r>
      <w:r>
        <w:t xml:space="preserve">and </w:t>
      </w:r>
      <w:r w:rsidR="00607617">
        <w:t>S</w:t>
      </w:r>
      <w:r>
        <w:t>ale</w:t>
      </w:r>
      <w:r w:rsidR="00607617">
        <w:t xml:space="preserve"> Base P</w:t>
      </w:r>
      <w:r>
        <w:t>rice. It will also need to be able to track all crafted enhancements add and how many have been applied.</w:t>
      </w:r>
    </w:p>
    <w:p w:rsidR="00FC35A7" w:rsidRDefault="00FC35A7" w:rsidP="00D07115">
      <w:pPr>
        <w:pStyle w:val="Heading3"/>
        <w:numPr>
          <w:ilvl w:val="4"/>
          <w:numId w:val="1"/>
        </w:numPr>
      </w:pPr>
      <w:bookmarkStart w:id="139" w:name="_Toc269456823"/>
      <w:r>
        <w:t>Class Restrictions</w:t>
      </w:r>
      <w:bookmarkEnd w:id="139"/>
    </w:p>
    <w:p w:rsidR="00FC35A7" w:rsidRPr="00FC35A7" w:rsidRDefault="00FC35A7" w:rsidP="00D07115">
      <w:pPr>
        <w:pStyle w:val="ListParagraph"/>
        <w:numPr>
          <w:ilvl w:val="5"/>
          <w:numId w:val="1"/>
        </w:numPr>
        <w:rPr>
          <w:b/>
        </w:rPr>
      </w:pPr>
      <w:r>
        <w:t xml:space="preserve">Robe: </w:t>
      </w:r>
      <w:r w:rsidRPr="00FC35A7">
        <w:rPr>
          <w:b/>
        </w:rPr>
        <w:t>Summoner</w:t>
      </w:r>
      <w:r>
        <w:t xml:space="preserve"> and </w:t>
      </w:r>
      <w:r w:rsidR="006F07A7">
        <w:rPr>
          <w:b/>
        </w:rPr>
        <w:t>Hand of Grace</w:t>
      </w:r>
      <w:r w:rsidR="00F51485">
        <w:rPr>
          <w:b/>
        </w:rPr>
        <w:t>:</w:t>
      </w:r>
      <w:r w:rsidR="00F51485">
        <w:t xml:space="preserve"> cloth</w:t>
      </w:r>
    </w:p>
    <w:p w:rsidR="00FC35A7" w:rsidRPr="00FC35A7" w:rsidRDefault="00FC35A7" w:rsidP="00D07115">
      <w:pPr>
        <w:pStyle w:val="ListParagraph"/>
        <w:numPr>
          <w:ilvl w:val="5"/>
          <w:numId w:val="1"/>
        </w:numPr>
        <w:rPr>
          <w:b/>
        </w:rPr>
      </w:pPr>
      <w:r>
        <w:t xml:space="preserve">Tunic: </w:t>
      </w:r>
      <w:r w:rsidRPr="00FC35A7">
        <w:rPr>
          <w:b/>
        </w:rPr>
        <w:t>Elementalist</w:t>
      </w:r>
      <w:r>
        <w:t xml:space="preserve"> and </w:t>
      </w:r>
      <w:r w:rsidRPr="00FC35A7">
        <w:rPr>
          <w:b/>
        </w:rPr>
        <w:t>Scout</w:t>
      </w:r>
      <w:r w:rsidR="00F51485">
        <w:rPr>
          <w:b/>
        </w:rPr>
        <w:t>:</w:t>
      </w:r>
      <w:r w:rsidR="00F51485">
        <w:t xml:space="preserve"> reinforced cloth and leather</w:t>
      </w:r>
    </w:p>
    <w:p w:rsidR="00FC35A7" w:rsidRPr="00FC35A7" w:rsidRDefault="00FC35A7" w:rsidP="00D07115">
      <w:pPr>
        <w:pStyle w:val="ListParagraph"/>
        <w:numPr>
          <w:ilvl w:val="5"/>
          <w:numId w:val="1"/>
        </w:numPr>
        <w:rPr>
          <w:b/>
        </w:rPr>
      </w:pPr>
      <w:r>
        <w:t>Chain:</w:t>
      </w:r>
      <w:r w:rsidRPr="00FC35A7">
        <w:rPr>
          <w:b/>
        </w:rPr>
        <w:t xml:space="preserve"> </w:t>
      </w:r>
      <w:r w:rsidR="00FF0403">
        <w:rPr>
          <w:b/>
        </w:rPr>
        <w:t>Tempus Diem Fur</w:t>
      </w:r>
      <w:r>
        <w:t xml:space="preserve"> and </w:t>
      </w:r>
      <w:r w:rsidRPr="00FC35A7">
        <w:rPr>
          <w:b/>
        </w:rPr>
        <w:t>Enhancer</w:t>
      </w:r>
      <w:r w:rsidR="00F51485">
        <w:rPr>
          <w:b/>
        </w:rPr>
        <w:t>:</w:t>
      </w:r>
      <w:r w:rsidR="00F51485">
        <w:t xml:space="preserve"> malleable metal interconnected rings</w:t>
      </w:r>
    </w:p>
    <w:p w:rsidR="00FC35A7" w:rsidRDefault="00FC35A7" w:rsidP="00D07115">
      <w:pPr>
        <w:pStyle w:val="ListParagraph"/>
        <w:numPr>
          <w:ilvl w:val="5"/>
          <w:numId w:val="1"/>
        </w:numPr>
        <w:rPr>
          <w:b/>
        </w:rPr>
      </w:pPr>
      <w:r>
        <w:t xml:space="preserve">Plate: </w:t>
      </w:r>
      <w:r w:rsidRPr="00FC35A7">
        <w:rPr>
          <w:b/>
        </w:rPr>
        <w:t>Defender</w:t>
      </w:r>
      <w:r>
        <w:t xml:space="preserve"> and </w:t>
      </w:r>
      <w:r w:rsidRPr="00FC35A7">
        <w:rPr>
          <w:b/>
        </w:rPr>
        <w:t>Berserker</w:t>
      </w:r>
      <w:r w:rsidR="00F51485">
        <w:rPr>
          <w:b/>
        </w:rPr>
        <w:t xml:space="preserve">: </w:t>
      </w:r>
      <w:r w:rsidR="00F51485">
        <w:t>Solid metal plates</w:t>
      </w:r>
    </w:p>
    <w:p w:rsidR="00AC62D1" w:rsidRPr="000B7D00" w:rsidRDefault="00AC62D1" w:rsidP="00D07115">
      <w:pPr>
        <w:pStyle w:val="ListParagraph"/>
        <w:numPr>
          <w:ilvl w:val="4"/>
          <w:numId w:val="1"/>
        </w:numPr>
        <w:rPr>
          <w:rFonts w:ascii="Arial" w:hAnsi="Arial" w:cs="Arial"/>
          <w:b/>
          <w:sz w:val="26"/>
          <w:szCs w:val="26"/>
        </w:rPr>
      </w:pPr>
      <w:r w:rsidRPr="000B7D00">
        <w:rPr>
          <w:rFonts w:ascii="Arial" w:hAnsi="Arial" w:cs="Arial"/>
          <w:b/>
          <w:sz w:val="26"/>
          <w:szCs w:val="26"/>
        </w:rPr>
        <w:t>Slots</w:t>
      </w:r>
    </w:p>
    <w:p w:rsidR="00AC62D1" w:rsidRDefault="00AC62D1" w:rsidP="00D07115">
      <w:pPr>
        <w:pStyle w:val="ListParagraph"/>
        <w:numPr>
          <w:ilvl w:val="0"/>
          <w:numId w:val="10"/>
        </w:numPr>
      </w:pPr>
      <w:r>
        <w:t>Head</w:t>
      </w:r>
      <w:r w:rsidR="002248CD">
        <w:t xml:space="preserve">: helms, </w:t>
      </w:r>
      <w:r w:rsidR="00F51485">
        <w:t>coifs</w:t>
      </w:r>
      <w:r w:rsidR="002248CD">
        <w:t>, circlet, crown</w:t>
      </w:r>
    </w:p>
    <w:p w:rsidR="00AC62D1" w:rsidRDefault="00AC62D1" w:rsidP="00D07115">
      <w:pPr>
        <w:pStyle w:val="ListParagraph"/>
        <w:numPr>
          <w:ilvl w:val="0"/>
          <w:numId w:val="10"/>
        </w:numPr>
      </w:pPr>
      <w:r>
        <w:t>Torso</w:t>
      </w:r>
      <w:r w:rsidR="00F51485">
        <w:t>: robe, tunic, chain, breast plate</w:t>
      </w:r>
    </w:p>
    <w:p w:rsidR="00AC62D1" w:rsidRDefault="00AC62D1" w:rsidP="00D07115">
      <w:pPr>
        <w:pStyle w:val="ListParagraph"/>
        <w:numPr>
          <w:ilvl w:val="0"/>
          <w:numId w:val="10"/>
        </w:numPr>
      </w:pPr>
      <w:r>
        <w:t>Legs</w:t>
      </w:r>
      <w:r w:rsidR="00F51485">
        <w:t xml:space="preserve">: pants, leg plates, </w:t>
      </w:r>
    </w:p>
    <w:p w:rsidR="00AC62D1" w:rsidRDefault="00AC62D1" w:rsidP="00D07115">
      <w:pPr>
        <w:pStyle w:val="ListParagraph"/>
        <w:numPr>
          <w:ilvl w:val="0"/>
          <w:numId w:val="10"/>
        </w:numPr>
      </w:pPr>
      <w:r>
        <w:t>Feet</w:t>
      </w:r>
      <w:r w:rsidR="00F51485">
        <w:t>: sabatons, boots</w:t>
      </w:r>
    </w:p>
    <w:p w:rsidR="00AC62D1" w:rsidRDefault="00AC62D1" w:rsidP="00D07115">
      <w:pPr>
        <w:pStyle w:val="ListParagraph"/>
        <w:numPr>
          <w:ilvl w:val="0"/>
          <w:numId w:val="10"/>
        </w:numPr>
      </w:pPr>
      <w:r>
        <w:t>Hands</w:t>
      </w:r>
      <w:r w:rsidR="00F51485">
        <w:t xml:space="preserve">: </w:t>
      </w:r>
      <w:r w:rsidR="002248CD">
        <w:t>Full and demi gauntlets, gloves</w:t>
      </w:r>
    </w:p>
    <w:p w:rsidR="00AC62D1" w:rsidRDefault="00AC62D1" w:rsidP="00D07115">
      <w:pPr>
        <w:pStyle w:val="ListParagraph"/>
        <w:numPr>
          <w:ilvl w:val="0"/>
          <w:numId w:val="10"/>
        </w:numPr>
      </w:pPr>
      <w:r>
        <w:t>Shoulders</w:t>
      </w:r>
      <w:r w:rsidR="002248CD">
        <w:t>: Pauldrons</w:t>
      </w:r>
    </w:p>
    <w:p w:rsidR="00AC62D1" w:rsidRDefault="00AC62D1" w:rsidP="00D07115">
      <w:pPr>
        <w:pStyle w:val="ListParagraph"/>
        <w:numPr>
          <w:ilvl w:val="0"/>
          <w:numId w:val="10"/>
        </w:numPr>
      </w:pPr>
      <w:r>
        <w:t>Cloak</w:t>
      </w:r>
    </w:p>
    <w:p w:rsidR="00AC62D1" w:rsidRDefault="00AC62D1" w:rsidP="00D07115">
      <w:pPr>
        <w:pStyle w:val="ListParagraph"/>
        <w:numPr>
          <w:ilvl w:val="0"/>
          <w:numId w:val="10"/>
        </w:numPr>
      </w:pPr>
      <w:r>
        <w:t>Off-hand</w:t>
      </w:r>
      <w:r w:rsidR="002248CD">
        <w:t>: Tower Shield, Round Shield, Buckler</w:t>
      </w:r>
    </w:p>
    <w:p w:rsidR="00AC62D1" w:rsidRDefault="00AC62D1" w:rsidP="00D07115">
      <w:pPr>
        <w:pStyle w:val="ListParagraph"/>
        <w:numPr>
          <w:ilvl w:val="0"/>
          <w:numId w:val="10"/>
        </w:numPr>
      </w:pPr>
      <w:r>
        <w:t>Ring (right hand)</w:t>
      </w:r>
    </w:p>
    <w:p w:rsidR="00AC62D1" w:rsidRDefault="00AC62D1" w:rsidP="00D07115">
      <w:pPr>
        <w:pStyle w:val="ListParagraph"/>
        <w:numPr>
          <w:ilvl w:val="0"/>
          <w:numId w:val="10"/>
        </w:numPr>
      </w:pPr>
      <w:r>
        <w:t>Ring (left hand)</w:t>
      </w:r>
    </w:p>
    <w:p w:rsidR="00AC62D1" w:rsidRDefault="00AC62D1" w:rsidP="00D07115">
      <w:pPr>
        <w:pStyle w:val="ListParagraph"/>
        <w:numPr>
          <w:ilvl w:val="0"/>
          <w:numId w:val="10"/>
        </w:numPr>
      </w:pPr>
      <w:r>
        <w:t>Neck</w:t>
      </w:r>
      <w:r w:rsidR="002248CD">
        <w:t>: Amulet, Pendant, Torc</w:t>
      </w:r>
    </w:p>
    <w:p w:rsidR="002564BD" w:rsidRDefault="002564BD" w:rsidP="00D07115">
      <w:pPr>
        <w:pStyle w:val="ListParagraph"/>
        <w:numPr>
          <w:ilvl w:val="0"/>
          <w:numId w:val="10"/>
        </w:numPr>
      </w:pPr>
      <w:r>
        <w:t xml:space="preserve">Belt </w:t>
      </w:r>
    </w:p>
    <w:p w:rsidR="00AC62D1" w:rsidRDefault="00AC62D1" w:rsidP="00D07115">
      <w:pPr>
        <w:pStyle w:val="ListParagraph"/>
        <w:numPr>
          <w:ilvl w:val="0"/>
          <w:numId w:val="10"/>
        </w:numPr>
      </w:pPr>
      <w:r>
        <w:t xml:space="preserve">Belt </w:t>
      </w:r>
      <w:r w:rsidR="002564BD">
        <w:t xml:space="preserve">Attachment </w:t>
      </w:r>
      <w:r>
        <w:t>(right hip)</w:t>
      </w:r>
      <w:r w:rsidR="002564BD">
        <w:t xml:space="preserve"> : This is one of two slots to hold usable items such as potions or scrolls.</w:t>
      </w:r>
    </w:p>
    <w:p w:rsidR="00AC62D1" w:rsidRDefault="00AC62D1" w:rsidP="00D07115">
      <w:pPr>
        <w:pStyle w:val="ListParagraph"/>
        <w:numPr>
          <w:ilvl w:val="0"/>
          <w:numId w:val="10"/>
        </w:numPr>
      </w:pPr>
      <w:r>
        <w:t xml:space="preserve">Belt </w:t>
      </w:r>
      <w:r w:rsidR="002564BD">
        <w:t xml:space="preserve">Attachment </w:t>
      </w:r>
      <w:r>
        <w:t>(left hip)</w:t>
      </w:r>
      <w:r w:rsidR="002564BD">
        <w:t xml:space="preserve"> : This is one of two slots to hold usable items such as potions or scrolls.</w:t>
      </w:r>
    </w:p>
    <w:p w:rsidR="00AC62D1" w:rsidRDefault="00AC62D1" w:rsidP="00D07115">
      <w:pPr>
        <w:pStyle w:val="ListParagraph"/>
        <w:numPr>
          <w:ilvl w:val="0"/>
          <w:numId w:val="10"/>
        </w:numPr>
      </w:pPr>
      <w:r>
        <w:t>Trailing (right shoulder)</w:t>
      </w:r>
      <w:r w:rsidR="002248CD">
        <w:t xml:space="preserve">: Specialized magic items or minor (non-attack) familiars / NPCs that grant enhancements. </w:t>
      </w:r>
    </w:p>
    <w:p w:rsidR="002564BD" w:rsidRPr="00AC62D1" w:rsidRDefault="002564BD" w:rsidP="00D07115">
      <w:pPr>
        <w:pStyle w:val="ListParagraph"/>
        <w:numPr>
          <w:ilvl w:val="0"/>
          <w:numId w:val="10"/>
        </w:numPr>
      </w:pPr>
      <w:r>
        <w:t>Trailing (left shoulder</w:t>
      </w:r>
      <w:r w:rsidR="002248CD">
        <w:t>): Specialized magic items or minor (non-attack) familiars / NPCs that grant enhancements.</w:t>
      </w:r>
    </w:p>
    <w:p w:rsidR="00FC35A7" w:rsidRPr="00FC35A7" w:rsidRDefault="00FC35A7" w:rsidP="00FC35A7"/>
    <w:p w:rsidR="00B76D3C" w:rsidRDefault="00B76D3C" w:rsidP="00D07115">
      <w:pPr>
        <w:pStyle w:val="Heading3"/>
        <w:numPr>
          <w:ilvl w:val="3"/>
          <w:numId w:val="1"/>
        </w:numPr>
      </w:pPr>
      <w:bookmarkStart w:id="140" w:name="_Toc269456824"/>
      <w:r>
        <w:lastRenderedPageBreak/>
        <w:t>Speedups</w:t>
      </w:r>
      <w:bookmarkEnd w:id="140"/>
      <w:r w:rsidR="009F1729">
        <w:t xml:space="preserve"> </w:t>
      </w:r>
    </w:p>
    <w:p w:rsidR="009F1729" w:rsidRPr="009F1729" w:rsidRDefault="009F1729" w:rsidP="009F1729">
      <w:pPr>
        <w:ind w:left="1800"/>
      </w:pPr>
      <w:r>
        <w:t xml:space="preserve">These are items that can expedite research, reduce construction time and increase experience (in items and adventurers). These items are consumed with each use. The item metrics include: </w:t>
      </w:r>
      <w:r w:rsidR="002446D3">
        <w:t xml:space="preserve">Item Name, </w:t>
      </w:r>
      <w:r>
        <w:t>Type</w:t>
      </w:r>
      <w:r w:rsidR="002536A5">
        <w:t xml:space="preserve"> of Speedup</w:t>
      </w:r>
      <w:r>
        <w:t>, Percentage, Duration</w:t>
      </w:r>
      <w:r w:rsidR="002536A5">
        <w:t xml:space="preserve"> (in minutes)</w:t>
      </w:r>
      <w:r>
        <w:t xml:space="preserve">, </w:t>
      </w:r>
      <w:r w:rsidR="00607617">
        <w:t>Base C</w:t>
      </w:r>
      <w:r>
        <w:t>ost</w:t>
      </w:r>
      <w:r w:rsidR="00607617">
        <w:t>, S</w:t>
      </w:r>
      <w:r>
        <w:t xml:space="preserve">ellable (Boolean), </w:t>
      </w:r>
      <w:r w:rsidR="00BC4A55">
        <w:t xml:space="preserve">Identified (Boolean), </w:t>
      </w:r>
      <w:r w:rsidR="00607617">
        <w:t>T</w:t>
      </w:r>
      <w:r>
        <w:t>radable (Boolean)</w:t>
      </w:r>
      <w:r w:rsidR="00BC4A55">
        <w:t>, Craftable (Boolean), Crafted (Boolean), List of Materials to Craft (Vector), and a List of Quantities of Each Material as a Base (Vector)</w:t>
      </w:r>
      <w:r>
        <w:t>.</w:t>
      </w:r>
      <w:r w:rsidR="002536A5">
        <w:t xml:space="preserve"> They are stackable in quantities of 99 per item slot.</w:t>
      </w:r>
    </w:p>
    <w:p w:rsidR="00B76D3C" w:rsidRDefault="002536A5" w:rsidP="00D07115">
      <w:pPr>
        <w:pStyle w:val="Heading3"/>
        <w:numPr>
          <w:ilvl w:val="3"/>
          <w:numId w:val="1"/>
        </w:numPr>
      </w:pPr>
      <w:bookmarkStart w:id="141" w:name="_Toc269456825"/>
      <w:r>
        <w:t xml:space="preserve">Benefit / </w:t>
      </w:r>
      <w:r w:rsidR="00B76D3C">
        <w:t>Magic</w:t>
      </w:r>
      <w:bookmarkEnd w:id="141"/>
      <w:r>
        <w:t xml:space="preserve"> </w:t>
      </w:r>
    </w:p>
    <w:p w:rsidR="009F1729" w:rsidRDefault="00ED2DA1" w:rsidP="009F1729">
      <w:pPr>
        <w:ind w:left="1800"/>
      </w:pPr>
      <w:r>
        <w:t>These are items that can provide timed or single-shot benefits</w:t>
      </w:r>
      <w:r w:rsidR="002536A5">
        <w:t xml:space="preserve"> to the player. They include potions and scrolls of effects like healing or avoidance, items like lanterns (light sources), stones of enchantment to unlock or detrap chest, resurrect a fallen adventurer, summon assistance, one-use combat spells, etc.</w:t>
      </w:r>
    </w:p>
    <w:p w:rsidR="002536A5" w:rsidRDefault="002536A5" w:rsidP="009F1729">
      <w:pPr>
        <w:ind w:left="1800"/>
      </w:pPr>
    </w:p>
    <w:p w:rsidR="002536A5" w:rsidRPr="009F1729" w:rsidRDefault="002536A5" w:rsidP="009F1729">
      <w:pPr>
        <w:ind w:left="1800"/>
      </w:pPr>
      <w:r>
        <w:t>T</w:t>
      </w:r>
      <w:r w:rsidR="002446D3">
        <w:t>hey include for metrics: Item Name,</w:t>
      </w:r>
      <w:r>
        <w:t xml:space="preserve"> Type of effect, Duration (in minutes, -1 is instant), </w:t>
      </w:r>
      <w:r w:rsidR="00607617">
        <w:t>Sale Base Cost, S</w:t>
      </w:r>
      <w:r>
        <w:t xml:space="preserve">ellable (Boolean), </w:t>
      </w:r>
      <w:r w:rsidR="00BC4A55">
        <w:t>Identified (Boolean),</w:t>
      </w:r>
      <w:r w:rsidR="00607617">
        <w:t xml:space="preserve"> Trad</w:t>
      </w:r>
      <w:r>
        <w:t>able (Boolean)</w:t>
      </w:r>
      <w:r w:rsidR="00BC4A55">
        <w:t>, Craftable (Boolean), Crafted (Boolean), List of Materials to Craft (Vector), and a List of Quantities of Each Material as a Base (Vector)</w:t>
      </w:r>
      <w:r>
        <w:t>. They are stackable in quantities of 99 per item slot.</w:t>
      </w:r>
    </w:p>
    <w:p w:rsidR="00B76D3C" w:rsidRDefault="00B76D3C" w:rsidP="00D07115">
      <w:pPr>
        <w:pStyle w:val="Heading3"/>
        <w:numPr>
          <w:ilvl w:val="3"/>
          <w:numId w:val="1"/>
        </w:numPr>
      </w:pPr>
      <w:bookmarkStart w:id="142" w:name="_Toc269456826"/>
      <w:r>
        <w:t>Materials</w:t>
      </w:r>
      <w:bookmarkEnd w:id="142"/>
    </w:p>
    <w:p w:rsidR="009F1729" w:rsidRDefault="002536A5" w:rsidP="009F1729">
      <w:pPr>
        <w:ind w:left="1800"/>
      </w:pPr>
      <w:r>
        <w:t xml:space="preserve">These are base materials used for crafting either new items or adding enhancements to items. Stats include: </w:t>
      </w:r>
      <w:r w:rsidR="002446D3">
        <w:t xml:space="preserve">Item Name, </w:t>
      </w:r>
      <w:r w:rsidR="00607617">
        <w:t>Base cost, S</w:t>
      </w:r>
      <w:r>
        <w:t xml:space="preserve">ellable (Boolean), </w:t>
      </w:r>
      <w:r w:rsidR="00607617">
        <w:t>Identified (Boolean) and</w:t>
      </w:r>
      <w:r w:rsidR="00E85441">
        <w:t xml:space="preserve"> </w:t>
      </w:r>
      <w:r>
        <w:t>Tradable (Boolean). They are stackable in quantities of 999 per item slot.</w:t>
      </w:r>
    </w:p>
    <w:p w:rsidR="002536A5" w:rsidRDefault="002536A5" w:rsidP="009F1729">
      <w:pPr>
        <w:ind w:left="1800"/>
      </w:pPr>
    </w:p>
    <w:p w:rsidR="002536A5" w:rsidRDefault="002536A5" w:rsidP="002536A5">
      <w:pPr>
        <w:ind w:left="1800"/>
      </w:pPr>
      <w:r>
        <w:t>Materials include:</w:t>
      </w:r>
    </w:p>
    <w:p w:rsidR="002536A5" w:rsidRDefault="002536A5" w:rsidP="00D07115">
      <w:pPr>
        <w:pStyle w:val="ListParagraph"/>
        <w:numPr>
          <w:ilvl w:val="0"/>
          <w:numId w:val="20"/>
        </w:numPr>
      </w:pPr>
      <w:r>
        <w:t>Blood (of a specific NPC)</w:t>
      </w:r>
    </w:p>
    <w:p w:rsidR="002536A5" w:rsidRDefault="002536A5" w:rsidP="00D07115">
      <w:pPr>
        <w:pStyle w:val="ListParagraph"/>
        <w:numPr>
          <w:ilvl w:val="0"/>
          <w:numId w:val="20"/>
        </w:numPr>
      </w:pPr>
      <w:r>
        <w:t>Hair / Feather / Scale (of a specific NPC)</w:t>
      </w:r>
    </w:p>
    <w:p w:rsidR="002536A5" w:rsidRDefault="002536A5" w:rsidP="00D07115">
      <w:pPr>
        <w:pStyle w:val="ListParagraph"/>
        <w:numPr>
          <w:ilvl w:val="0"/>
          <w:numId w:val="20"/>
        </w:numPr>
      </w:pPr>
      <w:r>
        <w:t>Claw / Toenail</w:t>
      </w:r>
      <w:r w:rsidR="002446D3">
        <w:t xml:space="preserve"> / Fingernail (of a specific NPC)</w:t>
      </w:r>
    </w:p>
    <w:p w:rsidR="002446D3" w:rsidRDefault="002446D3" w:rsidP="00D07115">
      <w:pPr>
        <w:pStyle w:val="ListParagraph"/>
        <w:numPr>
          <w:ilvl w:val="0"/>
          <w:numId w:val="20"/>
        </w:numPr>
      </w:pPr>
      <w:r>
        <w:t>Body Part (Specific part of a specific NPC)</w:t>
      </w:r>
    </w:p>
    <w:p w:rsidR="002446D3" w:rsidRDefault="002446D3" w:rsidP="00D07115">
      <w:pPr>
        <w:pStyle w:val="ListParagraph"/>
        <w:numPr>
          <w:ilvl w:val="0"/>
          <w:numId w:val="20"/>
        </w:numPr>
      </w:pPr>
      <w:r>
        <w:t>Gems (of a specific type and size)</w:t>
      </w:r>
    </w:p>
    <w:p w:rsidR="002446D3" w:rsidRDefault="002446D3" w:rsidP="00D07115">
      <w:pPr>
        <w:pStyle w:val="ListParagraph"/>
        <w:numPr>
          <w:ilvl w:val="0"/>
          <w:numId w:val="20"/>
        </w:numPr>
      </w:pPr>
      <w:r>
        <w:t>Sigil (of a specific symbol)</w:t>
      </w:r>
    </w:p>
    <w:p w:rsidR="002446D3" w:rsidRDefault="002446D3" w:rsidP="00D07115">
      <w:pPr>
        <w:pStyle w:val="ListParagraph"/>
        <w:numPr>
          <w:ilvl w:val="0"/>
          <w:numId w:val="20"/>
        </w:numPr>
      </w:pPr>
      <w:r>
        <w:t>Wood (of a specific tree type)</w:t>
      </w:r>
    </w:p>
    <w:p w:rsidR="002446D3" w:rsidRDefault="002446D3" w:rsidP="00D07115">
      <w:pPr>
        <w:pStyle w:val="ListParagraph"/>
        <w:numPr>
          <w:ilvl w:val="0"/>
          <w:numId w:val="20"/>
        </w:numPr>
      </w:pPr>
      <w:r>
        <w:t>Metal (of a specific type)</w:t>
      </w:r>
    </w:p>
    <w:p w:rsidR="002446D3" w:rsidRDefault="002446D3" w:rsidP="00D07115">
      <w:pPr>
        <w:pStyle w:val="ListParagraph"/>
        <w:numPr>
          <w:ilvl w:val="0"/>
          <w:numId w:val="20"/>
        </w:numPr>
      </w:pPr>
      <w:r>
        <w:t>Water (of a specific type)</w:t>
      </w:r>
    </w:p>
    <w:p w:rsidR="002446D3" w:rsidRDefault="002446D3" w:rsidP="00D07115">
      <w:pPr>
        <w:pStyle w:val="ListParagraph"/>
        <w:numPr>
          <w:ilvl w:val="0"/>
          <w:numId w:val="20"/>
        </w:numPr>
      </w:pPr>
      <w:r>
        <w:t>Earth (of a specific type)</w:t>
      </w:r>
    </w:p>
    <w:p w:rsidR="002446D3" w:rsidRDefault="002446D3" w:rsidP="00D07115">
      <w:pPr>
        <w:pStyle w:val="ListParagraph"/>
        <w:numPr>
          <w:ilvl w:val="0"/>
          <w:numId w:val="20"/>
        </w:numPr>
      </w:pPr>
      <w:r>
        <w:t>Fire (of a specific type)</w:t>
      </w:r>
    </w:p>
    <w:p w:rsidR="002446D3" w:rsidRDefault="002446D3" w:rsidP="00D07115">
      <w:pPr>
        <w:pStyle w:val="ListParagraph"/>
        <w:numPr>
          <w:ilvl w:val="0"/>
          <w:numId w:val="20"/>
        </w:numPr>
      </w:pPr>
      <w:r>
        <w:t>Air (of a specific type)</w:t>
      </w:r>
    </w:p>
    <w:p w:rsidR="002446D3" w:rsidRDefault="002446D3" w:rsidP="002446D3">
      <w:pPr>
        <w:pStyle w:val="ListParagraph"/>
        <w:ind w:left="2520"/>
      </w:pPr>
    </w:p>
    <w:p w:rsidR="002446D3" w:rsidRPr="009F1729" w:rsidRDefault="002446D3" w:rsidP="002446D3">
      <w:pPr>
        <w:ind w:left="1800"/>
      </w:pPr>
      <w:r>
        <w:lastRenderedPageBreak/>
        <w:t>Some materials will also be used in various quests, including research and building construction quests.</w:t>
      </w:r>
    </w:p>
    <w:p w:rsidR="00B76D3C" w:rsidRDefault="00B76D3C" w:rsidP="00D07115">
      <w:pPr>
        <w:pStyle w:val="Heading3"/>
        <w:numPr>
          <w:ilvl w:val="3"/>
          <w:numId w:val="1"/>
        </w:numPr>
        <w:rPr>
          <w:i/>
        </w:rPr>
      </w:pPr>
      <w:bookmarkStart w:id="143" w:name="_Toc269456827"/>
      <w:r w:rsidRPr="00B76D3C">
        <w:rPr>
          <w:i/>
        </w:rPr>
        <w:t>Quest</w:t>
      </w:r>
      <w:bookmarkEnd w:id="143"/>
    </w:p>
    <w:p w:rsidR="009F1729" w:rsidRPr="009F1729" w:rsidRDefault="002446D3" w:rsidP="009F1729">
      <w:pPr>
        <w:ind w:left="1800"/>
      </w:pPr>
      <w:r>
        <w:t>Quest items will come in all sizes and shapes. Most will have no direct use except that it must be in the party inventory at the appropriat</w:t>
      </w:r>
      <w:r w:rsidR="00607617">
        <w:t>e time and place. They will be n</w:t>
      </w:r>
      <w:r>
        <w:t>on-droppable, sellable or tradable, though these items can be exchanged between parties and or the player’s vault. Quests can be abandoned and doing so will automatically consume any associated item. Metrics will include Item Type, and Item Name.</w:t>
      </w:r>
    </w:p>
    <w:p w:rsidR="00B76D3C" w:rsidRPr="00B76D3C" w:rsidRDefault="00B76D3C" w:rsidP="00B76D3C"/>
    <w:p w:rsidR="00B76D3C" w:rsidRDefault="00B76D3C" w:rsidP="00D07115">
      <w:pPr>
        <w:pStyle w:val="Heading2"/>
        <w:numPr>
          <w:ilvl w:val="1"/>
          <w:numId w:val="1"/>
        </w:numPr>
      </w:pPr>
      <w:bookmarkStart w:id="144" w:name="_Party"/>
      <w:bookmarkStart w:id="145" w:name="_Toc269456828"/>
      <w:bookmarkEnd w:id="144"/>
      <w:r>
        <w:t>Party</w:t>
      </w:r>
      <w:bookmarkEnd w:id="145"/>
    </w:p>
    <w:p w:rsidR="00C36B25" w:rsidRDefault="00C36B25" w:rsidP="00C36B25">
      <w:pPr>
        <w:ind w:left="1080"/>
      </w:pPr>
      <w:r>
        <w:t>This will be the game party system. Groups of players can be assigned into parties so long as the player has available adventurers and a party that is either not full (max of 6 directly controlled npc’s and 4 more summoned, joined or quest) or the player has an open party slot.</w:t>
      </w:r>
    </w:p>
    <w:p w:rsidR="00C36B25" w:rsidRDefault="00C36B25" w:rsidP="00C36B25">
      <w:pPr>
        <w:ind w:left="1080"/>
      </w:pPr>
    </w:p>
    <w:p w:rsidR="00C36B25" w:rsidRDefault="00C36B25" w:rsidP="00C36B25">
      <w:pPr>
        <w:ind w:left="1080"/>
      </w:pPr>
      <w:r>
        <w:t>The Party menu will show how many parties the player can have max, all of the current parties, and a list of each adventurer. Each party and adventurer will have a status. The parties will have links to take you directly to that party’s location (if it is not in town). There will be options for creating and destroying parties and assigning / removing adventurers to a party (if the party is in town).</w:t>
      </w:r>
    </w:p>
    <w:p w:rsidR="00C36B25" w:rsidRDefault="00C36B25" w:rsidP="00C36B25">
      <w:pPr>
        <w:ind w:left="1080"/>
      </w:pPr>
    </w:p>
    <w:p w:rsidR="00C36B25" w:rsidRDefault="00C36B25" w:rsidP="00C36B25">
      <w:pPr>
        <w:ind w:left="1080"/>
      </w:pPr>
      <w:r>
        <w:t xml:space="preserve">The number of parties and adventurers allowed to a party is controlled by the Adventurer </w:t>
      </w:r>
      <w:r w:rsidR="00D04B11">
        <w:t>Guild</w:t>
      </w:r>
      <w:r>
        <w:t xml:space="preserve"> (or faction equivalent building). See section 4.2.2.1.6.1.</w:t>
      </w:r>
    </w:p>
    <w:p w:rsidR="00C36B25" w:rsidRDefault="00C36B25" w:rsidP="00C36B25">
      <w:pPr>
        <w:ind w:left="1440"/>
      </w:pPr>
    </w:p>
    <w:p w:rsidR="00C36B25" w:rsidRPr="00C36B25" w:rsidRDefault="00C36B25" w:rsidP="00C36B25">
      <w:pPr>
        <w:ind w:left="1440"/>
      </w:pPr>
    </w:p>
    <w:p w:rsidR="00B76D3C" w:rsidRDefault="00B76D3C" w:rsidP="00D07115">
      <w:pPr>
        <w:pStyle w:val="Heading2"/>
        <w:numPr>
          <w:ilvl w:val="1"/>
          <w:numId w:val="1"/>
        </w:numPr>
      </w:pPr>
      <w:bookmarkStart w:id="146" w:name="_Adventure_Guild"/>
      <w:bookmarkStart w:id="147" w:name="_Toc269456829"/>
      <w:bookmarkEnd w:id="146"/>
      <w:r>
        <w:t>Adventure Guild</w:t>
      </w:r>
      <w:bookmarkEnd w:id="147"/>
    </w:p>
    <w:p w:rsidR="00A30661" w:rsidRDefault="00A30661" w:rsidP="00A30661">
      <w:pPr>
        <w:ind w:left="1080"/>
      </w:pPr>
      <w:r>
        <w:t xml:space="preserve">This will be the game guild system. </w:t>
      </w:r>
      <w:r w:rsidR="00A67407">
        <w:t xml:space="preserve">This can be accessed through the Adventurer’s Hall (or equivalent faction building). </w:t>
      </w:r>
      <w:r>
        <w:t>Players can group together for shared mutual benefits. They include:</w:t>
      </w:r>
    </w:p>
    <w:p w:rsidR="00A30661" w:rsidRDefault="00A30661" w:rsidP="00D07115">
      <w:pPr>
        <w:pStyle w:val="ListParagraph"/>
        <w:numPr>
          <w:ilvl w:val="0"/>
          <w:numId w:val="7"/>
        </w:numPr>
      </w:pPr>
      <w:r>
        <w:t>Social: There will be a communication channel for guild members and guild friends.</w:t>
      </w:r>
    </w:p>
    <w:p w:rsidR="00A30661" w:rsidRDefault="00A30661" w:rsidP="00D07115">
      <w:pPr>
        <w:pStyle w:val="ListParagraph"/>
        <w:numPr>
          <w:ilvl w:val="0"/>
          <w:numId w:val="7"/>
        </w:numPr>
      </w:pPr>
      <w:r>
        <w:t>Prestige: The guild will be in the ranking list based on its level and experience. Within the guild, members can be promoted to one of 6 different levels.</w:t>
      </w:r>
    </w:p>
    <w:p w:rsidR="00A30661" w:rsidRDefault="00A30661" w:rsidP="00D07115">
      <w:pPr>
        <w:pStyle w:val="ListParagraph"/>
        <w:numPr>
          <w:ilvl w:val="0"/>
          <w:numId w:val="7"/>
        </w:numPr>
      </w:pPr>
      <w:r>
        <w:t>Tangible Benefits: Guilds will allow for research of benefits to members to include: increased experience gain, PvP resistance bonus, treasure gain bonus (both items and money), and reduction in research times.</w:t>
      </w:r>
    </w:p>
    <w:p w:rsidR="00A30661" w:rsidRDefault="00A30661" w:rsidP="00A30661">
      <w:pPr>
        <w:ind w:left="1080"/>
      </w:pPr>
    </w:p>
    <w:p w:rsidR="00A30661" w:rsidRDefault="00A30661" w:rsidP="00A30661">
      <w:pPr>
        <w:ind w:left="1080"/>
      </w:pPr>
      <w:r>
        <w:lastRenderedPageBreak/>
        <w:t xml:space="preserve">A guild may have a max of 100 members plus increases made through items. The base is a factor of the founder’s adventurer guild building level. If the founder has been replaced with another GM, then the max of the two will be used. </w:t>
      </w:r>
    </w:p>
    <w:p w:rsidR="00A30661" w:rsidRDefault="00A30661" w:rsidP="00A30661">
      <w:pPr>
        <w:ind w:left="1080"/>
      </w:pPr>
    </w:p>
    <w:p w:rsidR="00A30661" w:rsidRDefault="00A30661" w:rsidP="00A30661">
      <w:pPr>
        <w:ind w:left="1080"/>
      </w:pPr>
      <w:r>
        <w:t>A guild level’s up by gaining experience at the rate of 5% of the experience obtained by its member’s adventurers. The benefits are tiered based on the level of the guild and will cost denarii which must be donated by the members.</w:t>
      </w:r>
    </w:p>
    <w:p w:rsidR="00A30661" w:rsidRDefault="00A30661" w:rsidP="00A30661">
      <w:pPr>
        <w:ind w:left="1080"/>
      </w:pPr>
    </w:p>
    <w:p w:rsidR="00A30661" w:rsidRDefault="00A30661" w:rsidP="00A30661">
      <w:pPr>
        <w:ind w:left="1080"/>
      </w:pPr>
      <w:r>
        <w:t>Interface controls include:</w:t>
      </w:r>
    </w:p>
    <w:p w:rsidR="00A30661" w:rsidRDefault="00A30661" w:rsidP="00D07115">
      <w:pPr>
        <w:pStyle w:val="ListParagraph"/>
        <w:numPr>
          <w:ilvl w:val="0"/>
          <w:numId w:val="8"/>
        </w:numPr>
      </w:pPr>
      <w:r>
        <w:t xml:space="preserve">Leadership: Promotion, Demotion, </w:t>
      </w:r>
      <w:r w:rsidR="00E4258A">
        <w:t xml:space="preserve">MotD, </w:t>
      </w:r>
      <w:r>
        <w:t>Invite, and Expel</w:t>
      </w:r>
      <w:r w:rsidR="00E4258A">
        <w:t>. Note: A 2</w:t>
      </w:r>
      <w:r w:rsidR="00E4258A" w:rsidRPr="00E4258A">
        <w:rPr>
          <w:vertAlign w:val="superscript"/>
        </w:rPr>
        <w:t>nd</w:t>
      </w:r>
      <w:r w:rsidR="00E4258A">
        <w:t xml:space="preserve"> officer can take over leadership of a guild if the GM has not logged in for over 2 weeks.</w:t>
      </w:r>
    </w:p>
    <w:p w:rsidR="00E4258A" w:rsidRDefault="00A30661" w:rsidP="00D07115">
      <w:pPr>
        <w:pStyle w:val="ListParagraph"/>
        <w:numPr>
          <w:ilvl w:val="0"/>
          <w:numId w:val="8"/>
        </w:numPr>
      </w:pPr>
      <w:r>
        <w:t>Communication: guild mail, friend/enemy list</w:t>
      </w:r>
      <w:r w:rsidR="00E4258A">
        <w:t xml:space="preserve"> (Friend provides access to the shared communication channel, while enemy provides increased chance for theft.</w:t>
      </w:r>
    </w:p>
    <w:p w:rsidR="00A30661" w:rsidRDefault="00E4258A" w:rsidP="00D07115">
      <w:pPr>
        <w:pStyle w:val="ListParagraph"/>
        <w:numPr>
          <w:ilvl w:val="0"/>
          <w:numId w:val="8"/>
        </w:numPr>
      </w:pPr>
      <w:r>
        <w:t>Research: Donations, Guild Leveling, and current / max bonuses.</w:t>
      </w:r>
    </w:p>
    <w:p w:rsidR="00E4258A" w:rsidRDefault="00E4258A" w:rsidP="00D07115">
      <w:pPr>
        <w:pStyle w:val="ListParagraph"/>
        <w:numPr>
          <w:ilvl w:val="0"/>
          <w:numId w:val="8"/>
        </w:numPr>
      </w:pPr>
      <w:r>
        <w:t>Members: This will list out current members and their locations. There will be a link to directly mail them or try to open a direct chat if they are online. It will also list those who appear to be actively online.</w:t>
      </w:r>
    </w:p>
    <w:p w:rsidR="00E4258A" w:rsidRPr="00A30661" w:rsidRDefault="00E4258A" w:rsidP="00D07115">
      <w:pPr>
        <w:pStyle w:val="ListParagraph"/>
        <w:numPr>
          <w:ilvl w:val="0"/>
          <w:numId w:val="8"/>
        </w:numPr>
      </w:pPr>
      <w:r>
        <w:t>Main page: It will show basic information such as general level, founder, current leader, MotD, # of members and ranking. It will have a link to the general ranking list.</w:t>
      </w:r>
    </w:p>
    <w:p w:rsidR="009413C2" w:rsidRDefault="006C43BC" w:rsidP="00D07115">
      <w:pPr>
        <w:pStyle w:val="Heading2"/>
        <w:numPr>
          <w:ilvl w:val="1"/>
          <w:numId w:val="1"/>
        </w:numPr>
      </w:pPr>
      <w:bookmarkStart w:id="148" w:name="_Journal_(Quests)"/>
      <w:bookmarkStart w:id="149" w:name="_Toc269456830"/>
      <w:bookmarkEnd w:id="148"/>
      <w:r>
        <w:t>Journal (Quests)</w:t>
      </w:r>
      <w:bookmarkEnd w:id="149"/>
    </w:p>
    <w:p w:rsidR="00F6529B" w:rsidRPr="00F6529B" w:rsidRDefault="009F48EE" w:rsidP="009F48EE">
      <w:pPr>
        <w:ind w:left="1080"/>
      </w:pPr>
      <w:r>
        <w:t>The Journal will list out active and completed quests. It needs to be filterable so you can list them all with date and information in a paginated continuous list like a real journal or diary. Otherwise, you can just see the current active quests</w:t>
      </w:r>
      <w:r w:rsidR="002544B7">
        <w:t xml:space="preserve"> or completed quests. Quests will be categorized training, daily, guild and plot oriented, though this will really have more to do with where to obtain and what kind of rewards than anything to do with the quest itself. All of the quests should be written in story format. They will help the player create all of the buildings and explore the dungeons outside solo and in a raid.</w:t>
      </w:r>
    </w:p>
    <w:p w:rsidR="009413C2" w:rsidRDefault="009413C2" w:rsidP="00D07115">
      <w:pPr>
        <w:pStyle w:val="Heading2"/>
        <w:numPr>
          <w:ilvl w:val="1"/>
          <w:numId w:val="1"/>
        </w:numPr>
      </w:pPr>
      <w:bookmarkStart w:id="150" w:name="_Achievements"/>
      <w:bookmarkStart w:id="151" w:name="_Toc269456831"/>
      <w:bookmarkEnd w:id="150"/>
      <w:r>
        <w:t>Achievements</w:t>
      </w:r>
      <w:bookmarkEnd w:id="151"/>
    </w:p>
    <w:p w:rsidR="00C7609C" w:rsidRDefault="00C7609C" w:rsidP="00C7609C">
      <w:pPr>
        <w:ind w:left="1080"/>
      </w:pPr>
      <w:r>
        <w:t xml:space="preserve">The achievement system will be a list of easy, medium and hard goals for players to shoot for in all areas of the game. This will include categories for PvP, Combat, Raiding, Guild, Crafting, Exploration, and Character Development. </w:t>
      </w:r>
    </w:p>
    <w:p w:rsidR="00C7609C" w:rsidRDefault="00C7609C" w:rsidP="00C7609C">
      <w:pPr>
        <w:ind w:left="1080"/>
      </w:pPr>
    </w:p>
    <w:p w:rsidR="00C7609C" w:rsidRPr="00C7609C" w:rsidRDefault="00C7609C" w:rsidP="00C7609C">
      <w:pPr>
        <w:ind w:left="1080"/>
      </w:pPr>
      <w:r>
        <w:t>Completing achievements will reward the player with denarii or staters depending on the difficulty of the achievement.</w:t>
      </w:r>
    </w:p>
    <w:p w:rsidR="00183CCB" w:rsidRDefault="00183CCB" w:rsidP="00D07115">
      <w:pPr>
        <w:pStyle w:val="Heading2"/>
        <w:numPr>
          <w:ilvl w:val="1"/>
          <w:numId w:val="1"/>
        </w:numPr>
      </w:pPr>
      <w:bookmarkStart w:id="152" w:name="_Crafting"/>
      <w:bookmarkStart w:id="153" w:name="_Toc269456832"/>
      <w:bookmarkEnd w:id="152"/>
      <w:r>
        <w:lastRenderedPageBreak/>
        <w:t>Crafting</w:t>
      </w:r>
      <w:bookmarkEnd w:id="153"/>
    </w:p>
    <w:p w:rsidR="00AB2796" w:rsidRPr="00AB2796" w:rsidRDefault="00AB2796" w:rsidP="00AB2796">
      <w:pPr>
        <w:ind w:left="1080"/>
      </w:pPr>
      <w:r>
        <w:t>Items can be created from scratch or enhanced into legendary status given enough time.</w:t>
      </w:r>
      <w:r w:rsidR="007848B6">
        <w:t xml:space="preserve"> </w:t>
      </w:r>
    </w:p>
    <w:p w:rsidR="00AB2796" w:rsidRDefault="00AB2796" w:rsidP="00D07115">
      <w:pPr>
        <w:pStyle w:val="Heading3"/>
        <w:numPr>
          <w:ilvl w:val="2"/>
          <w:numId w:val="1"/>
        </w:numPr>
      </w:pPr>
      <w:bookmarkStart w:id="154" w:name="_Toc269456833"/>
      <w:r>
        <w:t>Create</w:t>
      </w:r>
      <w:bookmarkEnd w:id="154"/>
    </w:p>
    <w:p w:rsidR="005E2EDD" w:rsidRDefault="00BC4A55" w:rsidP="00AB2796">
      <w:pPr>
        <w:ind w:left="1440"/>
      </w:pPr>
      <w:r>
        <w:t>Creation crafting allows a player to create items from materials.</w:t>
      </w:r>
      <w:r w:rsidR="005E2EDD">
        <w:t xml:space="preserve"> Unlike Enhancements, creating usually requires multiple types of materials in differing quantities. Both the list of materials and the quantities needed are identified on the items. Players can examine an item to determine the pattern for crafting it. Examination will take 15 minutes * the Tier level of the item. Once learned, the player can repeatedly create an item if they have the materials, money, time and adventurer’s to make it.</w:t>
      </w:r>
      <w:r w:rsidR="004170A8">
        <w:t xml:space="preserve"> Note, the recipe will track how many times the item has been made. </w:t>
      </w:r>
    </w:p>
    <w:p w:rsidR="00B2422C" w:rsidRDefault="00B2422C" w:rsidP="00AB2796">
      <w:pPr>
        <w:ind w:left="1440"/>
      </w:pPr>
    </w:p>
    <w:p w:rsidR="00B2422C" w:rsidRDefault="00B2422C" w:rsidP="00AB2796">
      <w:pPr>
        <w:ind w:left="1440"/>
      </w:pPr>
      <w:r>
        <w:t>Some of the items made will actually be other materials which can only be obtained through this chained crafting to make high-tier items.</w:t>
      </w:r>
      <w:r w:rsidR="00DD134D">
        <w:t xml:space="preserve"> These items will always require a quest to send the player to a special dungeon to craft the materials. However, they will take far less time to craft.</w:t>
      </w:r>
    </w:p>
    <w:p w:rsidR="005E2EDD" w:rsidRDefault="005E2EDD" w:rsidP="00AB2796">
      <w:pPr>
        <w:ind w:left="1440"/>
      </w:pPr>
    </w:p>
    <w:p w:rsidR="005E2EDD" w:rsidRDefault="005E2EDD" w:rsidP="00AB2796">
      <w:pPr>
        <w:ind w:left="1440"/>
      </w:pPr>
      <w:r>
        <w:t>The number of adventurers needed to make an item is based on Ceiling of the Item Tier / 4. So a Tier 1 would take 1 person. Tier 12 would take 3. NOTE: Tier 13 items cannot be created</w:t>
      </w:r>
    </w:p>
    <w:p w:rsidR="005E2EDD" w:rsidRDefault="005E2EDD" w:rsidP="00AB2796">
      <w:pPr>
        <w:ind w:left="1440"/>
      </w:pPr>
    </w:p>
    <w:p w:rsidR="005E2EDD" w:rsidRDefault="005E2EDD" w:rsidP="00AB2796">
      <w:pPr>
        <w:ind w:left="1440"/>
      </w:pPr>
      <w:r>
        <w:t>The cost in materials, both type and quantity, is stated in the recipe contained in the item. Once learned, that player will always know that recipe.</w:t>
      </w:r>
    </w:p>
    <w:p w:rsidR="005E2EDD" w:rsidRDefault="005E2EDD" w:rsidP="00AB2796">
      <w:pPr>
        <w:ind w:left="1440"/>
      </w:pPr>
    </w:p>
    <w:p w:rsidR="005E2EDD" w:rsidRDefault="005E2EDD" w:rsidP="00AB2796">
      <w:pPr>
        <w:ind w:left="1440"/>
      </w:pPr>
      <w:r>
        <w:t>The cost in denarii is 5% of the item base cost * tier level (max of 75%). Therefore an item of base 1000 denarii at tier 7 would cost 350 coins to reproduce.</w:t>
      </w:r>
    </w:p>
    <w:p w:rsidR="004170A8" w:rsidRDefault="004170A8" w:rsidP="00AB2796">
      <w:pPr>
        <w:ind w:left="1440"/>
      </w:pPr>
    </w:p>
    <w:p w:rsidR="004170A8" w:rsidRDefault="004170A8" w:rsidP="00AB2796">
      <w:pPr>
        <w:ind w:left="1440"/>
      </w:pPr>
      <w:r>
        <w:t>The cost in time (in minutes) = 10 * Item Tier * 2^Floor(Item Tier /  4) – (5 * (# of times made / 5)). The minimum time to make something is 5 minutes. For example, a Tier 1 item for the first time making would cost 10 minutes. A Tier 10 item that has been made 100 times will be: 10 * 10 * 2^2 – 100 = 300 minutes or 5 hours.</w:t>
      </w:r>
    </w:p>
    <w:p w:rsidR="00DD134D" w:rsidRDefault="00DD134D" w:rsidP="00AB2796">
      <w:pPr>
        <w:ind w:left="1440"/>
      </w:pPr>
    </w:p>
    <w:p w:rsidR="00AB2796" w:rsidRDefault="00AB2796" w:rsidP="00D07115">
      <w:pPr>
        <w:pStyle w:val="Heading3"/>
        <w:numPr>
          <w:ilvl w:val="2"/>
          <w:numId w:val="1"/>
        </w:numPr>
      </w:pPr>
      <w:bookmarkStart w:id="155" w:name="_Toc269456834"/>
      <w:r>
        <w:t>Enhance</w:t>
      </w:r>
      <w:bookmarkEnd w:id="155"/>
    </w:p>
    <w:p w:rsidR="00C7609C" w:rsidRDefault="007848B6" w:rsidP="00AB2796">
      <w:pPr>
        <w:ind w:left="1440"/>
      </w:pPr>
      <w:r>
        <w:t xml:space="preserve">An equipable item gains experience over time and can level it providing for more enhancements (see Section 5.7.2 Types (Item)). </w:t>
      </w:r>
      <w:r w:rsidR="001F1007">
        <w:t xml:space="preserve">The item can only possess 1 enhancement per level of quality it has. </w:t>
      </w:r>
      <w:r>
        <w:t>At certain levels, the item can take on even more powerful enchantments as well.</w:t>
      </w:r>
      <w:r w:rsidR="001F1007">
        <w:t xml:space="preserve"> Each attempt at enhancement has a base </w:t>
      </w:r>
      <w:r w:rsidR="007F7635">
        <w:t>85</w:t>
      </w:r>
      <w:r w:rsidR="001F1007">
        <w:t xml:space="preserve">% chance of failure – </w:t>
      </w:r>
      <w:r w:rsidR="007F7635">
        <w:t>5</w:t>
      </w:r>
      <w:r w:rsidR="001F1007">
        <w:t xml:space="preserve">% for each level the item is over the current number of enhancements (100% chance is max). For example, a level 12 item with 1 enhancement on it presently </w:t>
      </w:r>
      <w:r w:rsidR="001F1007">
        <w:lastRenderedPageBreak/>
        <w:t>would have a 39% chance of failure. Failure costs the gold and materials, but will not hurt the item. However, an item can be used to drop the chance of failure to 5%.</w:t>
      </w:r>
      <w:r w:rsidR="00641184">
        <w:t xml:space="preserve"> The table below will identify the material and effect it will convey. Each tier represents the level the item has to be greater than or equal to so attempt one of the enhancements below. </w:t>
      </w:r>
    </w:p>
    <w:p w:rsidR="00641184" w:rsidRDefault="00641184" w:rsidP="00AB2796">
      <w:pPr>
        <w:ind w:left="1440"/>
      </w:pPr>
    </w:p>
    <w:tbl>
      <w:tblPr>
        <w:tblStyle w:val="TableGrid"/>
        <w:tblW w:w="0" w:type="auto"/>
        <w:tblInd w:w="1440" w:type="dxa"/>
        <w:tblLook w:val="04A0"/>
      </w:tblPr>
      <w:tblGrid>
        <w:gridCol w:w="1834"/>
        <w:gridCol w:w="1916"/>
        <w:gridCol w:w="1833"/>
        <w:gridCol w:w="1833"/>
      </w:tblGrid>
      <w:tr w:rsidR="00B67BCD">
        <w:tc>
          <w:tcPr>
            <w:tcW w:w="2214" w:type="dxa"/>
            <w:tcBorders>
              <w:top w:val="double" w:sz="4" w:space="0" w:color="auto"/>
              <w:left w:val="double" w:sz="4" w:space="0" w:color="auto"/>
              <w:bottom w:val="double" w:sz="4" w:space="0" w:color="auto"/>
              <w:right w:val="double" w:sz="4" w:space="0" w:color="auto"/>
            </w:tcBorders>
          </w:tcPr>
          <w:p w:rsidR="00641184" w:rsidRPr="00641184" w:rsidRDefault="00641184" w:rsidP="00641184">
            <w:pPr>
              <w:jc w:val="center"/>
              <w:rPr>
                <w:b/>
              </w:rPr>
            </w:pPr>
            <w:r>
              <w:rPr>
                <w:b/>
              </w:rPr>
              <w:t xml:space="preserve"> Tier 1 (lvl </w:t>
            </w:r>
            <w:r w:rsidRPr="00641184">
              <w:rPr>
                <w:b/>
              </w:rPr>
              <w:t>1</w:t>
            </w:r>
            <w:r>
              <w:rPr>
                <w:b/>
              </w:rPr>
              <w:t>+)</w:t>
            </w:r>
          </w:p>
        </w:tc>
        <w:tc>
          <w:tcPr>
            <w:tcW w:w="2214" w:type="dxa"/>
            <w:tcBorders>
              <w:top w:val="double" w:sz="4" w:space="0" w:color="auto"/>
              <w:left w:val="double" w:sz="4" w:space="0" w:color="auto"/>
              <w:bottom w:val="double" w:sz="4" w:space="0" w:color="auto"/>
              <w:right w:val="double" w:sz="4" w:space="0" w:color="auto"/>
            </w:tcBorders>
          </w:tcPr>
          <w:p w:rsidR="00641184" w:rsidRPr="00641184" w:rsidRDefault="00641184" w:rsidP="00641184">
            <w:pPr>
              <w:jc w:val="center"/>
              <w:rPr>
                <w:b/>
              </w:rPr>
            </w:pPr>
            <w:r>
              <w:rPr>
                <w:b/>
              </w:rPr>
              <w:t xml:space="preserve">Tier 2 (lvl </w:t>
            </w:r>
            <w:r w:rsidRPr="00641184">
              <w:rPr>
                <w:b/>
              </w:rPr>
              <w:t>26</w:t>
            </w:r>
            <w:r>
              <w:rPr>
                <w:b/>
              </w:rPr>
              <w:t>+)</w:t>
            </w:r>
          </w:p>
        </w:tc>
        <w:tc>
          <w:tcPr>
            <w:tcW w:w="2214" w:type="dxa"/>
            <w:tcBorders>
              <w:top w:val="double" w:sz="4" w:space="0" w:color="auto"/>
              <w:left w:val="double" w:sz="4" w:space="0" w:color="auto"/>
              <w:bottom w:val="double" w:sz="4" w:space="0" w:color="auto"/>
              <w:right w:val="double" w:sz="4" w:space="0" w:color="auto"/>
            </w:tcBorders>
          </w:tcPr>
          <w:p w:rsidR="00641184" w:rsidRPr="00641184" w:rsidRDefault="00641184" w:rsidP="00641184">
            <w:pPr>
              <w:jc w:val="center"/>
              <w:rPr>
                <w:b/>
              </w:rPr>
            </w:pPr>
            <w:r>
              <w:rPr>
                <w:b/>
              </w:rPr>
              <w:t xml:space="preserve">Tier 3 (lvl </w:t>
            </w:r>
            <w:r w:rsidRPr="00641184">
              <w:rPr>
                <w:b/>
              </w:rPr>
              <w:t>51</w:t>
            </w:r>
            <w:r>
              <w:rPr>
                <w:b/>
              </w:rPr>
              <w:t>+)</w:t>
            </w:r>
          </w:p>
        </w:tc>
        <w:tc>
          <w:tcPr>
            <w:tcW w:w="2214" w:type="dxa"/>
            <w:tcBorders>
              <w:top w:val="double" w:sz="4" w:space="0" w:color="auto"/>
              <w:left w:val="double" w:sz="4" w:space="0" w:color="auto"/>
              <w:bottom w:val="double" w:sz="4" w:space="0" w:color="auto"/>
              <w:right w:val="double" w:sz="4" w:space="0" w:color="auto"/>
            </w:tcBorders>
          </w:tcPr>
          <w:p w:rsidR="00641184" w:rsidRPr="00641184" w:rsidRDefault="00641184" w:rsidP="00641184">
            <w:pPr>
              <w:jc w:val="center"/>
              <w:rPr>
                <w:b/>
              </w:rPr>
            </w:pPr>
            <w:r>
              <w:rPr>
                <w:b/>
              </w:rPr>
              <w:t xml:space="preserve">Tier 4 (lvl </w:t>
            </w:r>
            <w:r w:rsidRPr="00641184">
              <w:rPr>
                <w:b/>
              </w:rPr>
              <w:t>76</w:t>
            </w:r>
            <w:r>
              <w:rPr>
                <w:b/>
              </w:rPr>
              <w:t>+)</w:t>
            </w:r>
          </w:p>
        </w:tc>
      </w:tr>
      <w:tr w:rsidR="00B67BCD">
        <w:tc>
          <w:tcPr>
            <w:tcW w:w="2214" w:type="dxa"/>
            <w:tcBorders>
              <w:top w:val="double" w:sz="4" w:space="0" w:color="auto"/>
            </w:tcBorders>
          </w:tcPr>
          <w:p w:rsidR="00641184" w:rsidRDefault="00C72232" w:rsidP="00BC4A55">
            <w:r>
              <w:t>Blood of a S</w:t>
            </w:r>
            <w:r w:rsidR="00BB0F09">
              <w:t>he-K</w:t>
            </w:r>
            <w:r>
              <w:t>noll</w:t>
            </w:r>
            <w:r w:rsidR="00B67BCD">
              <w:t xml:space="preserve"> : +1 Fitness</w:t>
            </w:r>
          </w:p>
        </w:tc>
        <w:tc>
          <w:tcPr>
            <w:tcW w:w="2214" w:type="dxa"/>
            <w:tcBorders>
              <w:top w:val="double" w:sz="4" w:space="0" w:color="auto"/>
            </w:tcBorders>
          </w:tcPr>
          <w:p w:rsidR="00641184" w:rsidRDefault="00BC4A55" w:rsidP="00AB2796">
            <w:r>
              <w:t>Sap of a Living Tree</w:t>
            </w:r>
            <w:r w:rsidR="00F82289">
              <w:t xml:space="preserve"> : +2 Fitness</w:t>
            </w:r>
          </w:p>
        </w:tc>
        <w:tc>
          <w:tcPr>
            <w:tcW w:w="2214" w:type="dxa"/>
            <w:tcBorders>
              <w:top w:val="double" w:sz="4" w:space="0" w:color="auto"/>
            </w:tcBorders>
          </w:tcPr>
          <w:p w:rsidR="00641184" w:rsidRDefault="00BC4A55" w:rsidP="00AB2796">
            <w:r>
              <w:t>Ghost Goo</w:t>
            </w:r>
            <w:r w:rsidR="00F82289">
              <w:t xml:space="preserve"> : +3 Spirae</w:t>
            </w:r>
          </w:p>
        </w:tc>
        <w:tc>
          <w:tcPr>
            <w:tcW w:w="2214" w:type="dxa"/>
            <w:tcBorders>
              <w:top w:val="double" w:sz="4" w:space="0" w:color="auto"/>
            </w:tcBorders>
          </w:tcPr>
          <w:p w:rsidR="00641184" w:rsidRDefault="00C72232" w:rsidP="00C72232">
            <w:r>
              <w:t>Vial of Ancient Crimson Dragon Blood</w:t>
            </w:r>
            <w:r w:rsidR="00A54215">
              <w:t xml:space="preserve"> : + 4 </w:t>
            </w:r>
            <w:r w:rsidR="00DB3DB1">
              <w:t>Mental Prowess</w:t>
            </w:r>
          </w:p>
        </w:tc>
      </w:tr>
      <w:tr w:rsidR="00BB0F09">
        <w:tc>
          <w:tcPr>
            <w:tcW w:w="2214" w:type="dxa"/>
          </w:tcPr>
          <w:p w:rsidR="00641184" w:rsidRDefault="00BB0F09" w:rsidP="00AB2796">
            <w:r>
              <w:t>Lock of H</w:t>
            </w:r>
            <w:r w:rsidR="002F7A9D">
              <w:t>air from a Cutpurse</w:t>
            </w:r>
            <w:r w:rsidR="00B67BCD">
              <w:t xml:space="preserve"> : +1 Coordination</w:t>
            </w:r>
          </w:p>
        </w:tc>
        <w:tc>
          <w:tcPr>
            <w:tcW w:w="2214" w:type="dxa"/>
          </w:tcPr>
          <w:p w:rsidR="00641184" w:rsidRDefault="002F7A9D" w:rsidP="00AB2796">
            <w:r>
              <w:t xml:space="preserve">Shimmering Serpent’s Scale </w:t>
            </w:r>
            <w:r w:rsidR="00F82289">
              <w:t>: +2 Coordination</w:t>
            </w:r>
          </w:p>
        </w:tc>
        <w:tc>
          <w:tcPr>
            <w:tcW w:w="2214" w:type="dxa"/>
          </w:tcPr>
          <w:p w:rsidR="00641184" w:rsidRDefault="002F7A9D" w:rsidP="00AB2796">
            <w:r>
              <w:t>Scale of a Wyvern</w:t>
            </w:r>
            <w:r w:rsidR="00A54215">
              <w:t xml:space="preserve"> : +3 Fitness</w:t>
            </w:r>
          </w:p>
        </w:tc>
        <w:tc>
          <w:tcPr>
            <w:tcW w:w="2214" w:type="dxa"/>
          </w:tcPr>
          <w:p w:rsidR="00641184" w:rsidRDefault="002F7A9D" w:rsidP="00AB2796">
            <w:r>
              <w:t>Rectrice of an Ancient Roc</w:t>
            </w:r>
            <w:r w:rsidR="00A54215">
              <w:t xml:space="preserve"> : +4 Fitness</w:t>
            </w:r>
          </w:p>
        </w:tc>
      </w:tr>
      <w:tr w:rsidR="00BB0F09">
        <w:tc>
          <w:tcPr>
            <w:tcW w:w="2214" w:type="dxa"/>
          </w:tcPr>
          <w:p w:rsidR="00641184" w:rsidRDefault="00BB0F09" w:rsidP="00F82289">
            <w:r>
              <w:t>Constrictor Fangs</w:t>
            </w:r>
            <w:r w:rsidR="00B67BCD">
              <w:t xml:space="preserve"> : +1 </w:t>
            </w:r>
            <w:r w:rsidR="00F82289">
              <w:t xml:space="preserve">Physical </w:t>
            </w:r>
            <w:r w:rsidR="00B67BCD">
              <w:t>Damage</w:t>
            </w:r>
          </w:p>
        </w:tc>
        <w:tc>
          <w:tcPr>
            <w:tcW w:w="2214" w:type="dxa"/>
          </w:tcPr>
          <w:p w:rsidR="00641184" w:rsidRDefault="002F7A9D" w:rsidP="00AB2796">
            <w:r>
              <w:t>Bloodied Fanatic’s Fingernail</w:t>
            </w:r>
            <w:r w:rsidR="00F82289">
              <w:t xml:space="preserve"> : +2 Physical Damage</w:t>
            </w:r>
          </w:p>
        </w:tc>
        <w:tc>
          <w:tcPr>
            <w:tcW w:w="2214" w:type="dxa"/>
          </w:tcPr>
          <w:p w:rsidR="00641184" w:rsidRDefault="00BB0F09" w:rsidP="00AB2796">
            <w:r>
              <w:t>The toenail of a Wild Goblin Champion</w:t>
            </w:r>
            <w:r w:rsidR="00F82289">
              <w:t xml:space="preserve"> : 3 Physical Damage</w:t>
            </w:r>
          </w:p>
        </w:tc>
        <w:tc>
          <w:tcPr>
            <w:tcW w:w="2214" w:type="dxa"/>
          </w:tcPr>
          <w:p w:rsidR="00641184" w:rsidRDefault="002F7A9D" w:rsidP="00A54215">
            <w:r>
              <w:t>Demonic Wing Talon</w:t>
            </w:r>
            <w:r w:rsidR="00F82289">
              <w:t xml:space="preserve"> : +4 </w:t>
            </w:r>
            <w:r w:rsidR="00A54215">
              <w:t>Coordination</w:t>
            </w:r>
          </w:p>
        </w:tc>
      </w:tr>
      <w:tr w:rsidR="00BB0F09">
        <w:tc>
          <w:tcPr>
            <w:tcW w:w="2214" w:type="dxa"/>
          </w:tcPr>
          <w:p w:rsidR="00641184" w:rsidRDefault="00C62932" w:rsidP="00B67BCD">
            <w:r>
              <w:t>Eye of a Skeleton</w:t>
            </w:r>
            <w:r w:rsidR="00B67BCD">
              <w:t xml:space="preserve"> : +1% Physical Resistance</w:t>
            </w:r>
          </w:p>
        </w:tc>
        <w:tc>
          <w:tcPr>
            <w:tcW w:w="2214" w:type="dxa"/>
          </w:tcPr>
          <w:p w:rsidR="00641184" w:rsidRDefault="00C62932" w:rsidP="00C62932">
            <w:r>
              <w:t xml:space="preserve">Forked Tongue of a Humity Slime </w:t>
            </w:r>
            <w:r w:rsidR="00F82289">
              <w:t>: +2 Spirae</w:t>
            </w:r>
          </w:p>
        </w:tc>
        <w:tc>
          <w:tcPr>
            <w:tcW w:w="2214" w:type="dxa"/>
          </w:tcPr>
          <w:p w:rsidR="00641184" w:rsidRDefault="00C62932" w:rsidP="00A54215">
            <w:r>
              <w:t>Jaw of a Merfane</w:t>
            </w:r>
            <w:r w:rsidR="00A54215">
              <w:t xml:space="preserve"> : +3 Eloquence</w:t>
            </w:r>
          </w:p>
        </w:tc>
        <w:tc>
          <w:tcPr>
            <w:tcW w:w="2214" w:type="dxa"/>
          </w:tcPr>
          <w:p w:rsidR="00641184" w:rsidRDefault="00C62932" w:rsidP="00AB2796">
            <w:r>
              <w:t>Scalp of an Ogre King</w:t>
            </w:r>
            <w:r w:rsidR="00A54215">
              <w:t xml:space="preserve"> : +4 Physical Damage</w:t>
            </w:r>
          </w:p>
        </w:tc>
      </w:tr>
      <w:tr w:rsidR="00BB0F09">
        <w:tc>
          <w:tcPr>
            <w:tcW w:w="2214" w:type="dxa"/>
          </w:tcPr>
          <w:p w:rsidR="00641184" w:rsidRDefault="00FE2C3D" w:rsidP="00AB2796">
            <w:r>
              <w:t>Spessartite Garnet</w:t>
            </w:r>
            <w:r w:rsidR="00B67BCD">
              <w:t xml:space="preserve"> : +1 </w:t>
            </w:r>
            <w:r w:rsidR="00DB3DB1">
              <w:t xml:space="preserve">Mental Prowess </w:t>
            </w:r>
          </w:p>
        </w:tc>
        <w:tc>
          <w:tcPr>
            <w:tcW w:w="2214" w:type="dxa"/>
          </w:tcPr>
          <w:p w:rsidR="00641184" w:rsidRDefault="00FE2C3D" w:rsidP="00AB2796">
            <w:r>
              <w:t>Raw Emerald</w:t>
            </w:r>
            <w:r w:rsidR="00C27EB2">
              <w:t xml:space="preserve"> : +1% Experience</w:t>
            </w:r>
          </w:p>
        </w:tc>
        <w:tc>
          <w:tcPr>
            <w:tcW w:w="2214" w:type="dxa"/>
          </w:tcPr>
          <w:p w:rsidR="00641184" w:rsidRDefault="00FE2C3D" w:rsidP="00554F00">
            <w:r>
              <w:t>Deep Red</w:t>
            </w:r>
            <w:r w:rsidR="00C62932">
              <w:t xml:space="preserve"> Co</w:t>
            </w:r>
            <w:r>
              <w:t>rundum</w:t>
            </w:r>
            <w:r w:rsidR="00A54215">
              <w:t xml:space="preserve"> : +</w:t>
            </w:r>
            <w:r w:rsidR="00554F00">
              <w:t>2</w:t>
            </w:r>
            <w:r w:rsidR="00A54215">
              <w:t xml:space="preserve"> </w:t>
            </w:r>
            <w:r w:rsidR="00554F00">
              <w:t>Avoidance</w:t>
            </w:r>
          </w:p>
        </w:tc>
        <w:tc>
          <w:tcPr>
            <w:tcW w:w="2214" w:type="dxa"/>
          </w:tcPr>
          <w:p w:rsidR="00641184" w:rsidRDefault="00FE2C3D" w:rsidP="00A54215">
            <w:r>
              <w:t>Painite</w:t>
            </w:r>
            <w:r w:rsidR="00A54215">
              <w:t xml:space="preserve"> : +4 Eloquence</w:t>
            </w:r>
          </w:p>
        </w:tc>
      </w:tr>
      <w:tr w:rsidR="00BB0F09">
        <w:tc>
          <w:tcPr>
            <w:tcW w:w="2214" w:type="dxa"/>
          </w:tcPr>
          <w:p w:rsidR="00641184" w:rsidRDefault="00FE2C3D" w:rsidP="00FE2C3D">
            <w:r>
              <w:t>Sigil of Prosperity</w:t>
            </w:r>
            <w:r w:rsidR="00B67BCD">
              <w:t xml:space="preserve"> : + 1% gold found</w:t>
            </w:r>
          </w:p>
        </w:tc>
        <w:tc>
          <w:tcPr>
            <w:tcW w:w="2214" w:type="dxa"/>
          </w:tcPr>
          <w:p w:rsidR="00641184" w:rsidRDefault="00FE2C3D" w:rsidP="00AB2796">
            <w:r>
              <w:t>Sigil of Tranquility</w:t>
            </w:r>
            <w:r w:rsidR="00F82289">
              <w:t xml:space="preserve"> : +2 Health</w:t>
            </w:r>
          </w:p>
        </w:tc>
        <w:tc>
          <w:tcPr>
            <w:tcW w:w="2214" w:type="dxa"/>
          </w:tcPr>
          <w:p w:rsidR="00641184" w:rsidRDefault="00FE2C3D" w:rsidP="00A54215">
            <w:r>
              <w:t>Sigil of Harmony</w:t>
            </w:r>
            <w:r w:rsidR="00F82289">
              <w:t xml:space="preserve"> : +3 </w:t>
            </w:r>
            <w:r w:rsidR="00A54215">
              <w:t>Spirituality</w:t>
            </w:r>
          </w:p>
        </w:tc>
        <w:tc>
          <w:tcPr>
            <w:tcW w:w="2214" w:type="dxa"/>
          </w:tcPr>
          <w:p w:rsidR="00641184" w:rsidRDefault="00FE2C3D" w:rsidP="00AB2796">
            <w:r>
              <w:t>Sigil of Heavenly Blessing</w:t>
            </w:r>
            <w:r w:rsidR="00F82289">
              <w:t xml:space="preserve"> : +2% Experience</w:t>
            </w:r>
          </w:p>
        </w:tc>
      </w:tr>
      <w:tr w:rsidR="00BB0F09">
        <w:tc>
          <w:tcPr>
            <w:tcW w:w="2214" w:type="dxa"/>
          </w:tcPr>
          <w:p w:rsidR="00641184" w:rsidRDefault="00590DCA" w:rsidP="00AB2796">
            <w:r>
              <w:t>Shavings of a Baby Treant</w:t>
            </w:r>
            <w:r w:rsidR="00B67BCD">
              <w:t xml:space="preserve"> : + 1 Spirituality</w:t>
            </w:r>
          </w:p>
        </w:tc>
        <w:tc>
          <w:tcPr>
            <w:tcW w:w="2214" w:type="dxa"/>
          </w:tcPr>
          <w:p w:rsidR="00641184" w:rsidRDefault="00590DCA" w:rsidP="00AB2796">
            <w:r>
              <w:t>Acorns from the Great Tree of Shamala</w:t>
            </w:r>
            <w:r w:rsidR="00F82289">
              <w:t xml:space="preserve"> : +2 Spirituality</w:t>
            </w:r>
          </w:p>
        </w:tc>
        <w:tc>
          <w:tcPr>
            <w:tcW w:w="2214" w:type="dxa"/>
          </w:tcPr>
          <w:p w:rsidR="00641184" w:rsidRDefault="00605FD9" w:rsidP="00AB2796">
            <w:r>
              <w:t>Carvings of a Liche’s Summoning Altar</w:t>
            </w:r>
            <w:r w:rsidR="00F82289">
              <w:t xml:space="preserve"> : +3 </w:t>
            </w:r>
            <w:r w:rsidR="00DB3DB1">
              <w:t>Mental Prowess</w:t>
            </w:r>
          </w:p>
        </w:tc>
        <w:tc>
          <w:tcPr>
            <w:tcW w:w="2214" w:type="dxa"/>
          </w:tcPr>
          <w:p w:rsidR="00641184" w:rsidRDefault="00590DCA" w:rsidP="00AB2796">
            <w:r>
              <w:t>Sliver of the Lost Chalice of Trantoric</w:t>
            </w:r>
            <w:r w:rsidR="00A54215">
              <w:t xml:space="preserve"> : +4 Spirituality</w:t>
            </w:r>
          </w:p>
        </w:tc>
      </w:tr>
      <w:tr w:rsidR="00C62932">
        <w:tc>
          <w:tcPr>
            <w:tcW w:w="2214" w:type="dxa"/>
          </w:tcPr>
          <w:p w:rsidR="00641184" w:rsidRDefault="00605FD9" w:rsidP="00AB2796">
            <w:r>
              <w:t>Silver Ingot</w:t>
            </w:r>
            <w:r w:rsidR="00C27EB2">
              <w:t xml:space="preserve"> : +1 Eloquence </w:t>
            </w:r>
          </w:p>
        </w:tc>
        <w:tc>
          <w:tcPr>
            <w:tcW w:w="2214" w:type="dxa"/>
          </w:tcPr>
          <w:p w:rsidR="00641184" w:rsidRDefault="00605FD9" w:rsidP="00AB2796">
            <w:r>
              <w:t>Pink Gold Flakes</w:t>
            </w:r>
            <w:r w:rsidR="002F428A">
              <w:t xml:space="preserve"> : 2% gold found</w:t>
            </w:r>
          </w:p>
        </w:tc>
        <w:tc>
          <w:tcPr>
            <w:tcW w:w="2214" w:type="dxa"/>
          </w:tcPr>
          <w:p w:rsidR="00641184" w:rsidRDefault="00605FD9" w:rsidP="00AB2796">
            <w:r>
              <w:t>Mithril Ore</w:t>
            </w:r>
            <w:r w:rsidR="00A54215">
              <w:t xml:space="preserve"> : + 3 Coordination</w:t>
            </w:r>
          </w:p>
        </w:tc>
        <w:tc>
          <w:tcPr>
            <w:tcW w:w="2214" w:type="dxa"/>
          </w:tcPr>
          <w:p w:rsidR="00641184" w:rsidRDefault="00590DCA" w:rsidP="00AB2796">
            <w:r>
              <w:t xml:space="preserve">Liquid </w:t>
            </w:r>
            <w:r w:rsidR="009C43A5">
              <w:t>Adamantin</w:t>
            </w:r>
            <w:r>
              <w:t>e</w:t>
            </w:r>
            <w:r w:rsidR="00A54215">
              <w:t xml:space="preserve"> : +4 Avoidance</w:t>
            </w:r>
          </w:p>
        </w:tc>
      </w:tr>
      <w:tr w:rsidR="00C62932">
        <w:tc>
          <w:tcPr>
            <w:tcW w:w="2214" w:type="dxa"/>
          </w:tcPr>
          <w:p w:rsidR="00641184" w:rsidRDefault="005172F6" w:rsidP="00AB2796">
            <w:r>
              <w:t>Enchanted Water</w:t>
            </w:r>
            <w:r w:rsidR="00C27EB2">
              <w:t xml:space="preserve"> : +1 Hit</w:t>
            </w:r>
          </w:p>
        </w:tc>
        <w:tc>
          <w:tcPr>
            <w:tcW w:w="2214" w:type="dxa"/>
          </w:tcPr>
          <w:p w:rsidR="00641184" w:rsidRDefault="00C77830" w:rsidP="00AB2796">
            <w:r>
              <w:t>Heavy Water</w:t>
            </w:r>
            <w:r w:rsidR="00F82289">
              <w:t xml:space="preserve"> : +2 Hit</w:t>
            </w:r>
          </w:p>
        </w:tc>
        <w:tc>
          <w:tcPr>
            <w:tcW w:w="2214" w:type="dxa"/>
          </w:tcPr>
          <w:p w:rsidR="00641184" w:rsidRDefault="00C77830" w:rsidP="00AB2796">
            <w:r>
              <w:t>Heart of a Whirlpool</w:t>
            </w:r>
            <w:r w:rsidR="00F82289">
              <w:t xml:space="preserve"> : +3 Hit</w:t>
            </w:r>
          </w:p>
        </w:tc>
        <w:tc>
          <w:tcPr>
            <w:tcW w:w="2214" w:type="dxa"/>
          </w:tcPr>
          <w:p w:rsidR="00641184" w:rsidRDefault="00C77830" w:rsidP="00F82289">
            <w:r>
              <w:t>Kraken’s Last Breath</w:t>
            </w:r>
            <w:r w:rsidR="00F82289">
              <w:t xml:space="preserve"> : +4 Hit</w:t>
            </w:r>
          </w:p>
        </w:tc>
      </w:tr>
      <w:tr w:rsidR="00C62932">
        <w:tc>
          <w:tcPr>
            <w:tcW w:w="2214" w:type="dxa"/>
          </w:tcPr>
          <w:p w:rsidR="00641184" w:rsidRDefault="005172F6" w:rsidP="00AB2796">
            <w:r>
              <w:t>Enchanted Earth</w:t>
            </w:r>
            <w:r w:rsidR="00C27EB2">
              <w:t xml:space="preserve"> + 1 Health</w:t>
            </w:r>
          </w:p>
        </w:tc>
        <w:tc>
          <w:tcPr>
            <w:tcW w:w="2214" w:type="dxa"/>
          </w:tcPr>
          <w:p w:rsidR="00641184" w:rsidRDefault="00C77830" w:rsidP="00F82289">
            <w:r>
              <w:t>Unconsecrated Dust</w:t>
            </w:r>
            <w:r w:rsidR="008D5AE2">
              <w:t xml:space="preserve"> : +2 </w:t>
            </w:r>
            <w:r w:rsidR="00F82289">
              <w:t>Eloquence</w:t>
            </w:r>
          </w:p>
        </w:tc>
        <w:tc>
          <w:tcPr>
            <w:tcW w:w="2214" w:type="dxa"/>
          </w:tcPr>
          <w:p w:rsidR="00641184" w:rsidRDefault="00C77830" w:rsidP="00C77830">
            <w:r>
              <w:t xml:space="preserve">Chip of a Stone Golem </w:t>
            </w:r>
            <w:r w:rsidR="008D5AE2">
              <w:t>: +3 Health</w:t>
            </w:r>
          </w:p>
        </w:tc>
        <w:tc>
          <w:tcPr>
            <w:tcW w:w="2214" w:type="dxa"/>
          </w:tcPr>
          <w:p w:rsidR="00641184" w:rsidRDefault="00C77830" w:rsidP="00AB2796">
            <w:r>
              <w:t>Death Worm Poo</w:t>
            </w:r>
            <w:r w:rsidR="008D5AE2">
              <w:t xml:space="preserve"> : + 4 Health</w:t>
            </w:r>
          </w:p>
        </w:tc>
      </w:tr>
      <w:tr w:rsidR="00C62932">
        <w:tc>
          <w:tcPr>
            <w:tcW w:w="2214" w:type="dxa"/>
          </w:tcPr>
          <w:p w:rsidR="00641184" w:rsidRDefault="005172F6" w:rsidP="00AB2796">
            <w:r>
              <w:t>Enchanted Air</w:t>
            </w:r>
            <w:r w:rsidR="00C27EB2">
              <w:t xml:space="preserve"> : </w:t>
            </w:r>
            <w:r w:rsidR="00C27EB2">
              <w:lastRenderedPageBreak/>
              <w:t>+ 1 Avoidance</w:t>
            </w:r>
          </w:p>
        </w:tc>
        <w:tc>
          <w:tcPr>
            <w:tcW w:w="2214" w:type="dxa"/>
          </w:tcPr>
          <w:p w:rsidR="00641184" w:rsidRDefault="00C77830" w:rsidP="00AB2796">
            <w:r>
              <w:lastRenderedPageBreak/>
              <w:t>Southern Breese</w:t>
            </w:r>
            <w:r w:rsidR="00F82289">
              <w:t xml:space="preserve"> </w:t>
            </w:r>
            <w:r w:rsidR="00F82289">
              <w:lastRenderedPageBreak/>
              <w:t>: - 1% decreased Monster Frequency</w:t>
            </w:r>
          </w:p>
        </w:tc>
        <w:tc>
          <w:tcPr>
            <w:tcW w:w="2214" w:type="dxa"/>
          </w:tcPr>
          <w:p w:rsidR="00641184" w:rsidRDefault="00C77830" w:rsidP="00AB2796">
            <w:r>
              <w:lastRenderedPageBreak/>
              <w:t>Winter’s Gasp</w:t>
            </w:r>
            <w:r w:rsidR="00F82289">
              <w:t xml:space="preserve"> : </w:t>
            </w:r>
            <w:r w:rsidR="00F82289">
              <w:lastRenderedPageBreak/>
              <w:t>+1% Cold Resistance</w:t>
            </w:r>
          </w:p>
        </w:tc>
        <w:tc>
          <w:tcPr>
            <w:tcW w:w="2214" w:type="dxa"/>
          </w:tcPr>
          <w:p w:rsidR="00641184" w:rsidRDefault="00C77830" w:rsidP="00AB2796">
            <w:r>
              <w:lastRenderedPageBreak/>
              <w:t>Gale of Fates</w:t>
            </w:r>
            <w:r w:rsidR="00F82289">
              <w:t xml:space="preserve"> : </w:t>
            </w:r>
            <w:r w:rsidR="00F82289">
              <w:lastRenderedPageBreak/>
              <w:t>+1 % Magic Resistance</w:t>
            </w:r>
          </w:p>
        </w:tc>
      </w:tr>
      <w:tr w:rsidR="00C62932">
        <w:tc>
          <w:tcPr>
            <w:tcW w:w="2214" w:type="dxa"/>
          </w:tcPr>
          <w:p w:rsidR="00641184" w:rsidRDefault="005172F6" w:rsidP="00AB2796">
            <w:r>
              <w:lastRenderedPageBreak/>
              <w:t>Enchanted Fire</w:t>
            </w:r>
            <w:r w:rsidR="00C27EB2">
              <w:t xml:space="preserve"> + 1 Spirae</w:t>
            </w:r>
          </w:p>
        </w:tc>
        <w:tc>
          <w:tcPr>
            <w:tcW w:w="2214" w:type="dxa"/>
          </w:tcPr>
          <w:p w:rsidR="00641184" w:rsidRDefault="005172F6" w:rsidP="00AB2796">
            <w:r>
              <w:t>Minor Maelstrom</w:t>
            </w:r>
            <w:r w:rsidR="002F428A">
              <w:t xml:space="preserve"> : + 1 % increased Monster Frequency</w:t>
            </w:r>
          </w:p>
        </w:tc>
        <w:tc>
          <w:tcPr>
            <w:tcW w:w="2214" w:type="dxa"/>
          </w:tcPr>
          <w:p w:rsidR="00641184" w:rsidRDefault="005172F6" w:rsidP="00F82289">
            <w:r>
              <w:t xml:space="preserve">Liquid Stone </w:t>
            </w:r>
            <w:r w:rsidR="00F82289">
              <w:t>: + 2 Spell Damage</w:t>
            </w:r>
          </w:p>
        </w:tc>
        <w:tc>
          <w:tcPr>
            <w:tcW w:w="2214" w:type="dxa"/>
          </w:tcPr>
          <w:p w:rsidR="00641184" w:rsidRDefault="005172F6" w:rsidP="00F82289">
            <w:r>
              <w:t>Breath of a Demon Prince</w:t>
            </w:r>
            <w:r w:rsidR="00F82289">
              <w:t xml:space="preserve"> : + 1% Heat Resistance</w:t>
            </w:r>
          </w:p>
        </w:tc>
      </w:tr>
    </w:tbl>
    <w:p w:rsidR="00641184" w:rsidRDefault="00641184" w:rsidP="00AB2796">
      <w:pPr>
        <w:ind w:left="1440"/>
      </w:pPr>
    </w:p>
    <w:p w:rsidR="007848B6" w:rsidRDefault="00641184" w:rsidP="00AB2796">
      <w:pPr>
        <w:ind w:left="1440"/>
      </w:pPr>
      <w:r>
        <w:t>The cost in material for each enhancement attempt is equal to enhancement # * 2^Tier #. Ther</w:t>
      </w:r>
      <w:r w:rsidR="007F7635">
        <w:t>efore a level 35 item with 2 en</w:t>
      </w:r>
      <w:r>
        <w:t>hancements presently on it, will cos</w:t>
      </w:r>
      <w:r w:rsidR="007F7635">
        <w:t>t for a Tier 2 en</w:t>
      </w:r>
      <w:r>
        <w:t>hancement</w:t>
      </w:r>
      <w:r w:rsidR="007F7635">
        <w:t xml:space="preserve"> 3*2^2 or 12 of the materials.</w:t>
      </w:r>
    </w:p>
    <w:p w:rsidR="007F7635" w:rsidRPr="00C7609C" w:rsidRDefault="007F7635" w:rsidP="00AB2796">
      <w:pPr>
        <w:ind w:left="1440"/>
      </w:pPr>
      <w:r>
        <w:t>The cost in gold is 10 *enhancement # * 3^#. For the same example above, the denarii cost would be 10 * 3 * 3^2 or 270 gold. A 100</w:t>
      </w:r>
      <w:r w:rsidRPr="007F7635">
        <w:rPr>
          <w:vertAlign w:val="superscript"/>
        </w:rPr>
        <w:t>th</w:t>
      </w:r>
      <w:r>
        <w:t xml:space="preserve"> enhancement of a tier 4 would cost 10 * 100 * 3^4 or 81,000 denarii (with a 20% chance of success without the use of the item).</w:t>
      </w:r>
    </w:p>
    <w:p w:rsidR="00183CCB" w:rsidRDefault="00183CCB" w:rsidP="00D07115">
      <w:pPr>
        <w:pStyle w:val="Heading2"/>
        <w:numPr>
          <w:ilvl w:val="1"/>
          <w:numId w:val="1"/>
        </w:numPr>
      </w:pPr>
      <w:bookmarkStart w:id="156" w:name="_Ranking"/>
      <w:bookmarkStart w:id="157" w:name="_Toc269456835"/>
      <w:bookmarkEnd w:id="156"/>
      <w:r>
        <w:t>Ranking</w:t>
      </w:r>
      <w:bookmarkEnd w:id="157"/>
    </w:p>
    <w:p w:rsidR="00807258" w:rsidRDefault="00807258" w:rsidP="00807258">
      <w:pPr>
        <w:ind w:left="1080"/>
      </w:pPr>
      <w:r>
        <w:t>The ranking list will allow the player to measure themselves against others in the game. They can compare top adventurer (filterable by faction and class), most denarii, total player experience (sum of all adventurers), PvP reputation, and guild level</w:t>
      </w:r>
      <w:r w:rsidR="00A30661">
        <w:t xml:space="preserve"> / experience</w:t>
      </w:r>
      <w:r>
        <w:t>.</w:t>
      </w:r>
    </w:p>
    <w:p w:rsidR="00807258" w:rsidRPr="00807258" w:rsidRDefault="00807258" w:rsidP="00807258"/>
    <w:p w:rsidR="00B76D3C" w:rsidRDefault="00B76D3C" w:rsidP="00D07115">
      <w:pPr>
        <w:pStyle w:val="Heading2"/>
        <w:numPr>
          <w:ilvl w:val="1"/>
          <w:numId w:val="1"/>
        </w:numPr>
      </w:pPr>
      <w:bookmarkStart w:id="158" w:name="_Mail"/>
      <w:bookmarkStart w:id="159" w:name="_Toc269456836"/>
      <w:bookmarkEnd w:id="158"/>
      <w:r>
        <w:t>Mail</w:t>
      </w:r>
      <w:bookmarkEnd w:id="159"/>
    </w:p>
    <w:p w:rsidR="00682E43" w:rsidRDefault="00682E43" w:rsidP="00682E43">
      <w:pPr>
        <w:ind w:left="1080"/>
      </w:pPr>
      <w:r>
        <w:t>The game will provide an in-game option to send players mail. All locations of the player’s name will provide options for sending a private message (like a direct chat), and a mail. New mail will have highlight the icon with the # of messages unread.</w:t>
      </w:r>
    </w:p>
    <w:p w:rsidR="00682E43" w:rsidRDefault="00682E43" w:rsidP="00682E43">
      <w:pPr>
        <w:ind w:left="1080"/>
      </w:pPr>
    </w:p>
    <w:p w:rsidR="00682E43" w:rsidRDefault="00682E43" w:rsidP="00682E43">
      <w:pPr>
        <w:ind w:left="1080"/>
      </w:pPr>
      <w:r>
        <w:t>The mail menu itself will allow you to read, mark as read, highlight, file a bug/idea and write messages. Each message will be kept for a max of 10 days if unread, 3 days if read and 30 days if highlighted (with a max of 50 highlights). The panel will display up to 10 mail and provide for pagination through the others.</w:t>
      </w:r>
    </w:p>
    <w:p w:rsidR="00682E43" w:rsidRDefault="00682E43" w:rsidP="00682E43">
      <w:pPr>
        <w:ind w:left="1080"/>
      </w:pPr>
    </w:p>
    <w:p w:rsidR="00682E43" w:rsidRDefault="00682E43" w:rsidP="00682E43">
      <w:pPr>
        <w:ind w:left="1080"/>
      </w:pPr>
      <w:r>
        <w:t>Reading an email will allow for a reply and report abuse (spamming or abusive emails such as rl threats).</w:t>
      </w:r>
      <w:r w:rsidR="005D6310">
        <w:t xml:space="preserve"> Emails will maintain a visible date time stamp.</w:t>
      </w:r>
    </w:p>
    <w:p w:rsidR="00682E43" w:rsidRDefault="00682E43" w:rsidP="00682E43">
      <w:pPr>
        <w:ind w:left="1080"/>
      </w:pPr>
    </w:p>
    <w:p w:rsidR="00682E43" w:rsidRDefault="00682E43" w:rsidP="00682E43">
      <w:pPr>
        <w:ind w:left="1080"/>
      </w:pPr>
      <w:r>
        <w:t>Bug reports will work like normal email but send it to a p</w:t>
      </w:r>
      <w:r w:rsidR="005D6310">
        <w:t>redefined user id for server moderators.</w:t>
      </w:r>
    </w:p>
    <w:p w:rsidR="005D6310" w:rsidRDefault="005D6310" w:rsidP="00682E43">
      <w:pPr>
        <w:ind w:left="1080"/>
      </w:pPr>
    </w:p>
    <w:p w:rsidR="005D6310" w:rsidRDefault="005D6310" w:rsidP="00682E43">
      <w:pPr>
        <w:ind w:left="1080"/>
      </w:pPr>
      <w:r>
        <w:t>Mark as Read will toggle the selected email or emails to normal text instead of bold as they are when unread.</w:t>
      </w:r>
    </w:p>
    <w:p w:rsidR="005D6310" w:rsidRDefault="005D6310" w:rsidP="00682E43">
      <w:pPr>
        <w:ind w:left="1080"/>
      </w:pPr>
    </w:p>
    <w:p w:rsidR="005D6310" w:rsidRDefault="005D6310" w:rsidP="00682E43">
      <w:pPr>
        <w:ind w:left="1080"/>
      </w:pPr>
      <w:r>
        <w:lastRenderedPageBreak/>
        <w:t>Highlight shifts the color to gold. Again, a max of 30 messages can be highlighted in any given account. These will be automatically sorted just after unread.</w:t>
      </w:r>
    </w:p>
    <w:p w:rsidR="005D6310" w:rsidRDefault="005D6310" w:rsidP="00682E43">
      <w:pPr>
        <w:ind w:left="1080"/>
      </w:pPr>
    </w:p>
    <w:p w:rsidR="005D6310" w:rsidRDefault="005D6310" w:rsidP="00682E43">
      <w:pPr>
        <w:ind w:left="1080"/>
      </w:pPr>
      <w:r>
        <w:t>Writing will provide space for the player name. If loaded from bug, directly from a player link, or from a reply, then the name will already be filled in. Otherwise, players can enter in a text field with a maximum of 5000 characters. Note that reply will append the previous postings at the end and they will not count towards the 5k character limit. Players can link items, players, npcs and journal entries in. It will provide options for send and cancel.</w:t>
      </w:r>
    </w:p>
    <w:p w:rsidR="005D6310" w:rsidRDefault="005D6310" w:rsidP="00682E43">
      <w:pPr>
        <w:ind w:left="1080"/>
      </w:pPr>
    </w:p>
    <w:p w:rsidR="005D6310" w:rsidRPr="00682E43" w:rsidRDefault="005D6310" w:rsidP="00682E43">
      <w:pPr>
        <w:ind w:left="1080"/>
      </w:pPr>
    </w:p>
    <w:p w:rsidR="00B76D3C" w:rsidRDefault="00B76D3C" w:rsidP="00D07115">
      <w:pPr>
        <w:pStyle w:val="Heading2"/>
        <w:numPr>
          <w:ilvl w:val="1"/>
          <w:numId w:val="1"/>
        </w:numPr>
      </w:pPr>
      <w:bookmarkStart w:id="160" w:name="_Toc269456837"/>
      <w:r>
        <w:t>Chat Channels</w:t>
      </w:r>
      <w:bookmarkEnd w:id="160"/>
    </w:p>
    <w:p w:rsidR="009B683B" w:rsidRDefault="009B683B" w:rsidP="009B683B">
      <w:pPr>
        <w:ind w:left="1080"/>
      </w:pPr>
      <w:r>
        <w:t xml:space="preserve">The chat channel will be visible on the main panel. This will have </w:t>
      </w:r>
      <w:r w:rsidR="00DD5E89">
        <w:t>4</w:t>
      </w:r>
      <w:r>
        <w:t xml:space="preserve"> channels that can be individually enabled or disabled. Channel state will save over logging. The channels are: Global, </w:t>
      </w:r>
      <w:r w:rsidR="00DD5E89">
        <w:t>Guild,</w:t>
      </w:r>
      <w:r>
        <w:t xml:space="preserve"> Private and System. Each entry will have the player name which will allow a link for private messaging, mailing or reporting abuse. If the latter is selected, the message in question will be pasted into the email in an uneditable section.</w:t>
      </w:r>
    </w:p>
    <w:p w:rsidR="00DD5E89" w:rsidRDefault="00DD5E89" w:rsidP="009B683B">
      <w:pPr>
        <w:ind w:left="1080"/>
      </w:pPr>
    </w:p>
    <w:p w:rsidR="00DD5E89" w:rsidRDefault="009B683B" w:rsidP="00D07115">
      <w:pPr>
        <w:pStyle w:val="ListParagraph"/>
        <w:numPr>
          <w:ilvl w:val="0"/>
          <w:numId w:val="11"/>
        </w:numPr>
      </w:pPr>
      <w:r>
        <w:t>Global</w:t>
      </w:r>
      <w:r w:rsidR="00DD5E89">
        <w:t>:</w:t>
      </w:r>
      <w:r>
        <w:t xml:space="preserve"> </w:t>
      </w:r>
      <w:r w:rsidR="00DD5E89">
        <w:t>M</w:t>
      </w:r>
      <w:r>
        <w:t xml:space="preserve">essages to everyone online on the server. Items are required to post here though players under new status will not be charged. Other players will find these </w:t>
      </w:r>
      <w:r w:rsidR="00DD5E89">
        <w:t>items commonly around the game.</w:t>
      </w:r>
    </w:p>
    <w:p w:rsidR="00DD5E89" w:rsidRDefault="00DD5E89" w:rsidP="00D07115">
      <w:pPr>
        <w:pStyle w:val="ListParagraph"/>
        <w:numPr>
          <w:ilvl w:val="0"/>
          <w:numId w:val="11"/>
        </w:numPr>
      </w:pPr>
      <w:r>
        <w:t>Guild: This will go to everyone in the guild. The tab will provide a way to enable friends of the guild to receive the chat. Friends would include any members of other guilds that are identified as friendly.</w:t>
      </w:r>
    </w:p>
    <w:p w:rsidR="00DD5E89" w:rsidRDefault="00DD5E89" w:rsidP="00D07115">
      <w:pPr>
        <w:pStyle w:val="ListParagraph"/>
        <w:numPr>
          <w:ilvl w:val="0"/>
          <w:numId w:val="11"/>
        </w:numPr>
      </w:pPr>
      <w:r>
        <w:t xml:space="preserve">Private: </w:t>
      </w:r>
      <w:r w:rsidR="00C73915">
        <w:t>These messages are directly between two players. Only they see them.</w:t>
      </w:r>
    </w:p>
    <w:p w:rsidR="006C43BC" w:rsidRDefault="006C43BC" w:rsidP="00D07115">
      <w:pPr>
        <w:pStyle w:val="ListParagraph"/>
        <w:numPr>
          <w:ilvl w:val="0"/>
          <w:numId w:val="11"/>
        </w:numPr>
      </w:pPr>
      <w:r>
        <w:t>System: These are common messages such as notifications to you or everyone on the server of messages of note. They will include global messages like an incoming shutdown or reminder of maintenance. Messages will include information such as research, construction or exploration completed for the player or rewards that they may have received.</w:t>
      </w:r>
    </w:p>
    <w:p w:rsidR="00DD5E89" w:rsidRDefault="00DD5E89" w:rsidP="00DD5E89">
      <w:pPr>
        <w:ind w:left="1440"/>
      </w:pPr>
    </w:p>
    <w:p w:rsidR="009B683B" w:rsidRDefault="009B683B" w:rsidP="005E0B53">
      <w:pPr>
        <w:ind w:left="1080"/>
      </w:pPr>
      <w:r>
        <w:t>Adult filtering will be on by default and will attempt to block most common abuses.</w:t>
      </w:r>
      <w:r w:rsidR="00DD5E89">
        <w:t xml:space="preserve"> This will be checking for basic common English words and obvious workarounds like spaces.</w:t>
      </w:r>
    </w:p>
    <w:p w:rsidR="00C73915" w:rsidRDefault="00C73915" w:rsidP="005E0B53">
      <w:pPr>
        <w:ind w:left="1080"/>
      </w:pPr>
    </w:p>
    <w:p w:rsidR="00C73915" w:rsidRDefault="00DD5E89" w:rsidP="005E0B53">
      <w:pPr>
        <w:ind w:left="1080"/>
      </w:pPr>
      <w:r>
        <w:t>All messages will have a limit of 5 messages per minute (to limit spamming), and be limited to 256 characters in length.</w:t>
      </w:r>
      <w:r w:rsidR="00C73915">
        <w:t xml:space="preserve"> Messages of each channel will have a different color coding to improve tracking.</w:t>
      </w:r>
    </w:p>
    <w:p w:rsidR="007325F0" w:rsidRDefault="007325F0" w:rsidP="005E0B53">
      <w:pPr>
        <w:ind w:left="1080"/>
      </w:pPr>
    </w:p>
    <w:p w:rsidR="007325F0" w:rsidRPr="009B683B" w:rsidRDefault="007325F0" w:rsidP="005E0B53">
      <w:pPr>
        <w:ind w:left="1080"/>
      </w:pPr>
      <w:r>
        <w:lastRenderedPageBreak/>
        <w:t>Player names in the chat channel will be hyperlinked so as to provide a set of options for anyone clicking on them. They include sending mail, a private message, or invite to an arena challenge.</w:t>
      </w:r>
    </w:p>
    <w:p w:rsidR="00B76D3C" w:rsidRDefault="00B76D3C" w:rsidP="00D07115">
      <w:pPr>
        <w:pStyle w:val="Heading2"/>
        <w:numPr>
          <w:ilvl w:val="1"/>
          <w:numId w:val="1"/>
        </w:numPr>
      </w:pPr>
      <w:bookmarkStart w:id="161" w:name="_Shop"/>
      <w:bookmarkStart w:id="162" w:name="_Toc269456838"/>
      <w:bookmarkEnd w:id="161"/>
      <w:r>
        <w:t>Shop</w:t>
      </w:r>
      <w:bookmarkEnd w:id="162"/>
    </w:p>
    <w:p w:rsidR="005E0B53" w:rsidRDefault="005E0B53" w:rsidP="005E0B53">
      <w:pPr>
        <w:ind w:left="1080"/>
      </w:pPr>
      <w:r>
        <w:t>The shop will be found in town and will possess items that can be purchased with in-game (denarii) and purchased (staters) currency.</w:t>
      </w:r>
      <w:r w:rsidR="000C3A98">
        <w:t xml:space="preserve"> Any item that can be purchased with denarii can also be bought with staters.</w:t>
      </w:r>
      <w:r>
        <w:t xml:space="preserve"> It will also link to being able to buy currency through options such as </w:t>
      </w:r>
      <w:r w:rsidR="008272C3">
        <w:t>P</w:t>
      </w:r>
      <w:r>
        <w:t>aypal, etc.</w:t>
      </w:r>
    </w:p>
    <w:p w:rsidR="005E0B53" w:rsidRDefault="005E0B53" w:rsidP="005E0B53">
      <w:pPr>
        <w:ind w:left="1080"/>
      </w:pPr>
    </w:p>
    <w:p w:rsidR="005E0B53" w:rsidRDefault="005E0B53" w:rsidP="005E0B53">
      <w:pPr>
        <w:ind w:left="1080"/>
      </w:pPr>
      <w:r>
        <w:t>The shop will have daily and weekly specials at discounts as well as items that only ever show up here. Players can also sell their items here for a fixed percentage of thei</w:t>
      </w:r>
      <w:r w:rsidR="000C3A98">
        <w:t>r max value (as indicated in the section 4.2.2.1.6.2 Shops.</w:t>
      </w:r>
    </w:p>
    <w:p w:rsidR="000C3A98" w:rsidRDefault="000C3A98" w:rsidP="005E0B53">
      <w:pPr>
        <w:ind w:left="1080"/>
      </w:pPr>
    </w:p>
    <w:p w:rsidR="000C3A98" w:rsidRDefault="004C44E4" w:rsidP="005E0B53">
      <w:pPr>
        <w:ind w:left="1080"/>
      </w:pPr>
      <w:r>
        <w:t xml:space="preserve">Items will have tier levels which will correspond to approximate adventurer levels and power of the items. Tier levels for purchase will be based on the level of the shop (also see the shop section in buildings). </w:t>
      </w:r>
      <w:r w:rsidR="000C3A98">
        <w:t>Item categories will include Specials, Armor, Weapons, Enchantments, Administrative, Crafting, and Bundles</w:t>
      </w:r>
    </w:p>
    <w:p w:rsidR="000C3A98" w:rsidRDefault="000C3A98" w:rsidP="00D07115">
      <w:pPr>
        <w:pStyle w:val="ListParagraph"/>
        <w:numPr>
          <w:ilvl w:val="0"/>
          <w:numId w:val="12"/>
        </w:numPr>
      </w:pPr>
      <w:r w:rsidRPr="000E2264">
        <w:rPr>
          <w:i/>
        </w:rPr>
        <w:t>Specials</w:t>
      </w:r>
      <w:r>
        <w:t>: These are the daily and weekly specials. Items unique to the specials category will be visually shown as such. These will include occasional rare and epic items, but also seasonal.</w:t>
      </w:r>
    </w:p>
    <w:p w:rsidR="000C3A98" w:rsidRDefault="000C3A98" w:rsidP="00D07115">
      <w:pPr>
        <w:pStyle w:val="ListParagraph"/>
        <w:numPr>
          <w:ilvl w:val="0"/>
          <w:numId w:val="12"/>
        </w:numPr>
      </w:pPr>
      <w:r w:rsidRPr="000E2264">
        <w:rPr>
          <w:i/>
        </w:rPr>
        <w:t>Armor</w:t>
      </w:r>
      <w:r>
        <w:t>: These will have items for different levels, slots and types of items with standard common and daily randomized rare and epic items (these will always reset of the daily maintenance, as opposed to the stronger specials which may last a week or weekend).</w:t>
      </w:r>
    </w:p>
    <w:p w:rsidR="000C3A98" w:rsidRDefault="000C3A98" w:rsidP="00D07115">
      <w:pPr>
        <w:pStyle w:val="ListParagraph"/>
        <w:numPr>
          <w:ilvl w:val="0"/>
          <w:numId w:val="12"/>
        </w:numPr>
      </w:pPr>
      <w:r w:rsidRPr="000E2264">
        <w:rPr>
          <w:i/>
        </w:rPr>
        <w:t>Weapons</w:t>
      </w:r>
      <w:r>
        <w:t>: Tools of destruction will be included for every class and major level category</w:t>
      </w:r>
    </w:p>
    <w:p w:rsidR="004C44E4" w:rsidRDefault="004C44E4" w:rsidP="00D07115">
      <w:pPr>
        <w:pStyle w:val="ListParagraph"/>
        <w:numPr>
          <w:ilvl w:val="0"/>
          <w:numId w:val="12"/>
        </w:numPr>
      </w:pPr>
      <w:r w:rsidRPr="000E2264">
        <w:rPr>
          <w:i/>
        </w:rPr>
        <w:t>Enchantments</w:t>
      </w:r>
      <w:r>
        <w:t>: These are magic scrolls that can provide a wide range of benefits for an adventurer, party or city. This includes increasing treasure drop rates, experience gained, increasing / decreasing monster frequency in dungeons, etc.</w:t>
      </w:r>
    </w:p>
    <w:p w:rsidR="004C44E4" w:rsidRDefault="004C44E4" w:rsidP="00D07115">
      <w:pPr>
        <w:pStyle w:val="ListParagraph"/>
        <w:numPr>
          <w:ilvl w:val="0"/>
          <w:numId w:val="12"/>
        </w:numPr>
      </w:pPr>
      <w:r w:rsidRPr="000E2264">
        <w:rPr>
          <w:i/>
        </w:rPr>
        <w:t>Administrative</w:t>
      </w:r>
      <w:r>
        <w:t>: These are special items that can help the town or party. For example, assisting with the building construction (lowering the costs or speeding it up), temporarily improving the vault effectiveness, or giving benefit to other buildings such as the stables so the parties can move faster.</w:t>
      </w:r>
    </w:p>
    <w:p w:rsidR="004C44E4" w:rsidRDefault="004C44E4" w:rsidP="00D07115">
      <w:pPr>
        <w:pStyle w:val="ListParagraph"/>
        <w:numPr>
          <w:ilvl w:val="0"/>
          <w:numId w:val="12"/>
        </w:numPr>
      </w:pPr>
      <w:r w:rsidRPr="000E2264">
        <w:rPr>
          <w:i/>
        </w:rPr>
        <w:t>Crafting</w:t>
      </w:r>
      <w:r>
        <w:t>: This will include materials that can be used for the crafting process. These will fluxuate daily though the low tier will be there most every day. There will always be a few of the rarest that can only be found in dungeons or by questing. Some of the top tier can only be purchased with Staters as well.</w:t>
      </w:r>
    </w:p>
    <w:p w:rsidR="000710EF" w:rsidRDefault="000710EF" w:rsidP="000710EF">
      <w:pPr>
        <w:ind w:left="1080"/>
      </w:pPr>
    </w:p>
    <w:p w:rsidR="000710EF" w:rsidRDefault="000710EF" w:rsidP="000710EF">
      <w:pPr>
        <w:ind w:left="1080"/>
      </w:pPr>
      <w:r>
        <w:t xml:space="preserve">The item sell option will list out all items the player has in the vault or on items held by adventurers that are in town (including those doing building or </w:t>
      </w:r>
      <w:r>
        <w:lastRenderedPageBreak/>
        <w:t>researching). Items that need identification will be sorted and filterable. The cost of identificaiton will be 50 denarii per tier of the item.</w:t>
      </w:r>
    </w:p>
    <w:p w:rsidR="000710EF" w:rsidRDefault="000710EF" w:rsidP="000710EF">
      <w:pPr>
        <w:ind w:left="1080"/>
      </w:pPr>
    </w:p>
    <w:p w:rsidR="000710EF" w:rsidRPr="005E0B53" w:rsidRDefault="000710EF" w:rsidP="000710EF">
      <w:pPr>
        <w:ind w:left="1080"/>
      </w:pPr>
      <w:r>
        <w:t>See 4.2.2.1.6.2 (Shops)</w:t>
      </w:r>
    </w:p>
    <w:p w:rsidR="00682E43" w:rsidRDefault="00682E43" w:rsidP="00D07115">
      <w:pPr>
        <w:pStyle w:val="Heading2"/>
        <w:numPr>
          <w:ilvl w:val="1"/>
          <w:numId w:val="1"/>
        </w:numPr>
      </w:pPr>
      <w:bookmarkStart w:id="163" w:name="_Auction"/>
      <w:bookmarkStart w:id="164" w:name="_Toc269456839"/>
      <w:bookmarkEnd w:id="163"/>
      <w:r>
        <w:t>Auction</w:t>
      </w:r>
      <w:bookmarkEnd w:id="164"/>
    </w:p>
    <w:p w:rsidR="002E2484" w:rsidRDefault="002E2484" w:rsidP="002E2484">
      <w:pPr>
        <w:ind w:left="1080"/>
      </w:pPr>
      <w:r>
        <w:t>The auction system will be available to the players to sell items to other players. Crafted items are not allowed to be auctioned. Similarly, items cannot be posted for less than it can be directly sold for. As per the market building description (Section 4.2.2.1.6.6), the player can post or buy items of the tier level floor(marketLevel / 10) + 1. This means at level 1 of the market, they can only post tier 1 items. At level 100, they can post up to level 11 items. They can also only post a maximum of floor(marketLevel / 5) + 1 items.</w:t>
      </w:r>
    </w:p>
    <w:p w:rsidR="002E2484" w:rsidRDefault="002E2484" w:rsidP="002E2484">
      <w:pPr>
        <w:ind w:left="2880"/>
      </w:pPr>
    </w:p>
    <w:p w:rsidR="002E2484" w:rsidRDefault="002E2484" w:rsidP="002E2484">
      <w:pPr>
        <w:ind w:left="1080"/>
      </w:pPr>
      <w:r>
        <w:t xml:space="preserve">The transaction fee is 3% of the transaction value paid by the seller. If an auction expires, the player can choose to take their item back (and pay the 3% fee or repost it without </w:t>
      </w:r>
      <w:r w:rsidR="00912D68">
        <w:t xml:space="preserve">any cost). </w:t>
      </w:r>
      <w:r>
        <w:t>Additionally, the transaction fee will be lowered 1%</w:t>
      </w:r>
      <w:r w:rsidR="00912D68">
        <w:t xml:space="preserve"> (of the 3% or 2.97% at level 1)</w:t>
      </w:r>
      <w:r>
        <w:t xml:space="preserve"> per level of the market building. As such, level 100 will have no sale transaction fee charged to the player. However, the no-sale fee is still applicable. If an expired auction is not picked up or</w:t>
      </w:r>
      <w:r w:rsidR="00912D68">
        <w:t xml:space="preserve"> re-posted within 14 days, then it will be auto-sold at market prices, the sales fee deducted and the remaining money transferred to the player’s coffers.</w:t>
      </w:r>
    </w:p>
    <w:p w:rsidR="00912D68" w:rsidRDefault="00912D68" w:rsidP="002E2484">
      <w:pPr>
        <w:ind w:left="1080"/>
      </w:pPr>
    </w:p>
    <w:p w:rsidR="00912D68" w:rsidRDefault="00912D68" w:rsidP="002E2484">
      <w:pPr>
        <w:ind w:left="1080"/>
      </w:pPr>
      <w:r>
        <w:t xml:space="preserve">Options at the auction include searching for keyword or category (type of item), sorting on value and expiration of the auction. A player can look at consignments, repost or buy-back expired their auctions or post new ones. Sales will send notification events to the player and money will be added to their account. </w:t>
      </w:r>
    </w:p>
    <w:p w:rsidR="00912D68" w:rsidRDefault="00912D68" w:rsidP="002E2484">
      <w:pPr>
        <w:ind w:left="1080"/>
      </w:pPr>
    </w:p>
    <w:p w:rsidR="00912D68" w:rsidRDefault="00912D68" w:rsidP="002E2484">
      <w:pPr>
        <w:ind w:left="1080"/>
      </w:pPr>
      <w:r>
        <w:t>Posting an item will identify the minimum a player can start the bidding at (based on the sell value) and provide a buyout option. The seller can adjust the minimum bid upwards. Other like items will be listed default by the ending time of the auction but can be sorted by minimum and buyout orders. Buyout prices are optional and will default to n/a.</w:t>
      </w:r>
    </w:p>
    <w:p w:rsidR="00912D68" w:rsidRDefault="00912D68" w:rsidP="002E2484">
      <w:pPr>
        <w:ind w:left="1080"/>
      </w:pPr>
    </w:p>
    <w:p w:rsidR="00912D68" w:rsidRPr="00C246DE" w:rsidRDefault="00912D68" w:rsidP="002E2484">
      <w:pPr>
        <w:ind w:left="1080"/>
      </w:pPr>
      <w:r>
        <w:t>Bidding on an item can either buy the items straight out if a buyout is set or a bid can be done. The default will be the next higher increment, but</w:t>
      </w:r>
      <w:r w:rsidR="003B2BB5">
        <w:t xml:space="preserve"> a player can </w:t>
      </w:r>
      <w:r>
        <w:t>opt to set it higher (it will not auto-increment). Bids will set aside money from the user to pay for it. If the item is outbid, the money is automatically returned (and an event notifying the player is generated). If an item is won, then</w:t>
      </w:r>
      <w:r w:rsidR="003B2BB5">
        <w:t xml:space="preserve"> the money is permanently gone and the player will get the item sent to them in the mail immediately (with an event notifying them that they won).</w:t>
      </w:r>
    </w:p>
    <w:p w:rsidR="002E2484" w:rsidRPr="002E2484" w:rsidRDefault="002E2484" w:rsidP="002E2484">
      <w:pPr>
        <w:ind w:left="1080"/>
      </w:pPr>
    </w:p>
    <w:p w:rsidR="00513364" w:rsidRDefault="003D6BD0" w:rsidP="00D07115">
      <w:pPr>
        <w:pStyle w:val="Heading2"/>
        <w:numPr>
          <w:ilvl w:val="1"/>
          <w:numId w:val="1"/>
        </w:numPr>
      </w:pPr>
      <w:bookmarkStart w:id="165" w:name="_Inventory_/_Attributes"/>
      <w:bookmarkStart w:id="166" w:name="_Toc269456840"/>
      <w:bookmarkEnd w:id="165"/>
      <w:r>
        <w:lastRenderedPageBreak/>
        <w:t xml:space="preserve">Equipped / </w:t>
      </w:r>
      <w:r w:rsidR="00513364">
        <w:t>Inventory / Attributes</w:t>
      </w:r>
      <w:bookmarkEnd w:id="166"/>
    </w:p>
    <w:p w:rsidR="0065525C" w:rsidRDefault="000710EF" w:rsidP="0065525C">
      <w:pPr>
        <w:ind w:left="990"/>
      </w:pPr>
      <w:r>
        <w:t xml:space="preserve">The </w:t>
      </w:r>
      <w:r w:rsidR="003D6BD0">
        <w:t xml:space="preserve">equipped items, </w:t>
      </w:r>
      <w:r>
        <w:t xml:space="preserve">inventory and attributes panel will provide the image of the adventurer, their current and maximum attributes (See section 5.2 Character Attributes / Traits), and an icon view of all currently worn equipment. </w:t>
      </w:r>
      <w:r w:rsidR="003D6BD0">
        <w:t xml:space="preserve">This includes 17 item slots (See 5.7.2.2.2). To the right </w:t>
      </w:r>
      <w:r>
        <w:t>will be a scrollable list of items the party has available. Each character has 1</w:t>
      </w:r>
      <w:r w:rsidR="003D6BD0">
        <w:t>2</w:t>
      </w:r>
      <w:r>
        <w:t xml:space="preserve"> item </w:t>
      </w:r>
      <w:r w:rsidR="003D6BD0">
        <w:t xml:space="preserve">inventory </w:t>
      </w:r>
      <w:r>
        <w:t>slots</w:t>
      </w:r>
      <w:r w:rsidR="00360BC8">
        <w:t xml:space="preserve"> though some items will be stackable (such as ammo, </w:t>
      </w:r>
      <w:r w:rsidR="003D6BD0">
        <w:t>consumable (</w:t>
      </w:r>
      <w:r w:rsidR="00360BC8">
        <w:t>potions</w:t>
      </w:r>
      <w:r w:rsidR="003D6BD0">
        <w:t>), quest items</w:t>
      </w:r>
      <w:r w:rsidR="00360BC8">
        <w:t xml:space="preserve"> and crafting materials). Stacks will have a 999 maximum before splitting into a new stack. Stacks can be combined and </w:t>
      </w:r>
      <w:r w:rsidR="0000351D">
        <w:t>separated</w:t>
      </w:r>
      <w:r w:rsidR="00360BC8">
        <w:t>. Equipable items</w:t>
      </w:r>
      <w:r w:rsidR="002564BD">
        <w:t xml:space="preserve"> are</w:t>
      </w:r>
      <w:r w:rsidR="004015D4">
        <w:t xml:space="preserve"> automatically pulled out individually from a stack (if applicable) as only one of an item type can be stored in a given belt attachment slot at a time. Therefore, an adventurer could have 2 potions of healing at most at any time ready for immediate combat use (one for each slot).</w:t>
      </w:r>
      <w:r w:rsidR="003D6BD0">
        <w:t xml:space="preserve"> As such, stackable numbers will only show on stackable item types in their inventory location. However, when transferring (dragging) to another party member or to the vault storage, a popup will be provided to ask the user how many of that type will go (cancel or 0 will exit without a transfer). This is only true if it is a stackable item with &gt;1 items in the stack.</w:t>
      </w:r>
    </w:p>
    <w:p w:rsidR="004015D4" w:rsidRDefault="004015D4" w:rsidP="0065525C">
      <w:pPr>
        <w:ind w:left="990"/>
      </w:pPr>
    </w:p>
    <w:p w:rsidR="003D6BD0" w:rsidRDefault="004015D4" w:rsidP="0065525C">
      <w:pPr>
        <w:ind w:left="990"/>
      </w:pPr>
      <w:r>
        <w:t xml:space="preserve">Attributes will clearly identify if there are temporary affects adjusting abilities up or down. There will be </w:t>
      </w:r>
      <w:r w:rsidR="003D6BD0">
        <w:t>a tab</w:t>
      </w:r>
      <w:r>
        <w:t xml:space="preserve"> for identifying what affects </w:t>
      </w:r>
      <w:r w:rsidR="003D6BD0">
        <w:t xml:space="preserve">(both party and individual) that </w:t>
      </w:r>
      <w:r>
        <w:t>are applied to a given attribute and the source of it (or them).</w:t>
      </w:r>
      <w:r w:rsidR="003D6BD0">
        <w:t xml:space="preserve"> </w:t>
      </w:r>
    </w:p>
    <w:p w:rsidR="003D6BD0" w:rsidRDefault="003D6BD0" w:rsidP="0065525C">
      <w:pPr>
        <w:ind w:left="990"/>
      </w:pPr>
    </w:p>
    <w:p w:rsidR="004015D4" w:rsidRDefault="003D6BD0" w:rsidP="0065525C">
      <w:pPr>
        <w:ind w:left="990"/>
      </w:pPr>
      <w:r>
        <w:t>There will also be a tab to indicate skills / spells a player knows. This tab needs to also indicate the spirae cost, the level of the skill / spell, when i</w:t>
      </w:r>
      <w:r w:rsidR="003610C4">
        <w:t>t is used and a short desc for it. The latter should be as a tooltip.</w:t>
      </w:r>
    </w:p>
    <w:p w:rsidR="00400DC5" w:rsidRDefault="00400DC5" w:rsidP="0065525C">
      <w:pPr>
        <w:ind w:left="990"/>
      </w:pPr>
    </w:p>
    <w:p w:rsidR="00400DC5" w:rsidRPr="0065525C" w:rsidRDefault="00400DC5" w:rsidP="0065525C">
      <w:pPr>
        <w:ind w:left="990"/>
      </w:pPr>
      <w:r>
        <w:t>Players will be able to level or change classes from this menu.</w:t>
      </w:r>
    </w:p>
    <w:p w:rsidR="00513364" w:rsidRDefault="00513364" w:rsidP="00D07115">
      <w:pPr>
        <w:pStyle w:val="Heading2"/>
        <w:numPr>
          <w:ilvl w:val="1"/>
          <w:numId w:val="1"/>
        </w:numPr>
      </w:pPr>
      <w:bookmarkStart w:id="167" w:name="_Leveling_/_Switching"/>
      <w:bookmarkStart w:id="168" w:name="_Toc269456841"/>
      <w:bookmarkEnd w:id="167"/>
      <w:r>
        <w:t>Leveling</w:t>
      </w:r>
      <w:r w:rsidR="00400DC5">
        <w:t xml:space="preserve"> / Switching Classes</w:t>
      </w:r>
      <w:bookmarkEnd w:id="168"/>
    </w:p>
    <w:p w:rsidR="00400DC5" w:rsidRDefault="00D03856" w:rsidP="0065525C">
      <w:pPr>
        <w:ind w:left="1080"/>
      </w:pPr>
      <w:r>
        <w:t xml:space="preserve">When a character’s experience gets over the required amount to level, the character will provide feedback to the player to indicate they can level them when they are ready. More than one level can be queued up but leveling requires being back in town and spending denarii to complete the training. Gaining skills and spells will require research when the level has been obtained. The costs for leveling are 200 * the adventurer’s current level. So moving from level 1 to 2 will cost 200 denarii. Going from 99 to 100 will cost 19,800 denarii. </w:t>
      </w:r>
    </w:p>
    <w:p w:rsidR="00400DC5" w:rsidRDefault="00400DC5" w:rsidP="0065525C">
      <w:pPr>
        <w:ind w:left="1080"/>
      </w:pPr>
    </w:p>
    <w:p w:rsidR="00124D1A" w:rsidRDefault="00124D1A" w:rsidP="0065525C">
      <w:pPr>
        <w:ind w:left="1080"/>
      </w:pPr>
      <w:r>
        <w:t>Leveling gains</w:t>
      </w:r>
      <w:r w:rsidR="00D454BC">
        <w:t xml:space="preserve"> </w:t>
      </w:r>
      <w:r>
        <w:t xml:space="preserve">the player </w:t>
      </w:r>
      <w:r w:rsidR="00D454BC">
        <w:t>1-2 attribute points to distribute. Health and Spirae will gain 1-10 * Ceiling(new level / 5). Items can be used to improve the percentages when leveling.</w:t>
      </w:r>
    </w:p>
    <w:p w:rsidR="00124D1A" w:rsidRDefault="00124D1A" w:rsidP="0065525C">
      <w:pPr>
        <w:ind w:left="1080"/>
      </w:pPr>
    </w:p>
    <w:p w:rsidR="0065525C" w:rsidRPr="0065525C" w:rsidRDefault="00400DC5" w:rsidP="0065525C">
      <w:pPr>
        <w:ind w:left="1080"/>
      </w:pPr>
      <w:r>
        <w:t xml:space="preserve">An adventurer that gets to level </w:t>
      </w:r>
      <w:r w:rsidR="00124D1A">
        <w:t>75</w:t>
      </w:r>
      <w:r w:rsidR="003610C4">
        <w:t>+ has</w:t>
      </w:r>
      <w:r>
        <w:t xml:space="preserve"> the </w:t>
      </w:r>
      <w:r w:rsidR="00124D1A">
        <w:t>option</w:t>
      </w:r>
      <w:r>
        <w:t xml:space="preserve"> to switch classes (or reset if they choose his or her current class). If a player qualifies</w:t>
      </w:r>
      <w:r w:rsidR="00124D1A">
        <w:t xml:space="preserve">, then they can pull up the option to reset his or her level and area of learning skills / spells. Any </w:t>
      </w:r>
      <w:r w:rsidR="00124D1A">
        <w:lastRenderedPageBreak/>
        <w:t>current skills and spells will</w:t>
      </w:r>
      <w:r w:rsidR="008511D1">
        <w:t xml:space="preserve"> be retained, but he or she can</w:t>
      </w:r>
      <w:r w:rsidR="00124D1A">
        <w:t xml:space="preserve">not learn new nor gain experience towards any of these skills unless the new class has that skill or spell and the adventurer’s level is high enough to allow for progression. </w:t>
      </w:r>
      <w:r w:rsidR="00D03856">
        <w:t>Switching classes costs 50,000 denarii.</w:t>
      </w:r>
    </w:p>
    <w:p w:rsidR="006C43BC" w:rsidRDefault="006C43BC" w:rsidP="00D07115">
      <w:pPr>
        <w:pStyle w:val="Heading2"/>
        <w:numPr>
          <w:ilvl w:val="1"/>
          <w:numId w:val="1"/>
        </w:numPr>
      </w:pPr>
      <w:bookmarkStart w:id="169" w:name="_Exploration"/>
      <w:bookmarkStart w:id="170" w:name="_Toc269456842"/>
      <w:bookmarkEnd w:id="169"/>
      <w:r>
        <w:t>Exploration</w:t>
      </w:r>
      <w:bookmarkEnd w:id="170"/>
    </w:p>
    <w:p w:rsidR="0007022E" w:rsidRDefault="0007022E" w:rsidP="0007022E">
      <w:pPr>
        <w:ind w:left="1080"/>
      </w:pPr>
      <w:r>
        <w:t>In the terrain view, the player will be able to click on the various dungeon / terrain tiles scattered nearby. There will be a real-time cost in travel by a party that will be shorted by the level of the stables and enchantments / items. There are two categories of tiles:</w:t>
      </w:r>
    </w:p>
    <w:p w:rsidR="0007022E" w:rsidRDefault="0007022E" w:rsidP="0007022E">
      <w:pPr>
        <w:ind w:left="1080"/>
      </w:pPr>
    </w:p>
    <w:p w:rsidR="0007022E" w:rsidRDefault="0007022E" w:rsidP="00D07115">
      <w:pPr>
        <w:pStyle w:val="ListParagraph"/>
        <w:numPr>
          <w:ilvl w:val="0"/>
          <w:numId w:val="13"/>
        </w:numPr>
      </w:pPr>
      <w:r>
        <w:t>PC towns.  These are subdivided into</w:t>
      </w:r>
      <w:r w:rsidR="00543EBB">
        <w:t xml:space="preserve"> (and appropriately color-coded)</w:t>
      </w:r>
      <w:r>
        <w:t>:</w:t>
      </w:r>
    </w:p>
    <w:p w:rsidR="0007022E" w:rsidRDefault="0007022E" w:rsidP="00D07115">
      <w:pPr>
        <w:pStyle w:val="ListParagraph"/>
        <w:numPr>
          <w:ilvl w:val="1"/>
          <w:numId w:val="13"/>
        </w:numPr>
      </w:pPr>
      <w:r>
        <w:t>Guild Members: Options are mail, send items, offer technology</w:t>
      </w:r>
      <w:r w:rsidR="007325F0">
        <w:t>, arena</w:t>
      </w:r>
    </w:p>
    <w:p w:rsidR="0007022E" w:rsidRDefault="0007022E" w:rsidP="00D07115">
      <w:pPr>
        <w:pStyle w:val="ListParagraph"/>
        <w:numPr>
          <w:ilvl w:val="1"/>
          <w:numId w:val="13"/>
        </w:numPr>
      </w:pPr>
      <w:r>
        <w:t>Friends (of Guild): Options are mail</w:t>
      </w:r>
      <w:r w:rsidR="007325F0">
        <w:t xml:space="preserve"> and arena</w:t>
      </w:r>
      <w:r>
        <w:t>.</w:t>
      </w:r>
    </w:p>
    <w:p w:rsidR="0007022E" w:rsidRDefault="0007022E" w:rsidP="00D07115">
      <w:pPr>
        <w:pStyle w:val="ListParagraph"/>
        <w:numPr>
          <w:ilvl w:val="1"/>
          <w:numId w:val="13"/>
        </w:numPr>
      </w:pPr>
      <w:r>
        <w:t>Enemies: Options are mail, theft</w:t>
      </w:r>
      <w:r w:rsidR="007325F0">
        <w:t>, and arena</w:t>
      </w:r>
    </w:p>
    <w:p w:rsidR="00DB0782" w:rsidRDefault="0007022E" w:rsidP="00D07115">
      <w:pPr>
        <w:pStyle w:val="ListParagraph"/>
        <w:numPr>
          <w:ilvl w:val="1"/>
          <w:numId w:val="13"/>
        </w:numPr>
      </w:pPr>
      <w:r>
        <w:t>Neutral: Options are mail, invite (to the guild), theft</w:t>
      </w:r>
      <w:r w:rsidR="007325F0">
        <w:t>, and arena.</w:t>
      </w:r>
    </w:p>
    <w:p w:rsidR="00C22235" w:rsidRDefault="00C22235" w:rsidP="00D07115">
      <w:pPr>
        <w:pStyle w:val="ListParagraph"/>
        <w:numPr>
          <w:ilvl w:val="0"/>
          <w:numId w:val="13"/>
        </w:numPr>
      </w:pPr>
      <w:r>
        <w:t>Dungeons (the options are indicated below)</w:t>
      </w:r>
    </w:p>
    <w:p w:rsidR="00C22235" w:rsidRDefault="00C22235" w:rsidP="00D07115">
      <w:pPr>
        <w:pStyle w:val="ListParagraph"/>
        <w:numPr>
          <w:ilvl w:val="1"/>
          <w:numId w:val="13"/>
        </w:numPr>
      </w:pPr>
      <w:r>
        <w:t>Journey: Select a party to journey here</w:t>
      </w:r>
    </w:p>
    <w:p w:rsidR="00C22235" w:rsidRDefault="00C22235" w:rsidP="00D07115">
      <w:pPr>
        <w:pStyle w:val="ListParagraph"/>
        <w:numPr>
          <w:ilvl w:val="1"/>
          <w:numId w:val="13"/>
        </w:numPr>
      </w:pPr>
      <w:r>
        <w:t>Send</w:t>
      </w:r>
      <w:r w:rsidR="0007022E">
        <w:t xml:space="preserve"> (if one or </w:t>
      </w:r>
      <w:r>
        <w:t>more parties are already there): Select a party to either return to the player’s town or onto a different set of coordinates.</w:t>
      </w:r>
    </w:p>
    <w:p w:rsidR="00C22235" w:rsidRDefault="00C22235" w:rsidP="00D07115">
      <w:pPr>
        <w:pStyle w:val="ListParagraph"/>
        <w:numPr>
          <w:ilvl w:val="1"/>
          <w:numId w:val="13"/>
        </w:numPr>
      </w:pPr>
      <w:r>
        <w:t>Explore: Allows the player to auto-configure a party for exploring the top level of the dungeon. Rewards will be steady but minimalistic compared to entering. The party will not be allowed to explore if they are under an approximate level estimation of party power vs the level of the dungeon.</w:t>
      </w:r>
    </w:p>
    <w:p w:rsidR="0007022E" w:rsidRDefault="00C22235" w:rsidP="00D07115">
      <w:pPr>
        <w:pStyle w:val="ListParagraph"/>
        <w:numPr>
          <w:ilvl w:val="1"/>
          <w:numId w:val="13"/>
        </w:numPr>
      </w:pPr>
      <w:r>
        <w:t>Enter: Enters the 3D view of the dungeon to allow for live play.</w:t>
      </w:r>
    </w:p>
    <w:p w:rsidR="00C22235" w:rsidRDefault="00C22235" w:rsidP="00D07115">
      <w:pPr>
        <w:pStyle w:val="ListParagraph"/>
        <w:numPr>
          <w:ilvl w:val="1"/>
          <w:numId w:val="13"/>
        </w:numPr>
      </w:pPr>
      <w:r>
        <w:t>Raid: Pulls up a raid queue which identifies players of the approximate same level range of the leader and/or are in guild (and friends of guild) that wish to join a raid for that dungeon. Players can put adventurers into the queue in the Adventurer’s Hall.</w:t>
      </w:r>
      <w:r w:rsidR="001D5604">
        <w:t xml:space="preserve"> If pulled into a party, that member will be instantly transported to the party location and returned to town when removed/quit the raid.</w:t>
      </w:r>
    </w:p>
    <w:p w:rsidR="00F01C4D" w:rsidRDefault="00F01C4D" w:rsidP="00F01C4D">
      <w:pPr>
        <w:pStyle w:val="ListParagraph"/>
        <w:ind w:left="2520"/>
      </w:pPr>
    </w:p>
    <w:p w:rsidR="0007022E" w:rsidRDefault="00543EBB" w:rsidP="00400DC5">
      <w:pPr>
        <w:ind w:left="1080"/>
      </w:pPr>
      <w:r>
        <w:t xml:space="preserve">Dungeons will have a randomized level that will shift each day on reset (this timer will be shown clearly to the player). They will not change level if a party is stationed, exploring or entered in it. The levels for the initial level go from 1 to </w:t>
      </w:r>
      <w:r w:rsidR="00513364">
        <w:t>3</w:t>
      </w:r>
      <w:r>
        <w:t>0 and can go as far as 50</w:t>
      </w:r>
      <w:r w:rsidRPr="00543EBB">
        <w:rPr>
          <w:vertAlign w:val="superscript"/>
        </w:rPr>
        <w:t>th</w:t>
      </w:r>
      <w:r>
        <w:t xml:space="preserve"> level. Each level is approximately targeting a party of 6+ players of a minimum of 3*the dungeon level. (Composition of the party will affect this some). As such, a level 1 should be for a 1-3</w:t>
      </w:r>
      <w:r w:rsidRPr="00543EBB">
        <w:rPr>
          <w:vertAlign w:val="superscript"/>
        </w:rPr>
        <w:t>rd</w:t>
      </w:r>
      <w:r>
        <w:t xml:space="preserve"> level full party whereas a level 18 would be for 56</w:t>
      </w:r>
      <w:r w:rsidRPr="00543EBB">
        <w:rPr>
          <w:vertAlign w:val="superscript"/>
        </w:rPr>
        <w:t>th</w:t>
      </w:r>
      <w:r>
        <w:t xml:space="preserve"> level party. Dungeons of level 34+ </w:t>
      </w:r>
      <w:r w:rsidR="00513364">
        <w:t xml:space="preserve">are assuming party members who have gone to 100 and reset at least once. </w:t>
      </w:r>
    </w:p>
    <w:p w:rsidR="00513364" w:rsidRDefault="00513364" w:rsidP="00543EBB">
      <w:pPr>
        <w:ind w:left="2160"/>
      </w:pPr>
    </w:p>
    <w:p w:rsidR="00513364" w:rsidRDefault="00513364" w:rsidP="00513364">
      <w:pPr>
        <w:ind w:left="1080"/>
      </w:pPr>
      <w:r>
        <w:t>In the dungeon crawling 3D view, the player will be able to wander around the level. It will automap based on a 360 degree avatar-visible view (see Map 5.22).  Terrain and textures will vary based on the dungeon type. A small subset of models will be available for each section to add to the  area’s appeal. Stairwells (or equivalent) up and down will be on every level except level 50 (as that is the bottom). The level will be randomized unless it is a quest level (determined by the leader if in raid mode). Maps will be frozen once entered the first time unless the party leaves the dungeon.</w:t>
      </w:r>
      <w:r w:rsidR="00D83EA0">
        <w:t xml:space="preserve"> Spirae will not recharge while inside the dungeons unless through the use of special items and enchantments. Parties resting in at the entrance will recover health and spirae over time.</w:t>
      </w:r>
    </w:p>
    <w:p w:rsidR="00D83EA0" w:rsidRDefault="00D83EA0" w:rsidP="00513364">
      <w:pPr>
        <w:ind w:left="1080"/>
      </w:pPr>
    </w:p>
    <w:p w:rsidR="00400DC5" w:rsidRDefault="00400DC5" w:rsidP="00513364">
      <w:pPr>
        <w:ind w:left="1080"/>
      </w:pPr>
      <w:r>
        <w:t>While not in combat but exploring the dungeon, players will have the ability to view inventories for the party (though only for the adventurers they control). They can also use an item, cast a spell, excersise a skill, look at the map or pull up the quest list..</w:t>
      </w:r>
    </w:p>
    <w:p w:rsidR="00400DC5" w:rsidRDefault="00400DC5" w:rsidP="00513364">
      <w:pPr>
        <w:ind w:left="1080"/>
      </w:pPr>
    </w:p>
    <w:p w:rsidR="00D83EA0" w:rsidRDefault="00D83EA0" w:rsidP="00513364">
      <w:pPr>
        <w:ind w:left="1080"/>
      </w:pPr>
      <w:r>
        <w:t>While wandering in the dungeon crawling area, parties will run across traps, treasures, combats and friendly NPCs.</w:t>
      </w:r>
    </w:p>
    <w:p w:rsidR="00D83EA0" w:rsidRDefault="00D83EA0" w:rsidP="00D07115">
      <w:pPr>
        <w:pStyle w:val="ListParagraph"/>
        <w:numPr>
          <w:ilvl w:val="0"/>
          <w:numId w:val="14"/>
        </w:numPr>
      </w:pPr>
      <w:r>
        <w:t>Traps: These can be disarmed if detected. The type and effectiveness will vary based on the level of the dungeon.</w:t>
      </w:r>
    </w:p>
    <w:p w:rsidR="00D83EA0" w:rsidRDefault="00D83EA0" w:rsidP="00D07115">
      <w:pPr>
        <w:pStyle w:val="ListParagraph"/>
        <w:numPr>
          <w:ilvl w:val="0"/>
          <w:numId w:val="14"/>
        </w:numPr>
      </w:pPr>
      <w:r>
        <w:t>Treasures: Uncommon, but occasionally, treasure can be found through exploring. Generally, the loot will be in a chest or similar, though not always (lower levels are more likely to find items without protection). Chests may have locks or traps that will need to be overcome.</w:t>
      </w:r>
    </w:p>
    <w:p w:rsidR="00D83EA0" w:rsidRDefault="00D83EA0" w:rsidP="00D07115">
      <w:pPr>
        <w:pStyle w:val="ListParagraph"/>
        <w:numPr>
          <w:ilvl w:val="0"/>
          <w:numId w:val="14"/>
        </w:numPr>
      </w:pPr>
      <w:r>
        <w:t>Combats will have multiple ranks of enemies with groups of varying size and strength. The maximum number of ranks (each type of mob is categorized by one or more ranks) is limited to 10. The maximum number of troops per rank is 999 though few battles will have more than 10-20 per rank.</w:t>
      </w:r>
      <w:r w:rsidR="0019062A">
        <w:t xml:space="preserve"> Battles will always result in treasure of some sort though sometimes it may just be money and experience. One or more items will be found after 75% of combats, most especially at higher levels will be in chests and protected. There will be the potential for a boss battle on each level. They may be in a specific location(s) in a quest level.</w:t>
      </w:r>
    </w:p>
    <w:p w:rsidR="0019062A" w:rsidRDefault="0019062A" w:rsidP="00D07115">
      <w:pPr>
        <w:pStyle w:val="ListParagraph"/>
        <w:numPr>
          <w:ilvl w:val="0"/>
          <w:numId w:val="14"/>
        </w:numPr>
      </w:pPr>
      <w:r>
        <w:t>Friendly NPCs: They may offer advice (random but specific to the dungeon), may be a quest interaction (if on an applicable quest), provide an enchantment or minor item, or may offer to join the party if the party is not full.</w:t>
      </w:r>
    </w:p>
    <w:p w:rsidR="0019062A" w:rsidRDefault="0019062A" w:rsidP="0019062A"/>
    <w:p w:rsidR="0019062A" w:rsidRDefault="0019062A" w:rsidP="0019062A">
      <w:pPr>
        <w:ind w:left="1080"/>
      </w:pPr>
      <w:r>
        <w:t>If exploring in a raid, experience and treasure will be 15% high / better (+5% for each additional player beyond 2 in the party). Therefore a party</w:t>
      </w:r>
      <w:r w:rsidR="001D5604">
        <w:t xml:space="preserve"> </w:t>
      </w:r>
      <w:r>
        <w:t xml:space="preserve">with 5 players (regardless of number of adventurers/npc’s in the party), will have a 30% bonus to each adventurer’s experience and gold. Levels will also have a </w:t>
      </w:r>
      <w:r>
        <w:lastRenderedPageBreak/>
        <w:t xml:space="preserve">more than one boss battle per level. </w:t>
      </w:r>
      <w:r w:rsidR="001D5604">
        <w:t>Combats will have 15% more enemies. Treasure will be distributed based on an even split for money and a pure random for items. Players can opt to transfer looted items to other raiders (but cannot access adventurer inventories for anyone else). If a raid member goes unresponsive during combats, his or her turn is passed. If the player does not show activity within 20 minutes, then they</w:t>
      </w:r>
      <w:r w:rsidR="00D876B9">
        <w:t xml:space="preserve"> (and all adventurers belonging to them)</w:t>
      </w:r>
      <w:r w:rsidR="001D5604">
        <w:t xml:space="preserve"> are removed from the raid (and returned to their hometown). If the party is in a dungeon and there is only one player in the raid party left, then they will have 10 minutes to find another member to join or the party will be transported back to the surface of the dungeon (after any combat or looting that may be going on when the timer expires). </w:t>
      </w:r>
      <w:r w:rsidR="00D876B9">
        <w:t>If the leader is the one to go inactive, then the raid will be disbanded, the party will return to the surface and other members will be sent to their respective hometowns. Of course, the leader can opt to transfer leadership voluntarily and leave the party at any time. If this happens, all members who were ported in (from LFR queue) will be returned to their hometown when done and the player who ran the original party will have his/her players reformed into their own party and returned to the surface. Players can only assume leadership if they have an available party slot. Any players in the party after a leadership transfer that are not of the correct level will have 10 minutes before being booted (giving time to shift the leadership again if necessary). Also, o</w:t>
      </w:r>
      <w:r w:rsidR="001D5604">
        <w:t xml:space="preserve">bviously, the </w:t>
      </w:r>
      <w:r w:rsidR="00D876B9">
        <w:t>looking for raid (LFR) queue will continue being available both at the surface and inside the dungeon.</w:t>
      </w:r>
    </w:p>
    <w:p w:rsidR="001D5604" w:rsidRDefault="001D5604" w:rsidP="0019062A">
      <w:pPr>
        <w:ind w:left="1080"/>
      </w:pPr>
    </w:p>
    <w:p w:rsidR="009F48EE" w:rsidRDefault="009F48EE" w:rsidP="00D07115">
      <w:pPr>
        <w:pStyle w:val="Heading2"/>
        <w:numPr>
          <w:ilvl w:val="1"/>
          <w:numId w:val="1"/>
        </w:numPr>
      </w:pPr>
      <w:bookmarkStart w:id="171" w:name="_Toc269456843"/>
      <w:r>
        <w:t>Combat</w:t>
      </w:r>
      <w:bookmarkEnd w:id="171"/>
    </w:p>
    <w:p w:rsidR="00C010D5" w:rsidRDefault="003A6F15" w:rsidP="00C010D5">
      <w:pPr>
        <w:ind w:left="1080"/>
      </w:pPr>
      <w:r>
        <w:t>Combat is done inside</w:t>
      </w:r>
      <w:r w:rsidR="00435EBE">
        <w:t xml:space="preserve"> of the dungeon-crawling 3D area or in the arena. The combats are turn-based with a partially randomized </w:t>
      </w:r>
      <w:r w:rsidR="006F2B13">
        <w:t>ordering; coordination as a base with a randomized +/- modifier of 5% of coordination rerolled each turn, duplicates will be randomly ordered</w:t>
      </w:r>
      <w:r w:rsidR="00435EBE">
        <w:t xml:space="preserve">. </w:t>
      </w:r>
    </w:p>
    <w:p w:rsidR="006F2B13" w:rsidRDefault="006F2B13" w:rsidP="00D07115">
      <w:pPr>
        <w:pStyle w:val="Heading2"/>
        <w:numPr>
          <w:ilvl w:val="2"/>
          <w:numId w:val="1"/>
        </w:numPr>
      </w:pPr>
      <w:bookmarkStart w:id="172" w:name="_NPC_(Dungeon-Crawling)"/>
      <w:bookmarkStart w:id="173" w:name="_Toc269456844"/>
      <w:bookmarkEnd w:id="172"/>
      <w:r>
        <w:t>NPC (Dungeon-Crawling)</w:t>
      </w:r>
      <w:bookmarkEnd w:id="173"/>
    </w:p>
    <w:p w:rsidR="00C70F09" w:rsidRDefault="00C70F09" w:rsidP="00C70F09">
      <w:pPr>
        <w:ind w:left="1440"/>
      </w:pPr>
      <w:r>
        <w:t>In an NPC fight, the NPC’s can consist of 1-10 groups of 1-999 NPCs per group. When NPCs of a group are determined for their ordering, the group goes based an individual’s comparison. When the NPC group goes, the group is split into the potential actions for that group and the percentage of them that does each will do it accumulatively and at the same moment. For example, if I have 10 rogues in a group against the player, and if they have the options of say run, attack physical, kick skill and backstab. Then on their turn, the player may see something like: 1 rogue runs away, 3 backstab John with 1 missing and the others doing 42 points of damage, 4 physically attack Jane for 11 points of damage and two kick out at Fred for 9 damage. Note that damage of the same category and cluster will go to the same person.</w:t>
      </w:r>
    </w:p>
    <w:p w:rsidR="00C70F09" w:rsidRDefault="00C70F09" w:rsidP="00C70F09">
      <w:pPr>
        <w:ind w:left="1440"/>
      </w:pPr>
    </w:p>
    <w:p w:rsidR="00C70F09" w:rsidRDefault="00C70F09" w:rsidP="00C70F09">
      <w:pPr>
        <w:ind w:left="1440"/>
      </w:pPr>
      <w:r>
        <w:lastRenderedPageBreak/>
        <w:t>NPCs will have the options of Run, Physically Attack, Defend and up to 3 skills/spells each. Each will be assigned an AI category which will include: basic, advanced and special. Basic will be percentage based and random. Advanced will use limited intelligence to adjust the percentages. For example, an advanced NPC may note that a mage is the target and will try to use skills that are more favorable against a magic user (such as silence or stun). Special is for boss NPCs or otherwise specially scripted or fixed percentage enemies. Bosses may have up to 10 skills and spells at their disposal.</w:t>
      </w:r>
      <w:r w:rsidR="00BA4127">
        <w:t xml:space="preserve"> The first three slots in a party are assumed to be in the front row and will be the primary focus of attacks unless the NPC has ranged options (either for physical or their skills/spells).</w:t>
      </w:r>
      <w:r w:rsidR="006C4BBB">
        <w:t xml:space="preserve"> If the NPC is in the back row and cannot do the attack slated (ie slated to do physical but it would require a ranged attack that the npc can’t do, then it will defend).</w:t>
      </w:r>
    </w:p>
    <w:p w:rsidR="00121911" w:rsidRDefault="00121911" w:rsidP="00C70F09">
      <w:pPr>
        <w:ind w:left="1440"/>
      </w:pPr>
    </w:p>
    <w:p w:rsidR="00121911" w:rsidRDefault="00121911" w:rsidP="00C70F09">
      <w:pPr>
        <w:ind w:left="1440"/>
      </w:pPr>
      <w:r>
        <w:t xml:space="preserve">NPC’s do not worry about spirae deductions when doing their skills/spells; assume they have infinite. </w:t>
      </w:r>
    </w:p>
    <w:p w:rsidR="00121911" w:rsidRDefault="00121911" w:rsidP="00C70F09">
      <w:pPr>
        <w:ind w:left="1440"/>
      </w:pPr>
    </w:p>
    <w:p w:rsidR="00121911" w:rsidRDefault="00121911" w:rsidP="00C70F09">
      <w:pPr>
        <w:ind w:left="1440"/>
      </w:pPr>
      <w:r>
        <w:t>Their percentage chance of fleeing will be 10% + (party average level – NPC level). Fleeing will have a minimum of 1% and a maximum of 90%</w:t>
      </w:r>
    </w:p>
    <w:p w:rsidR="00121911" w:rsidRDefault="00121911" w:rsidP="00C70F09">
      <w:pPr>
        <w:ind w:left="1440"/>
      </w:pPr>
    </w:p>
    <w:p w:rsidR="00121911" w:rsidRDefault="00121911" w:rsidP="00C70F09">
      <w:pPr>
        <w:ind w:left="1440"/>
      </w:pPr>
      <w:r>
        <w:t>There will be party options that can be executed at any time which include flee</w:t>
      </w:r>
      <w:r w:rsidR="00BA4127">
        <w:t>, change party order and +/- scrolling speed. Flee and change party order are executed as a paused combat at the end of a party member or npc group’s turn. If waiting for a response to a menu choice, then these options will supersede and restart any timer.</w:t>
      </w:r>
    </w:p>
    <w:p w:rsidR="00BA4127" w:rsidRDefault="00BA4127" w:rsidP="00C70F09">
      <w:pPr>
        <w:ind w:left="1440"/>
      </w:pPr>
    </w:p>
    <w:p w:rsidR="00BA4127" w:rsidRDefault="00BA4127" w:rsidP="00C70F09">
      <w:pPr>
        <w:ind w:left="1440"/>
      </w:pPr>
      <w:r>
        <w:t>Adventurer options will be: physical attack, defend, run, skill/spell</w:t>
      </w:r>
      <w:r w:rsidR="00360BC8">
        <w:t>, use and equipment change</w:t>
      </w:r>
      <w:r>
        <w:t xml:space="preserve">. Like with the NPC’s, the first 3 groups are assumed to be in the front row and </w:t>
      </w:r>
      <w:r w:rsidR="006C4BBB">
        <w:t xml:space="preserve"> physical </w:t>
      </w:r>
      <w:r>
        <w:t>attacks, skills and spells will need to be identified as ranged to attack other groups.</w:t>
      </w:r>
    </w:p>
    <w:p w:rsidR="00446937" w:rsidRDefault="00446937" w:rsidP="00C70F09">
      <w:pPr>
        <w:ind w:left="1440"/>
      </w:pPr>
    </w:p>
    <w:p w:rsidR="00446937" w:rsidRDefault="00446937" w:rsidP="00D07115">
      <w:pPr>
        <w:pStyle w:val="ListParagraph"/>
        <w:numPr>
          <w:ilvl w:val="0"/>
          <w:numId w:val="16"/>
        </w:numPr>
      </w:pPr>
      <w:r>
        <w:t>Physical Attack</w:t>
      </w:r>
      <w:r w:rsidR="003B7009">
        <w:t xml:space="preserve">: After selecting will then ask the target group. If the target is out of range, the option will error. </w:t>
      </w:r>
      <w:r w:rsidR="0006183C">
        <w:t>The chance to hit will be based on: success = base hit (of the adventurer) + (adventurer level – npc level) – avoidance (of the target). NPC’s will have an avoidance of 0. Minimum is 5% and maximum is 95%. Damage is computed</w:t>
      </w:r>
      <w:r w:rsidR="00FE5B22">
        <w:t>. Damage is base</w:t>
      </w:r>
      <w:r w:rsidR="0006183C">
        <w:t xml:space="preserve"> </w:t>
      </w:r>
      <w:r w:rsidR="00FE5B22">
        <w:t xml:space="preserve">on the damage attribute and damage type against the target’s resistances. For example, if the attacker Does 200 damage of type physical and the target has a Damage Resistance of 10, then they receive 180. Resistance’s are in percentage. </w:t>
      </w:r>
    </w:p>
    <w:p w:rsidR="003B7009" w:rsidRDefault="003B7009" w:rsidP="00D07115">
      <w:pPr>
        <w:pStyle w:val="ListParagraph"/>
        <w:numPr>
          <w:ilvl w:val="0"/>
          <w:numId w:val="16"/>
        </w:numPr>
      </w:pPr>
      <w:r>
        <w:t>Defend: Essentially passes the turn but lowers the chances of hitting by 10% and decreases any damage that round by 50%. This holds until the adventurer’s next round of choice.</w:t>
      </w:r>
    </w:p>
    <w:p w:rsidR="00446937" w:rsidRDefault="00446937" w:rsidP="00D07115">
      <w:pPr>
        <w:pStyle w:val="ListParagraph"/>
        <w:numPr>
          <w:ilvl w:val="0"/>
          <w:numId w:val="16"/>
        </w:numPr>
      </w:pPr>
      <w:r>
        <w:t>Run</w:t>
      </w:r>
      <w:r w:rsidR="003B7009">
        <w:t>: S</w:t>
      </w:r>
      <w:r>
        <w:t xml:space="preserve">uccess is automatic but will randomly place the player somewhere on the level which may or may not be known to them. </w:t>
      </w:r>
      <w:r>
        <w:lastRenderedPageBreak/>
        <w:t>Experience will be awarded for any npc’s that are killed before fleeing but no treasure will be awarded.</w:t>
      </w:r>
    </w:p>
    <w:p w:rsidR="00446937" w:rsidRDefault="003B7009" w:rsidP="00D07115">
      <w:pPr>
        <w:pStyle w:val="ListParagraph"/>
        <w:numPr>
          <w:ilvl w:val="0"/>
          <w:numId w:val="16"/>
        </w:numPr>
      </w:pPr>
      <w:r>
        <w:t>Skill / Spell: The player will have a dropdown of the last 5 that that adventurer has used (which are combat oriented). They can also pull up a menu to take the time and select another from any they know. If applicable, it will then ask the target group.</w:t>
      </w:r>
      <w:r w:rsidR="00FE5B22">
        <w:t xml:space="preserve"> Some skills and spells require a hit roll (see Physical Attack above for formula) and will have a corresponding damage type that requires the applicable resistance to be checked when computing damage.</w:t>
      </w:r>
    </w:p>
    <w:p w:rsidR="00360BC8" w:rsidRDefault="00360BC8" w:rsidP="00D07115">
      <w:pPr>
        <w:pStyle w:val="ListParagraph"/>
        <w:numPr>
          <w:ilvl w:val="0"/>
          <w:numId w:val="16"/>
        </w:numPr>
      </w:pPr>
      <w:r>
        <w:t>Use: There are two equipable slots for usable items like potions and scrolls that a player may wish to utilize. If consumed, slot is emptied for the combat unless the player spends the turn changing the equipment.</w:t>
      </w:r>
    </w:p>
    <w:p w:rsidR="00360BC8" w:rsidRDefault="00360BC8" w:rsidP="00D07115">
      <w:pPr>
        <w:pStyle w:val="ListParagraph"/>
        <w:numPr>
          <w:ilvl w:val="0"/>
          <w:numId w:val="16"/>
        </w:numPr>
      </w:pPr>
      <w:r>
        <w:t>Equipment: A player may review the adventurer’s inventory to decide if they wish to change a piece of armor, weapon or usable item. The turn is consumed if an item is changed. Usable item slots do not maintain the stack of an item. Meaning if he or she has a stack of 10 healing potions, only 1 is put in the use slot to be consumed at a time. It’ll take two turns per use (1 to use and 1 to replace it though the second is at the discretion of the player).</w:t>
      </w:r>
    </w:p>
    <w:p w:rsidR="00446937" w:rsidRDefault="00446937" w:rsidP="00C70F09">
      <w:pPr>
        <w:ind w:left="1440"/>
      </w:pPr>
    </w:p>
    <w:p w:rsidR="00446937" w:rsidRDefault="003B7009" w:rsidP="00C70F09">
      <w:pPr>
        <w:ind w:left="1440"/>
      </w:pPr>
      <w:r>
        <w:t>If an adventurer is dead or disabled, then they will automatically be moved to the back of the party.</w:t>
      </w:r>
    </w:p>
    <w:p w:rsidR="00121911" w:rsidRDefault="00121911" w:rsidP="00C70F09">
      <w:pPr>
        <w:ind w:left="1440"/>
      </w:pPr>
    </w:p>
    <w:p w:rsidR="003B7009" w:rsidRDefault="003B7009" w:rsidP="003B7009">
      <w:pPr>
        <w:ind w:left="1440"/>
      </w:pPr>
      <w:r>
        <w:t>If the party is in raid mode, then each player will have a 30 second timer to choose. If they do not choose in that time, then the adventurer automatically passes. If the member does not receive some input within 20 minutes from the first auto-pass, then they are removed from the party as per Section 5.20 (Exploration).</w:t>
      </w:r>
    </w:p>
    <w:p w:rsidR="003B7009" w:rsidRDefault="003B7009" w:rsidP="003B7009">
      <w:pPr>
        <w:ind w:left="1440"/>
      </w:pPr>
    </w:p>
    <w:p w:rsidR="003B7009" w:rsidRDefault="003B7009" w:rsidP="003B7009">
      <w:pPr>
        <w:ind w:left="1440"/>
      </w:pPr>
      <w:r>
        <w:t xml:space="preserve">If all PCs are dead or disabled, then the party is disbanded and the player is returned to his or her respective hometown. The adventurer’s can then be resurrected or </w:t>
      </w:r>
      <w:r w:rsidR="002F0A9D">
        <w:t>cured</w:t>
      </w:r>
      <w:r>
        <w:t xml:space="preserve"> at the </w:t>
      </w:r>
      <w:r w:rsidR="002F0A9D">
        <w:t>Monastery (or equivalent named building).</w:t>
      </w:r>
    </w:p>
    <w:p w:rsidR="00121911" w:rsidRDefault="00121911" w:rsidP="00C70F09">
      <w:pPr>
        <w:ind w:left="1440"/>
      </w:pPr>
    </w:p>
    <w:p w:rsidR="002F0A9D" w:rsidRDefault="002F0A9D" w:rsidP="00C70F09">
      <w:pPr>
        <w:ind w:left="1440"/>
      </w:pPr>
      <w:r>
        <w:t xml:space="preserve">When all NPC’s are defeated, then the player is awarded treasure and experience. Experience will be divided evenly between all PCs who were not disabled at the beginning of battle (if previously dead or disabled the no, but if yes during the combat, then they get their full share). Gold is given to the party, the respective guild(s) get their share of the experience, and items are found. If chests are found then the player will be offered the option to inspect (or use magic/items) for traps, unlock the chest (through skills/spells/items). After completed and any potential damage is meted out, then the items are distributed. Items that exceed carrying space are offered for magical transference to the player’s vault (or transferred to another party member if in raid). In raid, items are randomly distributed to active participants (meaning, if a player goes afk in the combat and does </w:t>
      </w:r>
      <w:r>
        <w:lastRenderedPageBreak/>
        <w:t>not return before the battle completes, then they are not entitled to a share).</w:t>
      </w:r>
    </w:p>
    <w:p w:rsidR="002F0A9D" w:rsidRDefault="002F0A9D" w:rsidP="00C70F09">
      <w:pPr>
        <w:ind w:left="1440"/>
      </w:pPr>
    </w:p>
    <w:p w:rsidR="002F0A9D" w:rsidRPr="00C70F09" w:rsidRDefault="002F0A9D" w:rsidP="00C70F09">
      <w:pPr>
        <w:ind w:left="1440"/>
      </w:pPr>
      <w:r>
        <w:t>Spirae and health are not recovered in a dungeon unless through the aid of spells and items.</w:t>
      </w:r>
    </w:p>
    <w:p w:rsidR="006F2B13" w:rsidRDefault="006F2B13" w:rsidP="00D07115">
      <w:pPr>
        <w:pStyle w:val="Heading2"/>
        <w:numPr>
          <w:ilvl w:val="2"/>
          <w:numId w:val="1"/>
        </w:numPr>
      </w:pPr>
      <w:bookmarkStart w:id="174" w:name="_PC_(Arena)"/>
      <w:bookmarkStart w:id="175" w:name="_Toc269456845"/>
      <w:bookmarkEnd w:id="174"/>
      <w:r>
        <w:t>PC (Arena)</w:t>
      </w:r>
      <w:bookmarkEnd w:id="175"/>
    </w:p>
    <w:p w:rsidR="006F2B13" w:rsidRPr="00C010D5" w:rsidRDefault="00AD0B61" w:rsidP="00AD0B61">
      <w:pPr>
        <w:ind w:left="1440"/>
      </w:pPr>
      <w:r>
        <w:t xml:space="preserve">Arena combat works much the same way as NPC except that </w:t>
      </w:r>
      <w:r w:rsidR="00296AD4">
        <w:t xml:space="preserve">flee simply counts as a loss. Treasure results in very little experience, but a chance at rare items (the tier of which will be based on the average party’s level). The possible tier level is the floor of the average party level divided by 10 + a random of 1-3. Meaning a level 3 party will have a chance to get items from tier one through three (no tier 0). At level 100, the items are from tier 10 to 13. The chance rate is 15% - the tier level of the item. </w:t>
      </w:r>
    </w:p>
    <w:p w:rsidR="009F48EE" w:rsidRDefault="009F48EE" w:rsidP="00D07115">
      <w:pPr>
        <w:pStyle w:val="Heading2"/>
        <w:numPr>
          <w:ilvl w:val="1"/>
          <w:numId w:val="1"/>
        </w:numPr>
      </w:pPr>
      <w:bookmarkStart w:id="176" w:name="_Map"/>
      <w:bookmarkStart w:id="177" w:name="_Toc269456846"/>
      <w:bookmarkEnd w:id="176"/>
      <w:r>
        <w:t>Map</w:t>
      </w:r>
      <w:bookmarkEnd w:id="177"/>
    </w:p>
    <w:p w:rsidR="00EB574B" w:rsidRDefault="00EB574B" w:rsidP="00EB574B">
      <w:pPr>
        <w:ind w:left="1080"/>
      </w:pPr>
      <w:r>
        <w:t>The main terrain view will be open drag scrolling with a randomized set</w:t>
      </w:r>
      <w:r w:rsidR="00E95EE4">
        <w:t xml:space="preserve"> of dungeons and player</w:t>
      </w:r>
      <w:r>
        <w:t xml:space="preserve"> towns scattered around. Random NPC encounters will also be visible. It will be set into a cardinal x,y coordinate system that coordinates will show up in tooltips when highlighting points of interest (towns, dungeons, etc). Selecting a given POI will provide a menu for sending a party to that location or display any party that happens to already be there. Parties will be able to be sent from location to location without returning back to the player’s city. Similarly, they can even have their destination changed when still in-route to a target (beyond just recalling them to where they were sent from). </w:t>
      </w:r>
    </w:p>
    <w:p w:rsidR="00EB574B" w:rsidRDefault="00EB574B" w:rsidP="00EB574B">
      <w:pPr>
        <w:ind w:left="1080"/>
      </w:pPr>
    </w:p>
    <w:p w:rsidR="00E95EE4" w:rsidRDefault="00EB574B" w:rsidP="00E95EE4">
      <w:pPr>
        <w:ind w:left="1080"/>
      </w:pPr>
      <w:r>
        <w:t xml:space="preserve">Clicking on a town of another player that is in your guild, then you can send him or her items. </w:t>
      </w:r>
      <w:r w:rsidR="00E95EE4">
        <w:t xml:space="preserve">You can also offer them technology (skills/spells) but only by “training” them which will lock an adventurer of the appropriate skill for 24 hours (only one such can be trained at a time). </w:t>
      </w:r>
      <w:r>
        <w:t>If they are not friendly, then you can arrange for a theft of technology.</w:t>
      </w:r>
    </w:p>
    <w:p w:rsidR="00E95EE4" w:rsidRDefault="00E95EE4" w:rsidP="00EB574B">
      <w:pPr>
        <w:ind w:left="1080"/>
      </w:pPr>
    </w:p>
    <w:p w:rsidR="00E95EE4" w:rsidRDefault="00E95EE4" w:rsidP="00EB574B">
      <w:pPr>
        <w:ind w:left="1080"/>
      </w:pPr>
      <w:r>
        <w:t>For the details on dungeons, beyond transporting a party to the location see section 5.19 Exploration.</w:t>
      </w:r>
    </w:p>
    <w:p w:rsidR="00E95EE4" w:rsidRDefault="00E95EE4" w:rsidP="00EB574B">
      <w:pPr>
        <w:ind w:left="1080"/>
      </w:pPr>
    </w:p>
    <w:p w:rsidR="00EB574B" w:rsidRPr="00EB574B" w:rsidRDefault="00E95EE4" w:rsidP="00EB574B">
      <w:pPr>
        <w:ind w:left="1080"/>
      </w:pPr>
      <w:r>
        <w:t>In addition, t</w:t>
      </w:r>
      <w:r w:rsidR="00EB574B">
        <w:t xml:space="preserve">here will be a map will be of the dungeons. </w:t>
      </w:r>
      <w:r>
        <w:t xml:space="preserve">This mini-map will be visible on the HUD to show a 2D top-down view of the surrounding mapped area. It can be clicked to launch a full map of the current dungeon level. This map will be revealed as a player goes through the area but will expand based on what the avatar can see (regardless of viewpoint orientation). It will also track points of interest like stairs up and down, secrets doors, traps, </w:t>
      </w:r>
      <w:r w:rsidR="007A398B">
        <w:t xml:space="preserve">treasure, </w:t>
      </w:r>
      <w:r>
        <w:t>portals, special boss battles, special geographic points and events. The dungeons will remain mapped for that party for each level of the dungeon that they are in</w:t>
      </w:r>
      <w:r w:rsidR="007A398B">
        <w:t xml:space="preserve"> and the map can be switched to see them any currently known as needed. They will be forgotten once the party leaves the dungeon.</w:t>
      </w:r>
    </w:p>
    <w:p w:rsidR="00FE5B22" w:rsidRDefault="00FE5B22" w:rsidP="00D07115">
      <w:pPr>
        <w:pStyle w:val="Heading2"/>
        <w:numPr>
          <w:ilvl w:val="1"/>
          <w:numId w:val="1"/>
        </w:numPr>
      </w:pPr>
      <w:bookmarkStart w:id="178" w:name="_Treasure"/>
      <w:bookmarkStart w:id="179" w:name="_Toc269456847"/>
      <w:bookmarkEnd w:id="178"/>
      <w:r>
        <w:lastRenderedPageBreak/>
        <w:t>Treasure</w:t>
      </w:r>
      <w:bookmarkEnd w:id="179"/>
    </w:p>
    <w:p w:rsidR="008603E6" w:rsidRDefault="008603E6" w:rsidP="008603E6">
      <w:pPr>
        <w:ind w:left="1080"/>
      </w:pPr>
      <w:r>
        <w:t>Treasure can be found directly while exploring dungeons or after a battle. When a battle is done, then the player is awarded treasure and experience. Experience will be divided evenly between all PCs who were not disabled at the beginning of battle (if previously dead or disabled the no, but if yes during the combat, then they get their full share). Gold is given to the party, the respective guild(s) get their share of the experience, and items are found. If chests are found then the player will be offered the option to inspect (or use magic/items) for traps, unlock the chest (through skills/spells/items). After completed and any potential damage is meted out, then the items are distributed. Items that exceed carrying space are offered for magical transference to the player’s vault (or transferred to another party member if in raid). In raid, items are randomly distributed to active participants (meaning, if a player goes afk in the combat and does not return before the battle completes, then they are not entitled to a share) (also see combat section).</w:t>
      </w:r>
    </w:p>
    <w:p w:rsidR="008603E6" w:rsidRDefault="008603E6" w:rsidP="008603E6">
      <w:pPr>
        <w:ind w:left="1080"/>
      </w:pPr>
    </w:p>
    <w:p w:rsidR="008603E6" w:rsidRDefault="008603E6" w:rsidP="008603E6">
      <w:pPr>
        <w:ind w:left="1080"/>
      </w:pPr>
      <w:r>
        <w:t>If exploring in a raid, experience and treasure will be 15% high / better (+5% for each additional player beyond 2 in the party). Therefore a party with 5 players (regardless of number of adventurers/npc’s in the party), will have a 30% bonus to each adventurer’s experience and gold (also see exploring section).</w:t>
      </w:r>
    </w:p>
    <w:p w:rsidR="003C2E59" w:rsidRDefault="003C2E59" w:rsidP="008603E6">
      <w:pPr>
        <w:ind w:left="1080"/>
      </w:pPr>
    </w:p>
    <w:p w:rsidR="003C2E59" w:rsidRDefault="003C2E59" w:rsidP="008603E6">
      <w:pPr>
        <w:ind w:left="1080"/>
      </w:pPr>
      <w:r>
        <w:t xml:space="preserve">Chests may include locks and or traps. Both can be neutralized with skills, spells and items. Locks will vary in difficulty based on the level of the NPCs or dungeon that it is found in. Traps include trip (explosive), stoning (spell), poison dart, </w:t>
      </w:r>
      <w:r w:rsidR="00540F74">
        <w:t>psionics, dazing, dissolve and false bottom.</w:t>
      </w:r>
    </w:p>
    <w:p w:rsidR="000710EF" w:rsidRDefault="000710EF" w:rsidP="008603E6">
      <w:pPr>
        <w:ind w:left="1080"/>
      </w:pPr>
    </w:p>
    <w:p w:rsidR="000710EF" w:rsidRDefault="000710EF" w:rsidP="008603E6">
      <w:pPr>
        <w:ind w:left="1080"/>
      </w:pPr>
      <w:r>
        <w:t>The resulting items may or may not be fully identified to the player when it comes out. If not, the item will need to be ID’d through spells or shop</w:t>
      </w:r>
    </w:p>
    <w:p w:rsidR="008603E6" w:rsidRPr="008603E6" w:rsidRDefault="008603E6" w:rsidP="008603E6"/>
    <w:p w:rsidR="005A1A26" w:rsidRPr="00E3752E" w:rsidRDefault="005A1A26" w:rsidP="00D07115">
      <w:pPr>
        <w:pStyle w:val="Heading2"/>
        <w:numPr>
          <w:ilvl w:val="1"/>
          <w:numId w:val="1"/>
        </w:numPr>
      </w:pPr>
      <w:bookmarkStart w:id="180" w:name="_Toc269456848"/>
      <w:r>
        <w:t>PvP</w:t>
      </w:r>
      <w:bookmarkEnd w:id="180"/>
    </w:p>
    <w:p w:rsidR="005A1A26" w:rsidRDefault="005A1A26" w:rsidP="00D07115">
      <w:pPr>
        <w:pStyle w:val="Heading2"/>
        <w:numPr>
          <w:ilvl w:val="2"/>
          <w:numId w:val="1"/>
        </w:numPr>
      </w:pPr>
      <w:bookmarkStart w:id="181" w:name="_Arena"/>
      <w:bookmarkStart w:id="182" w:name="_Toc269456849"/>
      <w:bookmarkEnd w:id="181"/>
      <w:r>
        <w:t>Arena</w:t>
      </w:r>
      <w:bookmarkEnd w:id="182"/>
    </w:p>
    <w:p w:rsidR="0075765C" w:rsidRDefault="0075765C" w:rsidP="0075765C">
      <w:pPr>
        <w:ind w:left="1440"/>
      </w:pPr>
      <w:r>
        <w:t xml:space="preserve">The player may also wish to join a queue for an arena battle. This is done in the Adventurer’s Hall building (See Section 4.2.2.1.6.1). This allows him or her to submit a single adventurer or party into a queue that will find the first match based on level range. The level range will be +/- 2 levels for single adventurer. For party, the total number of adventurers needs to be within +/- 1 (ie if one person has 4 adventurers in the party, then they can face someone with 3-5 total). Additionally, the total levels must be within+/- 1 per adventurer capped at 3. NPCs are allowed but they count towards the level and adventurer count for balancing. Raid parties do not qualify. Before the party or adventurer can leave the town or be set on any other task, they must be removed from the queue first. Both parties will </w:t>
      </w:r>
      <w:r>
        <w:lastRenderedPageBreak/>
        <w:t>have to actively respond that they are ready before the battle will begin to ensure they are not afk.</w:t>
      </w:r>
    </w:p>
    <w:p w:rsidR="0075765C" w:rsidRDefault="0075765C" w:rsidP="0075765C">
      <w:pPr>
        <w:ind w:left="1440"/>
      </w:pPr>
    </w:p>
    <w:p w:rsidR="0075765C" w:rsidRDefault="0075765C" w:rsidP="0075765C">
      <w:pPr>
        <w:ind w:left="1440"/>
      </w:pPr>
      <w:r>
        <w:t>In addition to the Adventurer’s Hall queue, a player may challenge a player directly by clicking on their town or in the list of options by clicking on the person’s name in the chat windows.</w:t>
      </w:r>
      <w:r w:rsidR="007325F0">
        <w:t xml:space="preserve"> If such is done and the player is online and accepts the request, he or she will then need to select the adventurer or party as to match the submitter’s request. If they cannot or change their mind, they can choose to decline the combat up until the battle is joined.</w:t>
      </w:r>
    </w:p>
    <w:p w:rsidR="007325F0" w:rsidRDefault="007325F0" w:rsidP="0075765C">
      <w:pPr>
        <w:ind w:left="1440"/>
      </w:pPr>
    </w:p>
    <w:p w:rsidR="007325F0" w:rsidRPr="0075765C" w:rsidRDefault="007325F0" w:rsidP="0075765C">
      <w:pPr>
        <w:ind w:left="1440"/>
      </w:pPr>
      <w:r>
        <w:t>Metrics will be recorded for win/loss ratios. Rare random drops and experience will be awarded to the winner (the loser will still get a small amount of experience for their characters). Some of the rare drops will be used in crafting and can be obtained in no other way.</w:t>
      </w:r>
    </w:p>
    <w:p w:rsidR="005A1A26" w:rsidRPr="00E3752E" w:rsidRDefault="005A1A26" w:rsidP="00D07115">
      <w:pPr>
        <w:pStyle w:val="Heading2"/>
        <w:numPr>
          <w:ilvl w:val="2"/>
          <w:numId w:val="1"/>
        </w:numPr>
      </w:pPr>
      <w:bookmarkStart w:id="183" w:name="_Town_Espionage"/>
      <w:bookmarkStart w:id="184" w:name="_Toc269456850"/>
      <w:bookmarkEnd w:id="183"/>
      <w:r>
        <w:t>Town Espionage</w:t>
      </w:r>
      <w:bookmarkEnd w:id="184"/>
    </w:p>
    <w:p w:rsidR="00222274" w:rsidRDefault="00222274" w:rsidP="00A056BE">
      <w:pPr>
        <w:ind w:left="1440"/>
      </w:pPr>
      <w:r>
        <w:t xml:space="preserve">A player may try to steal from other players. It will include minor items that the player did not lock tight in the vault or knowledge based on skills and spell levels that the player has researched. </w:t>
      </w:r>
    </w:p>
    <w:p w:rsidR="008B13B2" w:rsidRDefault="008B13B2" w:rsidP="00A056BE">
      <w:pPr>
        <w:ind w:left="1440"/>
      </w:pPr>
    </w:p>
    <w:p w:rsidR="008B13B2" w:rsidRDefault="008B13B2" w:rsidP="00A056BE">
      <w:pPr>
        <w:ind w:left="1440"/>
      </w:pPr>
      <w:r>
        <w:t>The vault will protect one item per five levels as unstealable (for clusters of items like crafting mats, this is for the category). Skills and spells are not stopped this way. A spy attempt can have one of five results.</w:t>
      </w:r>
    </w:p>
    <w:p w:rsidR="008B13B2" w:rsidRDefault="008B13B2" w:rsidP="00D07115">
      <w:pPr>
        <w:pStyle w:val="ListParagraph"/>
        <w:numPr>
          <w:ilvl w:val="0"/>
          <w:numId w:val="15"/>
        </w:numPr>
      </w:pPr>
      <w:r>
        <w:t>An item was successfully pilfered: An item is randomly taken from the allowable vault list.</w:t>
      </w:r>
    </w:p>
    <w:p w:rsidR="008B13B2" w:rsidRDefault="008B13B2" w:rsidP="00D07115">
      <w:pPr>
        <w:pStyle w:val="ListParagraph"/>
        <w:numPr>
          <w:ilvl w:val="0"/>
          <w:numId w:val="15"/>
        </w:numPr>
      </w:pPr>
      <w:r>
        <w:t>A scroll or tome with information about a skill or spell was successfully acquired. This includes both the learning of a skill and a skill’s level (only up to the level that the thief’s player can use). So if the target has a level 7 energy bolt, but the thief doesn’t have the spell, then the spy will learn it at level 1.</w:t>
      </w:r>
    </w:p>
    <w:p w:rsidR="008B13B2" w:rsidRDefault="008B13B2" w:rsidP="00D07115">
      <w:pPr>
        <w:pStyle w:val="ListParagraph"/>
        <w:numPr>
          <w:ilvl w:val="0"/>
          <w:numId w:val="15"/>
        </w:numPr>
      </w:pPr>
      <w:r>
        <w:t>The spy finds nothing.</w:t>
      </w:r>
    </w:p>
    <w:p w:rsidR="008B13B2" w:rsidRDefault="008B13B2" w:rsidP="00D07115">
      <w:pPr>
        <w:pStyle w:val="ListParagraph"/>
        <w:numPr>
          <w:ilvl w:val="0"/>
          <w:numId w:val="15"/>
        </w:numPr>
      </w:pPr>
      <w:r>
        <w:t>The spy gets caught but barely escapes with his or her life.</w:t>
      </w:r>
    </w:p>
    <w:p w:rsidR="008B13B2" w:rsidRDefault="008B13B2" w:rsidP="00D07115">
      <w:pPr>
        <w:pStyle w:val="ListParagraph"/>
        <w:numPr>
          <w:ilvl w:val="0"/>
          <w:numId w:val="15"/>
        </w:numPr>
      </w:pPr>
      <w:r>
        <w:t xml:space="preserve">The spy is captured. If captured, he or she can be bought back for denarii or staters (with a 10:1 conversion) within 14 days. After that, </w:t>
      </w:r>
      <w:r w:rsidR="003C503A">
        <w:t>t</w:t>
      </w:r>
      <w:r>
        <w:t>he adventurer is executed and permanently lost.</w:t>
      </w:r>
    </w:p>
    <w:p w:rsidR="003C503A" w:rsidRDefault="003C503A" w:rsidP="003C503A">
      <w:pPr>
        <w:ind w:left="1440"/>
      </w:pPr>
    </w:p>
    <w:p w:rsidR="003C503A" w:rsidRDefault="003C503A" w:rsidP="003C503A">
      <w:pPr>
        <w:ind w:left="1440"/>
      </w:pPr>
      <w:r>
        <w:t>The percentages are out of 100 possible. The chance of success is:</w:t>
      </w:r>
    </w:p>
    <w:p w:rsidR="003C503A" w:rsidRDefault="003C503A" w:rsidP="003C503A">
      <w:pPr>
        <w:ind w:left="1440"/>
      </w:pPr>
    </w:p>
    <w:p w:rsidR="00C010D5" w:rsidRDefault="003C503A" w:rsidP="003C503A">
      <w:pPr>
        <w:ind w:left="1440"/>
      </w:pPr>
      <w:r>
        <w:t>Success (where success is option 1 or 2 above) = 50 + (thief level – vault level – defender level)</w:t>
      </w:r>
      <w:r w:rsidR="00C010D5">
        <w:t xml:space="preserve"> with a maximum of 90% chance of success and a minimum of 10% chance of success. </w:t>
      </w:r>
    </w:p>
    <w:p w:rsidR="00C010D5" w:rsidRDefault="00C010D5" w:rsidP="003C503A">
      <w:pPr>
        <w:ind w:left="1440"/>
      </w:pPr>
    </w:p>
    <w:p w:rsidR="00C010D5" w:rsidRDefault="00C010D5" w:rsidP="00C010D5">
      <w:pPr>
        <w:ind w:left="1440"/>
      </w:pPr>
      <w:r>
        <w:t xml:space="preserve">If </w:t>
      </w:r>
      <w:r w:rsidR="00F34892">
        <w:t xml:space="preserve">the spy </w:t>
      </w:r>
      <w:r w:rsidR="00275210">
        <w:t>fail</w:t>
      </w:r>
      <w:r w:rsidR="00F34892">
        <w:t>s</w:t>
      </w:r>
      <w:r>
        <w:t>, then the chances are 25% capture + 25% (if there is a defender), else a 50:50 chance of either of the other two options (nothing or barely escapes).</w:t>
      </w:r>
    </w:p>
    <w:p w:rsidR="004C628F" w:rsidRDefault="004C628F" w:rsidP="00D07115">
      <w:pPr>
        <w:pStyle w:val="Heading2"/>
        <w:numPr>
          <w:ilvl w:val="1"/>
          <w:numId w:val="1"/>
        </w:numPr>
      </w:pPr>
      <w:bookmarkStart w:id="185" w:name="_Skill_/_Spell"/>
      <w:bookmarkStart w:id="186" w:name="_Toc269456851"/>
      <w:bookmarkEnd w:id="185"/>
      <w:r>
        <w:lastRenderedPageBreak/>
        <w:t>Skill / Spell Research</w:t>
      </w:r>
      <w:bookmarkEnd w:id="186"/>
    </w:p>
    <w:p w:rsidR="00AE188E" w:rsidRDefault="00275210" w:rsidP="00915679">
      <w:pPr>
        <w:ind w:left="1080"/>
      </w:pPr>
      <w:r>
        <w:t>Each skill and spell is level restricted as to when an adventurer of a given class can learn it. Even then, the town must be able to teach it. To do so, the player must assign an adventurer of a class and level appropriate to a skill to the building applicable for that skill or spell to research it. For example,</w:t>
      </w:r>
      <w:r w:rsidR="00A536A8">
        <w:t xml:space="preserve"> an E</w:t>
      </w:r>
      <w:r>
        <w:t xml:space="preserve">lementalist learning one of their spells would need to go to the Mystic Tower (or equivalently named building). </w:t>
      </w:r>
      <w:r w:rsidR="002719FB">
        <w:t xml:space="preserve">There will be a cost in both time and denarii to complete the research. Similarly, the spell / skill itself can level to up to 25 levels of expertise. The cost for research in denarii will be: 1000 * level of the class needed to learn the spell * the level of the spell. So, if it was a level 5 </w:t>
      </w:r>
      <w:r w:rsidR="00A536A8">
        <w:t>E</w:t>
      </w:r>
      <w:r w:rsidR="002719FB">
        <w:t>lementalist spell training to level 2 expertise of the spell, then it would cost 10000 denarii. A level 100 skill moving to level 25 expertise would cost 2.5 million denarii. The time required is 5 minutes * character learn level * level of expertise. So again, in the previous two examples, the time cost would be 50 minutes for the first and 208 hrs 20 minutes for the second.</w:t>
      </w:r>
      <w:r w:rsidR="00AE188E">
        <w:t xml:space="preserve"> When research is completed, the adventurer is automatically returned to the available status and a message is sent to the player. That adventurer automatically learns the skill or spell in question. Any other adventurer of the appropriate level can just buy the skill or spell (once learned by the building) for 50% of the denarii training cost (no research time is needed). </w:t>
      </w:r>
    </w:p>
    <w:p w:rsidR="00AE188E" w:rsidRDefault="00AE188E" w:rsidP="00915679">
      <w:pPr>
        <w:ind w:left="1080"/>
      </w:pPr>
    </w:p>
    <w:p w:rsidR="00AE188E" w:rsidRDefault="00AE188E" w:rsidP="00915679">
      <w:pPr>
        <w:ind w:left="1080"/>
      </w:pPr>
      <w:r>
        <w:t>Note: level 1 of each skill and spell is handled specially and is only researched by completing a quest. The above formulas only apply to level 2+ of expertise.</w:t>
      </w:r>
    </w:p>
    <w:p w:rsidR="00A536A8" w:rsidRDefault="00A536A8" w:rsidP="00A536A8"/>
    <w:p w:rsidR="00275210" w:rsidRDefault="00A536A8" w:rsidP="00915679">
      <w:pPr>
        <w:ind w:left="1080"/>
      </w:pPr>
      <w:r>
        <w:t>A</w:t>
      </w:r>
      <w:r w:rsidR="00AE188E">
        <w:t>nother way to learn the skill or spell is through espionage.</w:t>
      </w:r>
      <w:r>
        <w:t xml:space="preserve"> If an initial level skill or spell or an upgrade is obtained through successful spying, it will be found in the building that trains those skills and spells (for the same purchase cost as if it had been researched previously).</w:t>
      </w:r>
    </w:p>
    <w:p w:rsidR="00275210" w:rsidRDefault="00275210" w:rsidP="00915679">
      <w:pPr>
        <w:ind w:left="1080"/>
      </w:pPr>
    </w:p>
    <w:p w:rsidR="00A536A8" w:rsidRDefault="00A536A8" w:rsidP="00915679">
      <w:pPr>
        <w:ind w:left="1080"/>
      </w:pPr>
      <w:r>
        <w:t>If an adventurer has changed classes, then all previous skills and spells known are still available but frozen at their current level (no expertise upgrades, nor quests for initial skills that would have been available at that class’s level are allowed for previous classes). Only the current class and level matter for what can be learned or researched.</w:t>
      </w:r>
    </w:p>
    <w:p w:rsidR="00915679" w:rsidRPr="00915679" w:rsidRDefault="00915679" w:rsidP="00915679">
      <w:pPr>
        <w:ind w:left="1080"/>
      </w:pPr>
    </w:p>
    <w:p w:rsidR="004C628F" w:rsidRDefault="004C628F" w:rsidP="00D07115">
      <w:pPr>
        <w:pStyle w:val="Heading2"/>
        <w:numPr>
          <w:ilvl w:val="1"/>
          <w:numId w:val="1"/>
        </w:numPr>
      </w:pPr>
      <w:bookmarkStart w:id="187" w:name="_Building_Upgrading"/>
      <w:bookmarkStart w:id="188" w:name="_Toc269456852"/>
      <w:bookmarkEnd w:id="187"/>
      <w:r>
        <w:t>Building Upgrading</w:t>
      </w:r>
      <w:bookmarkEnd w:id="188"/>
    </w:p>
    <w:p w:rsidR="00915679" w:rsidRDefault="00F15C86" w:rsidP="00915679">
      <w:pPr>
        <w:ind w:left="1080"/>
      </w:pPr>
      <w:r>
        <w:t>Each building of the city will have a level range of 0 (non-existent) to 100 (maximum size and level indicating how well equipped and staffed it is).</w:t>
      </w:r>
      <w:r w:rsidR="005E1A51">
        <w:t xml:space="preserve"> Like with skills, the level 1 is obtained only through questing. Level 2+ requires adventurers assigned to oversee construction and money paid to cover expenses.</w:t>
      </w:r>
    </w:p>
    <w:p w:rsidR="005E1A51" w:rsidRDefault="005E1A51" w:rsidP="00915679">
      <w:pPr>
        <w:ind w:left="1080"/>
      </w:pPr>
    </w:p>
    <w:p w:rsidR="005E1A51" w:rsidRDefault="005E1A51" w:rsidP="00915679">
      <w:pPr>
        <w:ind w:left="1080"/>
      </w:pPr>
      <w:r>
        <w:t xml:space="preserve">Each building has an adventurer class (or two) assigned as who is needed to oversee construction. The number of overseer’s is 1 per 25 levels of the </w:t>
      </w:r>
      <w:r>
        <w:lastRenderedPageBreak/>
        <w:t>building level it is moving to. So, for a level 24 moving to level 25, it will need 2 adventurers of the right class(es). To build to level 100, a building will need 4 such adventurers. At least one of the adventurers must be equal to or greater than the building level as it is now. So to move a building from level 55 to level 56, you need 3 adventurers of the right classes with one being at least level 55.</w:t>
      </w:r>
    </w:p>
    <w:p w:rsidR="005E1A51" w:rsidRDefault="005E1A51" w:rsidP="00915679">
      <w:pPr>
        <w:ind w:left="1080"/>
      </w:pPr>
    </w:p>
    <w:p w:rsidR="005E1A51" w:rsidRDefault="005E1A51" w:rsidP="00915679">
      <w:pPr>
        <w:ind w:left="1080"/>
      </w:pPr>
      <w:r>
        <w:t xml:space="preserve">The </w:t>
      </w:r>
      <w:r w:rsidR="00433485">
        <w:t xml:space="preserve">monetary </w:t>
      </w:r>
      <w:r>
        <w:t xml:space="preserve">cost will be </w:t>
      </w:r>
      <w:r w:rsidR="00433485">
        <w:t>5</w:t>
      </w:r>
      <w:r>
        <w:t>00 denarii * the target level of the building</w:t>
      </w:r>
      <w:r w:rsidR="00433485">
        <w:t xml:space="preserve"> * 2 ^ (target level / 20)</w:t>
      </w:r>
      <w:r>
        <w:t xml:space="preserve">. So a </w:t>
      </w:r>
      <w:r w:rsidR="00433485">
        <w:t>level 2 building moving to level 3 will cost 500*3*1 = 1500 denarii. A l</w:t>
      </w:r>
      <w:r>
        <w:t xml:space="preserve">evel 99 building moving to level 100 will cost </w:t>
      </w:r>
      <w:r w:rsidR="00433485">
        <w:t>500 * 100 * 32 = 12.8 million denarii</w:t>
      </w:r>
      <w:r>
        <w:t xml:space="preserve">. </w:t>
      </w:r>
    </w:p>
    <w:p w:rsidR="00433485" w:rsidRDefault="00433485" w:rsidP="00915679">
      <w:pPr>
        <w:ind w:left="1080"/>
      </w:pPr>
    </w:p>
    <w:p w:rsidR="00433485" w:rsidRDefault="00433485" w:rsidP="00915679">
      <w:pPr>
        <w:ind w:left="1080"/>
      </w:pPr>
      <w:r>
        <w:t xml:space="preserve">The time cost will be 5 minutes * target building level * 2^(target building level / </w:t>
      </w:r>
      <w:r w:rsidR="00BB0E6F">
        <w:t>50</w:t>
      </w:r>
      <w:r>
        <w:t>).</w:t>
      </w:r>
      <w:r w:rsidR="00BB0E6F">
        <w:t xml:space="preserve"> As such a level 2 building going to level 3 will cost 15 minutes. A level 99 to 100 construction will cost 5 * 100 * 4 = 2000 minutes or 33 hrs, 20 minutes.</w:t>
      </w:r>
    </w:p>
    <w:p w:rsidR="00C537E3" w:rsidRDefault="00C537E3" w:rsidP="00915679">
      <w:pPr>
        <w:ind w:left="1080"/>
      </w:pPr>
    </w:p>
    <w:p w:rsidR="00C537E3" w:rsidRPr="00915679" w:rsidRDefault="00C537E3" w:rsidP="00915679">
      <w:pPr>
        <w:ind w:left="1080"/>
      </w:pPr>
      <w:r>
        <w:t>At the end of construction, a message will be generated to the player and the adventurers will be returned to available status.</w:t>
      </w:r>
    </w:p>
    <w:p w:rsidR="004C628F" w:rsidRDefault="004C628F" w:rsidP="00D07115">
      <w:pPr>
        <w:pStyle w:val="Heading2"/>
        <w:numPr>
          <w:ilvl w:val="1"/>
          <w:numId w:val="1"/>
        </w:numPr>
      </w:pPr>
      <w:bookmarkStart w:id="189" w:name="_Game_Start"/>
      <w:bookmarkStart w:id="190" w:name="_Toc269456853"/>
      <w:bookmarkEnd w:id="189"/>
      <w:r>
        <w:t>Game Start</w:t>
      </w:r>
      <w:bookmarkEnd w:id="190"/>
    </w:p>
    <w:p w:rsidR="004D5FA5" w:rsidRPr="004D5FA5" w:rsidRDefault="004D5FA5" w:rsidP="004D5FA5">
      <w:pPr>
        <w:ind w:left="1080"/>
      </w:pPr>
      <w:r>
        <w:t>The main game menu will provide ways to create an account, login, perform a server transfer and will give information on current events and a small overview of the game.</w:t>
      </w:r>
    </w:p>
    <w:p w:rsidR="00C41792" w:rsidRDefault="00C41792" w:rsidP="00D07115">
      <w:pPr>
        <w:pStyle w:val="Heading2"/>
        <w:numPr>
          <w:ilvl w:val="2"/>
          <w:numId w:val="1"/>
        </w:numPr>
      </w:pPr>
      <w:bookmarkStart w:id="191" w:name="_Toc269456854"/>
      <w:r>
        <w:t>Account Creation</w:t>
      </w:r>
      <w:bookmarkEnd w:id="191"/>
    </w:p>
    <w:p w:rsidR="00AD7987" w:rsidRDefault="004D5FA5" w:rsidP="004D5FA5">
      <w:pPr>
        <w:ind w:left="1440"/>
      </w:pPr>
      <w:r>
        <w:t>This will prompt the user for an email address, password.</w:t>
      </w:r>
      <w:r w:rsidR="006245C2">
        <w:t xml:space="preserve"> The player will then be sent a validation email with a random authentication code that must be done before a character can be created. Once validated, the player will be transported to the character list.</w:t>
      </w:r>
      <w:r w:rsidR="00AD7987">
        <w:t xml:space="preserve"> An account will also be flagged with the access level. They are: </w:t>
      </w:r>
    </w:p>
    <w:p w:rsidR="00AD7987" w:rsidRDefault="00731263" w:rsidP="00D07115">
      <w:pPr>
        <w:pStyle w:val="ListParagraph"/>
        <w:numPr>
          <w:ilvl w:val="0"/>
          <w:numId w:val="17"/>
        </w:numPr>
      </w:pPr>
      <w:r>
        <w:t>Owner: This is a special superuser account that allows access to the logs and creating Administrator and Moderator Accounts.</w:t>
      </w:r>
      <w:r w:rsidR="00AD7987">
        <w:t xml:space="preserve"> </w:t>
      </w:r>
    </w:p>
    <w:p w:rsidR="00AD7987" w:rsidRDefault="00731263" w:rsidP="00D07115">
      <w:pPr>
        <w:pStyle w:val="ListParagraph"/>
        <w:numPr>
          <w:ilvl w:val="0"/>
          <w:numId w:val="17"/>
        </w:numPr>
      </w:pPr>
      <w:r>
        <w:t>Administrator An administrator is the top in-game staff member. They will have access to all administrator commands except account creation and log viewing.</w:t>
      </w:r>
      <w:r w:rsidR="00AD7987">
        <w:t xml:space="preserve"> </w:t>
      </w:r>
    </w:p>
    <w:p w:rsidR="004D5FA5" w:rsidRDefault="00AD7987" w:rsidP="00D07115">
      <w:pPr>
        <w:pStyle w:val="ListParagraph"/>
        <w:numPr>
          <w:ilvl w:val="0"/>
          <w:numId w:val="17"/>
        </w:numPr>
      </w:pPr>
      <w:r>
        <w:t>Moderator</w:t>
      </w:r>
      <w:r w:rsidR="00731263">
        <w:t>: This is a junior staff member. They will have access to mail and announcements as well as be able to post to the forum in the name of the staff. They will be the first level to review player problems and determine if it meets the policy for some action. If so and they can do it, they will. If so and they can’t, he or she will forward it to an Administrator. Else, if not, they will respond with the reason that no action can be done and provide an option for follow-up.</w:t>
      </w:r>
    </w:p>
    <w:p w:rsidR="00AD7987" w:rsidRDefault="00AD7987" w:rsidP="00D07115">
      <w:pPr>
        <w:pStyle w:val="ListParagraph"/>
        <w:numPr>
          <w:ilvl w:val="0"/>
          <w:numId w:val="17"/>
        </w:numPr>
      </w:pPr>
      <w:r>
        <w:t>Player</w:t>
      </w:r>
      <w:r w:rsidR="00731263">
        <w:t>: This is the average active and verified player will full access to gameplay.</w:t>
      </w:r>
    </w:p>
    <w:p w:rsidR="00AD7987" w:rsidRDefault="00AD7987" w:rsidP="00D07115">
      <w:pPr>
        <w:pStyle w:val="ListParagraph"/>
        <w:numPr>
          <w:ilvl w:val="0"/>
          <w:numId w:val="17"/>
        </w:numPr>
      </w:pPr>
      <w:r>
        <w:lastRenderedPageBreak/>
        <w:t>Unverified</w:t>
      </w:r>
      <w:r w:rsidR="00731263">
        <w:t>: This is an account that has been created but not verified. They cannot enter the game yet, but can request another verification email to be sent and a change of the email address if needed.</w:t>
      </w:r>
    </w:p>
    <w:p w:rsidR="00AD7987" w:rsidRDefault="00AD7987" w:rsidP="00D07115">
      <w:pPr>
        <w:pStyle w:val="ListParagraph"/>
        <w:numPr>
          <w:ilvl w:val="0"/>
          <w:numId w:val="17"/>
        </w:numPr>
      </w:pPr>
      <w:r>
        <w:t>Inactive</w:t>
      </w:r>
      <w:r w:rsidR="00731263">
        <w:t>: This is the status of a character that has not accessed the server in more than four weeks. They will be removed from the server (for access by other players), but the account will still exist in the database and can be reconnected if the player returns. However, their location in the game will be re-randomized.</w:t>
      </w:r>
    </w:p>
    <w:p w:rsidR="00731263" w:rsidRPr="004D5FA5" w:rsidRDefault="00731263" w:rsidP="00D07115">
      <w:pPr>
        <w:pStyle w:val="ListParagraph"/>
        <w:numPr>
          <w:ilvl w:val="0"/>
          <w:numId w:val="17"/>
        </w:numPr>
      </w:pPr>
      <w:r>
        <w:t>Banned: These are accounts that have done something wrong and have been banned from the game. They can connect to the game and submit mail to the staff petitioning for removal of the banned status. They can also update their email address.</w:t>
      </w:r>
    </w:p>
    <w:p w:rsidR="004C628F" w:rsidRDefault="004C628F" w:rsidP="00D07115">
      <w:pPr>
        <w:pStyle w:val="Heading2"/>
        <w:numPr>
          <w:ilvl w:val="2"/>
          <w:numId w:val="1"/>
        </w:numPr>
      </w:pPr>
      <w:bookmarkStart w:id="192" w:name="_Login"/>
      <w:bookmarkStart w:id="193" w:name="_Toc269456855"/>
      <w:bookmarkEnd w:id="192"/>
      <w:r>
        <w:t>Login</w:t>
      </w:r>
      <w:bookmarkEnd w:id="193"/>
    </w:p>
    <w:p w:rsidR="004D5FA5" w:rsidRDefault="00C41792" w:rsidP="004D5FA5">
      <w:pPr>
        <w:ind w:left="1440"/>
      </w:pPr>
      <w:r>
        <w:t xml:space="preserve">On the main entry page, a player will be able to login. If they already have an account, they can login using their email address and password. The password will be hidden. Options will be provided to reset the password if the player cannot remember it. </w:t>
      </w:r>
    </w:p>
    <w:p w:rsidR="004D5FA5" w:rsidRDefault="004D5FA5" w:rsidP="004D5FA5">
      <w:pPr>
        <w:ind w:left="1440"/>
      </w:pPr>
    </w:p>
    <w:p w:rsidR="00C41792" w:rsidRDefault="004D5FA5" w:rsidP="004D5FA5">
      <w:pPr>
        <w:ind w:left="1440"/>
      </w:pPr>
      <w:r>
        <w:t>Once logged in, p</w:t>
      </w:r>
      <w:r w:rsidR="00C41792">
        <w:t xml:space="preserve">layers will </w:t>
      </w:r>
      <w:r>
        <w:t xml:space="preserve">be able to select existing characters to play or create a new one. He or she can have </w:t>
      </w:r>
      <w:r w:rsidR="00C41792">
        <w:t xml:space="preserve">multiple </w:t>
      </w:r>
      <w:r>
        <w:t>character</w:t>
      </w:r>
      <w:r w:rsidR="00C41792">
        <w:t xml:space="preserve"> accounts. They can have more than one character per sever as well to a max of 3 per server. Interactions will be forbidden between characters of the same account. For example, a player cannot have two or more characters from the same account take part in the same raid, be members of the same alliance, or do PvP (either Arena or theft) against themselves. This also holds with item transfers.</w:t>
      </w:r>
    </w:p>
    <w:p w:rsidR="004D5FA5" w:rsidRDefault="004D5FA5" w:rsidP="004D5FA5">
      <w:pPr>
        <w:ind w:left="1440"/>
      </w:pPr>
    </w:p>
    <w:p w:rsidR="008377B2" w:rsidRDefault="008377B2" w:rsidP="00D07115">
      <w:pPr>
        <w:pStyle w:val="Heading2"/>
        <w:numPr>
          <w:ilvl w:val="3"/>
          <w:numId w:val="1"/>
        </w:numPr>
      </w:pPr>
      <w:bookmarkStart w:id="194" w:name="_Toc269456856"/>
      <w:r>
        <w:t>Character Creation</w:t>
      </w:r>
      <w:bookmarkEnd w:id="194"/>
    </w:p>
    <w:p w:rsidR="004D5FA5" w:rsidRDefault="004D5FA5" w:rsidP="004D5FA5">
      <w:pPr>
        <w:ind w:left="1440"/>
      </w:pPr>
      <w:r>
        <w:t xml:space="preserve">If a player creates a new </w:t>
      </w:r>
      <w:r w:rsidR="00CA36F2">
        <w:t>server game instance</w:t>
      </w:r>
      <w:r>
        <w:t xml:space="preserve">, then he or she will need to determine which server, what the character name they want to use (must be unique to that server and free from illegal name types such as a basic list of </w:t>
      </w:r>
      <w:r w:rsidR="00CA36F2">
        <w:t>obscene</w:t>
      </w:r>
      <w:r>
        <w:t xml:space="preserve"> words and illegal characters. Only allowed characters for a name are alpha, numeric (must start with a letter), case-sensitive, hyphen (can’t start or end with it), </w:t>
      </w:r>
      <w:r w:rsidR="008377B2">
        <w:t>apostrophe (can’t start or end with it) or space (can’t start or end with it and no more than 1 next to each other). Names must have at least 2 alpha characters to be valid.</w:t>
      </w:r>
      <w:r>
        <w:t>)</w:t>
      </w:r>
      <w:r w:rsidR="008377B2">
        <w:t>, and what faction they wish to join. Location of their city will be randomized in the game (though the player will be able to shift in later if he or she wants and has the appropriate item.</w:t>
      </w:r>
    </w:p>
    <w:p w:rsidR="007303E0" w:rsidRDefault="007303E0" w:rsidP="004D5FA5">
      <w:pPr>
        <w:ind w:left="1440"/>
      </w:pPr>
    </w:p>
    <w:p w:rsidR="007303E0" w:rsidRDefault="007303E0" w:rsidP="004D5FA5">
      <w:pPr>
        <w:ind w:left="1440"/>
      </w:pPr>
      <w:r>
        <w:t>The player name will be assigned to the first</w:t>
      </w:r>
      <w:r w:rsidR="000B5B6C">
        <w:t xml:space="preserve"> adventurer the player gets (his or her avatar). The player will also be prompted for the class to choose. Each class has a different bonus that a party (or raid) will gain if </w:t>
      </w:r>
      <w:r w:rsidR="000B5B6C">
        <w:lastRenderedPageBreak/>
        <w:t>the player’s avatar is included in that party. In the case of a raid, these benefits are accumulative.</w:t>
      </w:r>
    </w:p>
    <w:p w:rsidR="000B5B6C" w:rsidRDefault="000B5B6C" w:rsidP="004D5FA5">
      <w:pPr>
        <w:ind w:left="1440"/>
      </w:pPr>
    </w:p>
    <w:p w:rsidR="000B5B6C" w:rsidRDefault="000B5B6C" w:rsidP="004D5FA5">
      <w:pPr>
        <w:ind w:left="1440"/>
      </w:pPr>
      <w:r w:rsidRPr="00C25EBC">
        <w:rPr>
          <w:i/>
        </w:rPr>
        <w:t>Defender</w:t>
      </w:r>
      <w:r>
        <w:t>: +5% Physical resistance for party members</w:t>
      </w:r>
    </w:p>
    <w:p w:rsidR="000B5B6C" w:rsidRDefault="000B5B6C" w:rsidP="004D5FA5">
      <w:pPr>
        <w:ind w:left="1440"/>
      </w:pPr>
      <w:r w:rsidRPr="00C25EBC">
        <w:rPr>
          <w:i/>
        </w:rPr>
        <w:t>Berserker</w:t>
      </w:r>
      <w:r>
        <w:t>: +5% Physical Damage</w:t>
      </w:r>
    </w:p>
    <w:p w:rsidR="000B5B6C" w:rsidRDefault="000B5B6C" w:rsidP="004D5FA5">
      <w:pPr>
        <w:ind w:left="1440"/>
      </w:pPr>
      <w:r w:rsidRPr="00C25EBC">
        <w:rPr>
          <w:i/>
        </w:rPr>
        <w:t>Elementalist</w:t>
      </w:r>
      <w:r>
        <w:t>: +5% Magic Damage</w:t>
      </w:r>
    </w:p>
    <w:p w:rsidR="000B5B6C" w:rsidRDefault="000B5B6C" w:rsidP="002D4D1B">
      <w:pPr>
        <w:ind w:left="1800" w:hanging="360"/>
      </w:pPr>
      <w:r w:rsidRPr="00C25EBC">
        <w:rPr>
          <w:i/>
        </w:rPr>
        <w:t>Summoner</w:t>
      </w:r>
      <w:r>
        <w:t>: +5% increased chance for NPCs to offer to join the party if the party is not full.</w:t>
      </w:r>
    </w:p>
    <w:p w:rsidR="000B5B6C" w:rsidRDefault="000B5B6C" w:rsidP="004D5FA5">
      <w:pPr>
        <w:ind w:left="1440"/>
      </w:pPr>
      <w:r w:rsidRPr="00C25EBC">
        <w:rPr>
          <w:i/>
        </w:rPr>
        <w:t>Tempus Diem Fur</w:t>
      </w:r>
      <w:r>
        <w:t>: +5% bonus to gold and item gathering</w:t>
      </w:r>
    </w:p>
    <w:p w:rsidR="000B5B6C" w:rsidRDefault="000B5B6C" w:rsidP="000B5B6C">
      <w:pPr>
        <w:ind w:left="1440"/>
      </w:pPr>
      <w:r w:rsidRPr="00C25EBC">
        <w:rPr>
          <w:i/>
        </w:rPr>
        <w:t>Scout</w:t>
      </w:r>
      <w:r>
        <w:t>: +5% bonus to experience received from combats.</w:t>
      </w:r>
    </w:p>
    <w:p w:rsidR="007A36BA" w:rsidRDefault="007A36BA" w:rsidP="000B5B6C">
      <w:pPr>
        <w:ind w:left="1440"/>
      </w:pPr>
      <w:r w:rsidRPr="00C25EBC">
        <w:rPr>
          <w:i/>
        </w:rPr>
        <w:t>Hand of Grace</w:t>
      </w:r>
      <w:r>
        <w:t>: +5% to Healing done per spell</w:t>
      </w:r>
    </w:p>
    <w:p w:rsidR="007A36BA" w:rsidRDefault="007A36BA" w:rsidP="000B5B6C">
      <w:pPr>
        <w:ind w:left="1440"/>
      </w:pPr>
      <w:r w:rsidRPr="00C25EBC">
        <w:rPr>
          <w:i/>
        </w:rPr>
        <w:t>Enhancer</w:t>
      </w:r>
      <w:r>
        <w:t>: +10% to duration of enhancements.</w:t>
      </w:r>
    </w:p>
    <w:p w:rsidR="00C41792" w:rsidRDefault="004D5FA5" w:rsidP="00D07115">
      <w:pPr>
        <w:pStyle w:val="Heading2"/>
        <w:numPr>
          <w:ilvl w:val="2"/>
          <w:numId w:val="1"/>
        </w:numPr>
        <w:ind w:left="1080"/>
      </w:pPr>
      <w:bookmarkStart w:id="195" w:name="_Toc269456857"/>
      <w:r>
        <w:t>Server Transfer</w:t>
      </w:r>
      <w:bookmarkEnd w:id="195"/>
    </w:p>
    <w:p w:rsidR="00C41792" w:rsidRPr="00C41792" w:rsidRDefault="00C41792" w:rsidP="004D5FA5">
      <w:pPr>
        <w:ind w:left="1440"/>
      </w:pPr>
      <w:r>
        <w:t xml:space="preserve">Players can transfer their characters between servers if he or she is not a part of an adventurer guild and has not done a theft in the last </w:t>
      </w:r>
      <w:r w:rsidR="004D5FA5">
        <w:t>48 hrs. Only one transfer per character can be done per week. The character name will also need to be unique on the new server as well (though if it is not, the player will be given the option of changing the name if he or she has the appropriate item. PvP statistics will be reset on transfers. Also the player will be prompted for confirmation before doing this action with explanation as to the potential costs of transfer. This only applies when there are 2+ servers. Otherwise, this option is not shown.</w:t>
      </w:r>
    </w:p>
    <w:p w:rsidR="00CA3F9E" w:rsidRDefault="00CA3F9E" w:rsidP="00D07115">
      <w:pPr>
        <w:pStyle w:val="Heading2"/>
        <w:numPr>
          <w:ilvl w:val="1"/>
          <w:numId w:val="1"/>
        </w:numPr>
      </w:pPr>
      <w:bookmarkStart w:id="196" w:name="_Administration_(player)"/>
      <w:bookmarkStart w:id="197" w:name="_Toc269456858"/>
      <w:bookmarkEnd w:id="196"/>
      <w:r>
        <w:t>Administration (player)</w:t>
      </w:r>
      <w:bookmarkEnd w:id="197"/>
    </w:p>
    <w:p w:rsidR="00CA3F9E" w:rsidRPr="00CA3F9E" w:rsidRDefault="00CA3F9E" w:rsidP="00CA3F9E">
      <w:pPr>
        <w:ind w:left="1080"/>
      </w:pPr>
      <w:r>
        <w:t>The player will need to be able to set a few configurations and changes to their account.</w:t>
      </w:r>
    </w:p>
    <w:p w:rsidR="00CA3F9E" w:rsidRDefault="00CA3F9E" w:rsidP="00D07115">
      <w:pPr>
        <w:pStyle w:val="Heading2"/>
        <w:numPr>
          <w:ilvl w:val="2"/>
          <w:numId w:val="1"/>
        </w:numPr>
      </w:pPr>
      <w:bookmarkStart w:id="198" w:name="_Toc269456859"/>
      <w:r>
        <w:t>Change Password</w:t>
      </w:r>
      <w:bookmarkEnd w:id="198"/>
    </w:p>
    <w:p w:rsidR="00CA3F9E" w:rsidRDefault="00CA3F9E" w:rsidP="00CA3F9E">
      <w:pPr>
        <w:ind w:left="1440"/>
      </w:pPr>
      <w:r>
        <w:t xml:space="preserve">This will allow the player to update </w:t>
      </w:r>
      <w:r w:rsidR="003E1880">
        <w:t>his or her</w:t>
      </w:r>
      <w:r>
        <w:t xml:space="preserve"> password. It will require prompting of the old password even if logged in.</w:t>
      </w:r>
    </w:p>
    <w:p w:rsidR="003E1880" w:rsidRDefault="003E1880" w:rsidP="00D07115">
      <w:pPr>
        <w:pStyle w:val="Heading2"/>
        <w:numPr>
          <w:ilvl w:val="2"/>
          <w:numId w:val="1"/>
        </w:numPr>
      </w:pPr>
      <w:bookmarkStart w:id="199" w:name="_Toc269456860"/>
      <w:r>
        <w:t>Change Email</w:t>
      </w:r>
      <w:bookmarkEnd w:id="199"/>
    </w:p>
    <w:p w:rsidR="003E1880" w:rsidRPr="003E1880" w:rsidRDefault="003E1880" w:rsidP="003E1880">
      <w:pPr>
        <w:ind w:left="1440"/>
      </w:pPr>
      <w:r>
        <w:t>This will allow the player to update his or her email address that the game account is associated with. The previous will be stored in the player notes and the account will be moved back to a verify state (with a verify email sent). It will also require them to reenter his or her password. If they are logged into a character, the verify change will not affect gameplay until he or she tries to login the next time.</w:t>
      </w:r>
    </w:p>
    <w:p w:rsidR="00CA3F9E" w:rsidRDefault="00CA3F9E" w:rsidP="00D07115">
      <w:pPr>
        <w:pStyle w:val="Heading2"/>
        <w:numPr>
          <w:ilvl w:val="2"/>
          <w:numId w:val="1"/>
        </w:numPr>
      </w:pPr>
      <w:bookmarkStart w:id="200" w:name="_Toc269456861"/>
      <w:r>
        <w:t>Resolution</w:t>
      </w:r>
      <w:bookmarkEnd w:id="200"/>
    </w:p>
    <w:p w:rsidR="00CA3F9E" w:rsidRPr="00CA3F9E" w:rsidRDefault="00CA3F9E" w:rsidP="00CA3F9E">
      <w:pPr>
        <w:ind w:left="1440"/>
      </w:pPr>
      <w:r>
        <w:t>This will allow the player to adjust the game graphics to a lower resolution so that he or she can play from a lower bandwidth connection.</w:t>
      </w:r>
    </w:p>
    <w:p w:rsidR="00CA3F9E" w:rsidRPr="00CA3F9E" w:rsidRDefault="00CA3F9E" w:rsidP="00CA3F9E"/>
    <w:p w:rsidR="00CA3F9E" w:rsidRDefault="00CA3F9E" w:rsidP="00D07115">
      <w:pPr>
        <w:pStyle w:val="Heading2"/>
        <w:numPr>
          <w:ilvl w:val="1"/>
          <w:numId w:val="1"/>
        </w:numPr>
      </w:pPr>
      <w:bookmarkStart w:id="201" w:name="_Administration_(moderator_only)"/>
      <w:bookmarkStart w:id="202" w:name="_Toc269456862"/>
      <w:bookmarkEnd w:id="201"/>
      <w:r>
        <w:lastRenderedPageBreak/>
        <w:t>Administration (moderator only)</w:t>
      </w:r>
      <w:bookmarkEnd w:id="202"/>
    </w:p>
    <w:p w:rsidR="00AD7987" w:rsidRPr="00AD7987" w:rsidRDefault="00AD7987" w:rsidP="00AD7987">
      <w:pPr>
        <w:ind w:left="1080"/>
      </w:pPr>
      <w:r>
        <w:t>Some commands are needed for the staff or moderators of the game. There should be three levels of moderator permission; owner, moderator, administrator. All moderator commands will be logged.</w:t>
      </w:r>
    </w:p>
    <w:p w:rsidR="00AD7987" w:rsidRPr="00E3752E" w:rsidRDefault="00AD7987" w:rsidP="00D07115">
      <w:pPr>
        <w:pStyle w:val="Heading2"/>
        <w:numPr>
          <w:ilvl w:val="2"/>
          <w:numId w:val="1"/>
        </w:numPr>
      </w:pPr>
      <w:bookmarkStart w:id="203" w:name="_Toc269456863"/>
      <w:r>
        <w:t>Server Announcement</w:t>
      </w:r>
      <w:bookmarkEnd w:id="203"/>
    </w:p>
    <w:p w:rsidR="00B76D3C" w:rsidRDefault="00AD7987" w:rsidP="00AD7987">
      <w:pPr>
        <w:ind w:left="1440"/>
      </w:pPr>
      <w:r>
        <w:t>This command will allow a separate announcement to everyone active on the game. This will be a text message that will appear in the middle of game play and in the chat window. All levels can use this.</w:t>
      </w:r>
    </w:p>
    <w:p w:rsidR="00AD7987" w:rsidRPr="00E3752E" w:rsidRDefault="00AD7987" w:rsidP="00D07115">
      <w:pPr>
        <w:pStyle w:val="Heading2"/>
        <w:numPr>
          <w:ilvl w:val="2"/>
          <w:numId w:val="1"/>
        </w:numPr>
      </w:pPr>
      <w:bookmarkStart w:id="204" w:name="_Toc269456864"/>
      <w:r>
        <w:t>Server Mail</w:t>
      </w:r>
      <w:bookmarkEnd w:id="204"/>
    </w:p>
    <w:p w:rsidR="00AD7987" w:rsidRDefault="00AD7987" w:rsidP="00AD7987">
      <w:pPr>
        <w:ind w:left="1440"/>
      </w:pPr>
      <w:r>
        <w:t>This command will allow a mail to go to everyone with one or more accounts on a given server. All levels can use this.</w:t>
      </w:r>
    </w:p>
    <w:p w:rsidR="00AD7987" w:rsidRDefault="00731263" w:rsidP="00D07115">
      <w:pPr>
        <w:pStyle w:val="Heading2"/>
        <w:numPr>
          <w:ilvl w:val="2"/>
          <w:numId w:val="1"/>
        </w:numPr>
      </w:pPr>
      <w:bookmarkStart w:id="205" w:name="_Toc269456865"/>
      <w:r>
        <w:t>Server Reboot</w:t>
      </w:r>
      <w:bookmarkEnd w:id="205"/>
    </w:p>
    <w:p w:rsidR="00AD7987" w:rsidRPr="00AD7987" w:rsidRDefault="00731263" w:rsidP="00AD7987">
      <w:pPr>
        <w:ind w:left="1440"/>
      </w:pPr>
      <w:r>
        <w:t>Only an administrator can do this. Typically this will include a server announcement as well and a timer to give peoples a chance to wrap things up.</w:t>
      </w:r>
    </w:p>
    <w:p w:rsidR="00AD7987" w:rsidRDefault="00731263" w:rsidP="00D07115">
      <w:pPr>
        <w:pStyle w:val="Heading2"/>
        <w:numPr>
          <w:ilvl w:val="2"/>
          <w:numId w:val="1"/>
        </w:numPr>
      </w:pPr>
      <w:bookmarkStart w:id="206" w:name="_Toc269456866"/>
      <w:r>
        <w:t>Staff Account Creation</w:t>
      </w:r>
      <w:bookmarkEnd w:id="206"/>
    </w:p>
    <w:p w:rsidR="00731263" w:rsidRPr="00731263" w:rsidRDefault="00731263" w:rsidP="00731263">
      <w:pPr>
        <w:ind w:left="1440"/>
      </w:pPr>
      <w:r>
        <w:t>This is an owner-only command. It allows for a moderator or an administrator account to be created.</w:t>
      </w:r>
    </w:p>
    <w:p w:rsidR="00AD7987" w:rsidRPr="00AD7987" w:rsidRDefault="00AD7987" w:rsidP="00AD7987">
      <w:pPr>
        <w:ind w:left="1440"/>
      </w:pPr>
    </w:p>
    <w:p w:rsidR="00AD7987" w:rsidRDefault="00504781" w:rsidP="00D07115">
      <w:pPr>
        <w:pStyle w:val="Heading2"/>
        <w:numPr>
          <w:ilvl w:val="2"/>
          <w:numId w:val="1"/>
        </w:numPr>
      </w:pPr>
      <w:bookmarkStart w:id="207" w:name="_Toc269456867"/>
      <w:r>
        <w:t>Ban / Unban</w:t>
      </w:r>
      <w:bookmarkEnd w:id="207"/>
    </w:p>
    <w:p w:rsidR="00AD7987" w:rsidRPr="00AD7987" w:rsidRDefault="00504781" w:rsidP="00AD7987">
      <w:pPr>
        <w:ind w:left="1440"/>
      </w:pPr>
      <w:r>
        <w:t>This is to move a player account to banned or unbanned status. It requires a note to identify the reason for the ban (or removal) which will be logged. Only an administrator can ban.</w:t>
      </w:r>
    </w:p>
    <w:p w:rsidR="00504781" w:rsidRPr="00504781" w:rsidRDefault="00504781" w:rsidP="00D07115">
      <w:pPr>
        <w:pStyle w:val="Heading2"/>
        <w:numPr>
          <w:ilvl w:val="2"/>
          <w:numId w:val="1"/>
        </w:numPr>
      </w:pPr>
      <w:bookmarkStart w:id="208" w:name="_Toc269456868"/>
      <w:r>
        <w:t>Silence / Unsilence</w:t>
      </w:r>
      <w:bookmarkEnd w:id="208"/>
    </w:p>
    <w:p w:rsidR="00AD7987" w:rsidRPr="00AD7987" w:rsidRDefault="00504781" w:rsidP="00AD7987">
      <w:pPr>
        <w:ind w:left="1440"/>
      </w:pPr>
      <w:r>
        <w:t>This is to apply a silence to a player so that they cannot use any of the game public communication channels including mail, private chat, server chat, and alliance chat. Mail can still be used to communicate with a staff member. Private chat can be used to respond to a staff-initiated communication. A reason for the silence/unsilence will need to be given and logged. A moderator and an administrator can use this command.</w:t>
      </w:r>
    </w:p>
    <w:p w:rsidR="00504781" w:rsidRDefault="00504781" w:rsidP="00D07115">
      <w:pPr>
        <w:pStyle w:val="Heading2"/>
        <w:numPr>
          <w:ilvl w:val="2"/>
          <w:numId w:val="1"/>
        </w:numPr>
      </w:pPr>
      <w:bookmarkStart w:id="209" w:name="_Toc269456869"/>
      <w:r>
        <w:t>Account Status</w:t>
      </w:r>
      <w:bookmarkEnd w:id="209"/>
    </w:p>
    <w:p w:rsidR="00504781" w:rsidRPr="00504781" w:rsidRDefault="00504781" w:rsidP="00504781">
      <w:pPr>
        <w:ind w:left="1440"/>
      </w:pPr>
      <w:r>
        <w:t xml:space="preserve">Only the owner can permanently delete an account. This command will return the current status of any account name given by email or player name / server combination. It will display basic information such as the email address, when created, which character accounts to which servers they have and any account status. It will also allow them to set the status to inactive, verification, player, banned or deleted. Deleted accounts are </w:t>
      </w:r>
      <w:r>
        <w:lastRenderedPageBreak/>
        <w:t>permanently gone (though it is logged and requires a reason). Deleted accounts allow the player name to be reused on the server, and a new account can be created with the same email address.</w:t>
      </w:r>
    </w:p>
    <w:p w:rsidR="00504781" w:rsidRDefault="00504781" w:rsidP="00D07115">
      <w:pPr>
        <w:pStyle w:val="Heading2"/>
        <w:numPr>
          <w:ilvl w:val="2"/>
          <w:numId w:val="1"/>
        </w:numPr>
      </w:pPr>
      <w:bookmarkStart w:id="210" w:name="_Toc269456870"/>
      <w:r>
        <w:t>Note</w:t>
      </w:r>
      <w:bookmarkEnd w:id="210"/>
    </w:p>
    <w:p w:rsidR="00504781" w:rsidRPr="00504781" w:rsidRDefault="00504781" w:rsidP="00504781">
      <w:pPr>
        <w:ind w:left="1440"/>
      </w:pPr>
      <w:r>
        <w:t>A note is a message that is attached to a player. It may be a warning for some borderline behavior, or it could be the staff response to a problem the player had. All staff can look up the notes on a player and set a new note. It will include the date / time and staff members account name.</w:t>
      </w:r>
    </w:p>
    <w:p w:rsidR="00504781" w:rsidRDefault="00504781" w:rsidP="00D07115">
      <w:pPr>
        <w:pStyle w:val="Heading2"/>
        <w:numPr>
          <w:ilvl w:val="2"/>
          <w:numId w:val="1"/>
        </w:numPr>
      </w:pPr>
      <w:bookmarkStart w:id="211" w:name="_Toc269456871"/>
      <w:r>
        <w:t>Item Load</w:t>
      </w:r>
      <w:bookmarkEnd w:id="211"/>
    </w:p>
    <w:p w:rsidR="00076822" w:rsidRPr="00076822" w:rsidRDefault="00076822" w:rsidP="00076822">
      <w:pPr>
        <w:ind w:left="1440"/>
      </w:pPr>
      <w:r>
        <w:t>This command is only held by the administrator. It allows them to load any in-game item so that it can be given to a player based on a reported issue. A note will be automatically logged as part of the load.</w:t>
      </w:r>
    </w:p>
    <w:p w:rsidR="00504781" w:rsidRDefault="00076822" w:rsidP="00D07115">
      <w:pPr>
        <w:pStyle w:val="Heading2"/>
        <w:numPr>
          <w:ilvl w:val="2"/>
          <w:numId w:val="1"/>
        </w:numPr>
      </w:pPr>
      <w:bookmarkStart w:id="212" w:name="_Toc269456872"/>
      <w:r>
        <w:t>Set</w:t>
      </w:r>
      <w:bookmarkEnd w:id="212"/>
    </w:p>
    <w:p w:rsidR="00076822" w:rsidRPr="00076822" w:rsidRDefault="00076822" w:rsidP="00076822">
      <w:pPr>
        <w:ind w:left="1440"/>
      </w:pPr>
      <w:r>
        <w:t>This is an administrator command that allows an administrator to set properties on a player (such as money), adventurers (such as experience, skills/spells or skill/spell level) and items (such as item level). A note is required.</w:t>
      </w:r>
    </w:p>
    <w:p w:rsidR="00076822" w:rsidRDefault="00076822" w:rsidP="00D07115">
      <w:pPr>
        <w:pStyle w:val="Heading2"/>
        <w:numPr>
          <w:ilvl w:val="2"/>
          <w:numId w:val="1"/>
        </w:numPr>
      </w:pPr>
      <w:bookmarkStart w:id="213" w:name="_Toc269456873"/>
      <w:r>
        <w:t>Administrator Log</w:t>
      </w:r>
      <w:bookmarkEnd w:id="213"/>
    </w:p>
    <w:p w:rsidR="00076822" w:rsidRPr="00076822" w:rsidRDefault="00076822" w:rsidP="00076822">
      <w:pPr>
        <w:ind w:left="1440"/>
      </w:pPr>
      <w:r>
        <w:t>This is the log of all administrator commands (including owner actions). It is a rolling log with a max of 10 megs or 60 days. Only an owner can access this command. It can be filtered on staff account and command types (so I can look at all the commands a given moderator has been doing or look at all of the banned accounts in the last 60 days).</w:t>
      </w:r>
    </w:p>
    <w:p w:rsidR="00076822" w:rsidRDefault="00076822" w:rsidP="00D07115">
      <w:pPr>
        <w:pStyle w:val="Heading2"/>
        <w:numPr>
          <w:ilvl w:val="2"/>
          <w:numId w:val="1"/>
        </w:numPr>
      </w:pPr>
      <w:bookmarkStart w:id="214" w:name="_Toc269456874"/>
      <w:r>
        <w:t>Server Metrics</w:t>
      </w:r>
      <w:bookmarkEnd w:id="214"/>
    </w:p>
    <w:p w:rsidR="00076822" w:rsidRPr="00076822" w:rsidRDefault="00076822" w:rsidP="00076822">
      <w:pPr>
        <w:ind w:left="1440"/>
      </w:pPr>
      <w:r>
        <w:t>Any staff member can run a metrics command that will provide useful data about the server including average load, current number of active players, maximum number of active players since last reboot, total number of players on the server, etc.</w:t>
      </w:r>
    </w:p>
    <w:p w:rsidR="00076822" w:rsidRDefault="00076822" w:rsidP="00D07115">
      <w:pPr>
        <w:pStyle w:val="Heading2"/>
        <w:numPr>
          <w:ilvl w:val="2"/>
          <w:numId w:val="1"/>
        </w:numPr>
      </w:pPr>
      <w:bookmarkStart w:id="215" w:name="_Toc269456875"/>
      <w:r>
        <w:t>Lock / Unlock</w:t>
      </w:r>
      <w:bookmarkEnd w:id="215"/>
    </w:p>
    <w:p w:rsidR="00076822" w:rsidRPr="00076822" w:rsidRDefault="00076822" w:rsidP="00076822">
      <w:pPr>
        <w:ind w:left="1440"/>
      </w:pPr>
      <w:r>
        <w:t>This is an administrator command to bring the server into a locked state. This will boot all players and not allow anyone who is not a staff member to login until unlocked. It will have a notification announcement and an optional timer.</w:t>
      </w:r>
      <w:r w:rsidR="00CA3F9E">
        <w:t xml:space="preserve"> This will usually be done in case of hacking or code updates. The message will also be posted on the login screen until unlocked.</w:t>
      </w:r>
    </w:p>
    <w:p w:rsidR="00AD7987" w:rsidRPr="00AD7987" w:rsidRDefault="00AD7987" w:rsidP="00AD7987">
      <w:pPr>
        <w:ind w:left="1440"/>
      </w:pPr>
    </w:p>
    <w:p w:rsidR="005253FB" w:rsidRDefault="005253FB" w:rsidP="00533D41"/>
    <w:p w:rsidR="006F2AF8" w:rsidRDefault="006F2AF8" w:rsidP="00D07115">
      <w:pPr>
        <w:pStyle w:val="Heading1"/>
        <w:numPr>
          <w:ilvl w:val="0"/>
          <w:numId w:val="3"/>
        </w:numPr>
      </w:pPr>
      <w:bookmarkStart w:id="216" w:name="_Toc253660108"/>
      <w:bookmarkStart w:id="217" w:name="_Toc269456876"/>
      <w:r>
        <w:lastRenderedPageBreak/>
        <w:t>Interface</w:t>
      </w:r>
      <w:bookmarkEnd w:id="216"/>
      <w:bookmarkEnd w:id="217"/>
    </w:p>
    <w:p w:rsidR="00286A6B" w:rsidRDefault="00286A6B" w:rsidP="00D07115">
      <w:pPr>
        <w:pStyle w:val="Heading2"/>
        <w:numPr>
          <w:ilvl w:val="1"/>
          <w:numId w:val="3"/>
        </w:numPr>
      </w:pPr>
      <w:bookmarkStart w:id="218" w:name="_Toc253660109"/>
      <w:bookmarkStart w:id="219" w:name="_Toc269456877"/>
      <w:r>
        <w:t>Visual Systems</w:t>
      </w:r>
      <w:bookmarkEnd w:id="218"/>
      <w:bookmarkEnd w:id="219"/>
    </w:p>
    <w:p w:rsidR="00F824E4" w:rsidRDefault="00F824E4" w:rsidP="00D07115">
      <w:pPr>
        <w:pStyle w:val="Heading3"/>
        <w:numPr>
          <w:ilvl w:val="2"/>
          <w:numId w:val="3"/>
        </w:numPr>
      </w:pPr>
      <w:bookmarkStart w:id="220" w:name="_Toc253660110"/>
      <w:bookmarkStart w:id="221" w:name="_Toc269456878"/>
      <w:r>
        <w:t>HUD</w:t>
      </w:r>
      <w:bookmarkEnd w:id="220"/>
      <w:bookmarkEnd w:id="221"/>
    </w:p>
    <w:p w:rsidR="000D0256" w:rsidRPr="000D0256" w:rsidRDefault="000D0256" w:rsidP="000D0256">
      <w:pPr>
        <w:ind w:left="1440"/>
      </w:pPr>
      <w:r>
        <w:t>Medium scale of interface controls. There will be three primary views; town, terrain and dungeon. General control s</w:t>
      </w:r>
      <w:r w:rsidR="00355C7D">
        <w:t>ystem will be the same for the town and terrain views. The dungeon view will have a few differences to identify active party members, who is the leader of the party, active affects (like light), minimap will be active, and raid options will be available if applicable.</w:t>
      </w:r>
    </w:p>
    <w:p w:rsidR="00F824E4" w:rsidRDefault="00F824E4" w:rsidP="00D07115">
      <w:pPr>
        <w:pStyle w:val="Heading3"/>
        <w:numPr>
          <w:ilvl w:val="2"/>
          <w:numId w:val="3"/>
        </w:numPr>
      </w:pPr>
      <w:bookmarkStart w:id="222" w:name="_Toc253660111"/>
      <w:bookmarkStart w:id="223" w:name="_Toc269456879"/>
      <w:r>
        <w:t>Menus</w:t>
      </w:r>
      <w:bookmarkEnd w:id="222"/>
      <w:bookmarkEnd w:id="223"/>
    </w:p>
    <w:p w:rsidR="00355C7D" w:rsidRPr="00355C7D" w:rsidRDefault="00355C7D" w:rsidP="00355C7D">
      <w:pPr>
        <w:ind w:left="1440"/>
      </w:pPr>
      <w:r>
        <w:t>There will be numerous menus throughout the game. Each building will have one in town. There will also be some for communications, spells, purchasing Staters, and modifying controls. The moderators will have to have a menu of commands available that are specific to the level of staff account they are logged in as. The menus should include:</w:t>
      </w:r>
    </w:p>
    <w:p w:rsidR="00A62417" w:rsidRDefault="00A62417" w:rsidP="00D07115">
      <w:pPr>
        <w:pStyle w:val="Heading4"/>
        <w:numPr>
          <w:ilvl w:val="0"/>
          <w:numId w:val="22"/>
        </w:numPr>
      </w:pPr>
      <w:r>
        <w:lastRenderedPageBreak/>
        <w:t xml:space="preserve">Town Buildings*: Bullets below use the </w:t>
      </w:r>
      <w:r w:rsidR="00505C74">
        <w:t xml:space="preserve">Order of the Enlightened </w:t>
      </w:r>
      <w:r>
        <w:t>Building name but they will need to be environmentally customized to each Faction (and therefore building name).</w:t>
      </w:r>
    </w:p>
    <w:p w:rsidR="00A62417" w:rsidRDefault="00A62417" w:rsidP="00D07115">
      <w:pPr>
        <w:pStyle w:val="Heading4"/>
        <w:numPr>
          <w:ilvl w:val="1"/>
          <w:numId w:val="22"/>
        </w:numPr>
      </w:pPr>
      <w:r>
        <w:t xml:space="preserve">Adventurer Hall: See Section </w:t>
      </w:r>
      <w:hyperlink w:anchor="_Adventurer’s_Hall_/" w:history="1">
        <w:r w:rsidRPr="00EE455C">
          <w:rPr>
            <w:rStyle w:val="Hyperlink"/>
          </w:rPr>
          <w:t>4.2.2.1.6.1</w:t>
        </w:r>
      </w:hyperlink>
    </w:p>
    <w:p w:rsidR="00A62417" w:rsidRDefault="00A62417" w:rsidP="00D07115">
      <w:pPr>
        <w:pStyle w:val="Heading4"/>
        <w:numPr>
          <w:ilvl w:val="1"/>
          <w:numId w:val="22"/>
        </w:numPr>
      </w:pPr>
      <w:r>
        <w:t xml:space="preserve">Shop: See Sections </w:t>
      </w:r>
      <w:hyperlink w:anchor="_Shop_/_Shop" w:history="1">
        <w:r w:rsidRPr="00A62417">
          <w:rPr>
            <w:rStyle w:val="Hyperlink"/>
          </w:rPr>
          <w:t>4.2.2.1.6.2</w:t>
        </w:r>
      </w:hyperlink>
      <w:r>
        <w:t xml:space="preserve"> and </w:t>
      </w:r>
      <w:hyperlink w:anchor="_Shop" w:history="1">
        <w:r w:rsidRPr="00EE455C">
          <w:rPr>
            <w:rStyle w:val="Hyperlink"/>
          </w:rPr>
          <w:t>5.16</w:t>
        </w:r>
      </w:hyperlink>
    </w:p>
    <w:p w:rsidR="00A62417" w:rsidRDefault="00A62417" w:rsidP="00D07115">
      <w:pPr>
        <w:pStyle w:val="Heading4"/>
        <w:numPr>
          <w:ilvl w:val="1"/>
          <w:numId w:val="22"/>
        </w:numPr>
      </w:pPr>
      <w:r>
        <w:t xml:space="preserve">Administrator’s Hall: See Section </w:t>
      </w:r>
      <w:hyperlink w:anchor="_Administrator’s_Hall_/" w:history="1">
        <w:r w:rsidRPr="00762B10">
          <w:rPr>
            <w:rStyle w:val="Hyperlink"/>
          </w:rPr>
          <w:t>4.2.2.1.6.3</w:t>
        </w:r>
      </w:hyperlink>
    </w:p>
    <w:p w:rsidR="00A62417" w:rsidRDefault="00A62417" w:rsidP="00D07115">
      <w:pPr>
        <w:pStyle w:val="Heading4"/>
        <w:numPr>
          <w:ilvl w:val="1"/>
          <w:numId w:val="22"/>
        </w:numPr>
      </w:pPr>
      <w:r>
        <w:t>Blacksmith Shop</w:t>
      </w:r>
      <w:r w:rsidR="002E6D3F">
        <w:t>**</w:t>
      </w:r>
      <w:r>
        <w:t xml:space="preserve">: See Sections </w:t>
      </w:r>
      <w:hyperlink w:anchor="_Blacksmith_Shop_/" w:history="1">
        <w:r w:rsidRPr="00762B10">
          <w:rPr>
            <w:rStyle w:val="Hyperlink"/>
          </w:rPr>
          <w:t>4.2.2.1.6.4</w:t>
        </w:r>
      </w:hyperlink>
      <w:r>
        <w:t xml:space="preserve"> and </w:t>
      </w:r>
      <w:hyperlink w:anchor="_Crafting" w:history="1">
        <w:r w:rsidRPr="00EE455C">
          <w:rPr>
            <w:rStyle w:val="Hyperlink"/>
          </w:rPr>
          <w:t>5.12</w:t>
        </w:r>
      </w:hyperlink>
      <w:r w:rsidR="002E6D3F">
        <w:t xml:space="preserve"> (Berserkers Skills)</w:t>
      </w:r>
    </w:p>
    <w:p w:rsidR="00A62417" w:rsidRDefault="00A62417" w:rsidP="00D07115">
      <w:pPr>
        <w:pStyle w:val="Heading4"/>
        <w:numPr>
          <w:ilvl w:val="1"/>
          <w:numId w:val="22"/>
        </w:numPr>
      </w:pPr>
      <w:r>
        <w:t xml:space="preserve">Training Field**: See Section </w:t>
      </w:r>
      <w:hyperlink w:anchor="_Training_Field_/" w:history="1">
        <w:r w:rsidRPr="00762B10">
          <w:rPr>
            <w:rStyle w:val="Hyperlink"/>
          </w:rPr>
          <w:t>4.2.2.1.6.5</w:t>
        </w:r>
      </w:hyperlink>
      <w:r w:rsidR="002E6D3F">
        <w:t xml:space="preserve"> (Defender’s Skills)</w:t>
      </w:r>
    </w:p>
    <w:p w:rsidR="00A62417" w:rsidRDefault="00A62417" w:rsidP="00D07115">
      <w:pPr>
        <w:pStyle w:val="Heading4"/>
        <w:numPr>
          <w:ilvl w:val="1"/>
          <w:numId w:val="22"/>
        </w:numPr>
      </w:pPr>
      <w:r>
        <w:t xml:space="preserve">Market: See Sections </w:t>
      </w:r>
      <w:hyperlink w:anchor="_Market_/_Trader’s" w:history="1">
        <w:r w:rsidRPr="00762B10">
          <w:rPr>
            <w:rStyle w:val="Hyperlink"/>
          </w:rPr>
          <w:t>4.2.2.1.6.6</w:t>
        </w:r>
      </w:hyperlink>
      <w:r>
        <w:t xml:space="preserve"> and </w:t>
      </w:r>
      <w:hyperlink w:anchor="_Auction" w:history="1">
        <w:r w:rsidRPr="00EE455C">
          <w:rPr>
            <w:rStyle w:val="Hyperlink"/>
          </w:rPr>
          <w:t>5.17</w:t>
        </w:r>
      </w:hyperlink>
    </w:p>
    <w:p w:rsidR="00A62417" w:rsidRDefault="00A62417" w:rsidP="00D07115">
      <w:pPr>
        <w:pStyle w:val="Heading4"/>
        <w:numPr>
          <w:ilvl w:val="1"/>
          <w:numId w:val="22"/>
        </w:numPr>
      </w:pPr>
      <w:r>
        <w:t xml:space="preserve">Monastery**: See Section </w:t>
      </w:r>
      <w:hyperlink w:anchor="_Monastery_/_Shrine" w:history="1">
        <w:r w:rsidRPr="00762B10">
          <w:rPr>
            <w:rStyle w:val="Hyperlink"/>
          </w:rPr>
          <w:t>4.2.2.1.6.7</w:t>
        </w:r>
      </w:hyperlink>
      <w:r w:rsidR="002E6D3F">
        <w:t xml:space="preserve"> (Hand of Grace’s Spells)</w:t>
      </w:r>
    </w:p>
    <w:p w:rsidR="00A62417" w:rsidRDefault="00A62417" w:rsidP="00D07115">
      <w:pPr>
        <w:pStyle w:val="Heading4"/>
        <w:numPr>
          <w:ilvl w:val="1"/>
          <w:numId w:val="22"/>
        </w:numPr>
      </w:pPr>
      <w:r>
        <w:t xml:space="preserve">Mystic Tower**: See Section </w:t>
      </w:r>
      <w:hyperlink w:anchor="_Mystic_Tower_/" w:history="1">
        <w:r w:rsidRPr="00762B10">
          <w:rPr>
            <w:rStyle w:val="Hyperlink"/>
          </w:rPr>
          <w:t>4.2.2.1.6.8</w:t>
        </w:r>
      </w:hyperlink>
      <w:r w:rsidR="002E6D3F">
        <w:t xml:space="preserve"> (Elementalist’s Spells)</w:t>
      </w:r>
    </w:p>
    <w:p w:rsidR="00A62417" w:rsidRDefault="00A62417" w:rsidP="00D07115">
      <w:pPr>
        <w:pStyle w:val="Heading4"/>
        <w:numPr>
          <w:ilvl w:val="1"/>
          <w:numId w:val="22"/>
        </w:numPr>
      </w:pPr>
      <w:r>
        <w:t xml:space="preserve">Amphitheater: See Section </w:t>
      </w:r>
      <w:hyperlink w:anchor="_Amphitheater_/_Gathering" w:history="1">
        <w:r w:rsidRPr="00762B10">
          <w:rPr>
            <w:rStyle w:val="Hyperlink"/>
          </w:rPr>
          <w:t>4.2.2.1.6.9</w:t>
        </w:r>
      </w:hyperlink>
    </w:p>
    <w:p w:rsidR="00A62417" w:rsidRDefault="00A62417" w:rsidP="00D07115">
      <w:pPr>
        <w:pStyle w:val="Heading4"/>
        <w:numPr>
          <w:ilvl w:val="1"/>
          <w:numId w:val="22"/>
        </w:numPr>
      </w:pPr>
      <w:r>
        <w:t>Archery Range**</w:t>
      </w:r>
      <w:r w:rsidR="00762B10">
        <w:t>:</w:t>
      </w:r>
      <w:r>
        <w:t xml:space="preserve"> See Section </w:t>
      </w:r>
      <w:hyperlink w:anchor="_Archery_Range_/" w:history="1">
        <w:r w:rsidRPr="00762B10">
          <w:rPr>
            <w:rStyle w:val="Hyperlink"/>
          </w:rPr>
          <w:t>4.2.2.1.6.10</w:t>
        </w:r>
      </w:hyperlink>
      <w:r w:rsidR="002E6D3F">
        <w:t xml:space="preserve"> (Scout’s Skills)</w:t>
      </w:r>
    </w:p>
    <w:p w:rsidR="00A62417" w:rsidRDefault="00A62417" w:rsidP="00D07115">
      <w:pPr>
        <w:pStyle w:val="Heading4"/>
        <w:numPr>
          <w:ilvl w:val="1"/>
          <w:numId w:val="22"/>
        </w:numPr>
      </w:pPr>
      <w:r>
        <w:t xml:space="preserve">Vault: See Section </w:t>
      </w:r>
      <w:hyperlink w:anchor="_Vault_/_Niche" w:history="1">
        <w:r w:rsidRPr="00EE455C">
          <w:rPr>
            <w:rStyle w:val="Hyperlink"/>
          </w:rPr>
          <w:t>4.2.2.1.6.11</w:t>
        </w:r>
      </w:hyperlink>
    </w:p>
    <w:p w:rsidR="00A62417" w:rsidRDefault="00A62417" w:rsidP="00D07115">
      <w:pPr>
        <w:pStyle w:val="Heading4"/>
        <w:numPr>
          <w:ilvl w:val="1"/>
          <w:numId w:val="22"/>
        </w:numPr>
      </w:pPr>
      <w:r>
        <w:t xml:space="preserve">Portal: See Section </w:t>
      </w:r>
      <w:hyperlink w:anchor="_Portal_/_Portal" w:history="1">
        <w:r w:rsidRPr="00762B10">
          <w:rPr>
            <w:rStyle w:val="Hyperlink"/>
          </w:rPr>
          <w:t>4.2.2.1.6.12</w:t>
        </w:r>
      </w:hyperlink>
      <w:r w:rsidR="002E6D3F">
        <w:t xml:space="preserve"> (Enhancer’s Spells)</w:t>
      </w:r>
    </w:p>
    <w:p w:rsidR="00A62417" w:rsidRDefault="00A62417" w:rsidP="00D07115">
      <w:pPr>
        <w:pStyle w:val="Heading4"/>
        <w:numPr>
          <w:ilvl w:val="1"/>
          <w:numId w:val="22"/>
        </w:numPr>
      </w:pPr>
      <w:r>
        <w:t xml:space="preserve">Stables: See Section </w:t>
      </w:r>
      <w:hyperlink w:anchor="_Stables_/_Holding" w:history="1">
        <w:r w:rsidRPr="00762B10">
          <w:rPr>
            <w:rStyle w:val="Hyperlink"/>
          </w:rPr>
          <w:t>4.2.2.1.6.13</w:t>
        </w:r>
      </w:hyperlink>
      <w:r w:rsidR="002E6D3F">
        <w:t xml:space="preserve"> </w:t>
      </w:r>
    </w:p>
    <w:p w:rsidR="00A62417" w:rsidRDefault="00A62417" w:rsidP="00D07115">
      <w:pPr>
        <w:pStyle w:val="Heading4"/>
        <w:numPr>
          <w:ilvl w:val="1"/>
          <w:numId w:val="22"/>
        </w:numPr>
      </w:pPr>
      <w:r>
        <w:t xml:space="preserve">Graveyard**: See Section </w:t>
      </w:r>
      <w:hyperlink w:anchor="_Graveyard_/_Field" w:history="1">
        <w:r w:rsidRPr="00762B10">
          <w:rPr>
            <w:rStyle w:val="Hyperlink"/>
          </w:rPr>
          <w:t>4.2.2.1.6.14</w:t>
        </w:r>
      </w:hyperlink>
      <w:r w:rsidR="002E6D3F">
        <w:t xml:space="preserve"> (</w:t>
      </w:r>
      <w:r w:rsidR="009A149D">
        <w:t>Summoner’s Spell</w:t>
      </w:r>
      <w:r w:rsidR="002E6D3F">
        <w:t>s)</w:t>
      </w:r>
    </w:p>
    <w:p w:rsidR="00A62417" w:rsidRDefault="00A62417" w:rsidP="00D07115">
      <w:pPr>
        <w:pStyle w:val="Heading4"/>
        <w:numPr>
          <w:ilvl w:val="1"/>
          <w:numId w:val="22"/>
        </w:numPr>
      </w:pPr>
      <w:r>
        <w:t xml:space="preserve">Sewers**: See Section </w:t>
      </w:r>
      <w:hyperlink w:anchor="_Sewers_/_Deep" w:history="1">
        <w:r w:rsidRPr="00762B10">
          <w:rPr>
            <w:rStyle w:val="Hyperlink"/>
          </w:rPr>
          <w:t>4.2.2.1.6.15</w:t>
        </w:r>
      </w:hyperlink>
      <w:r w:rsidR="002E6D3F">
        <w:t xml:space="preserve"> (</w:t>
      </w:r>
      <w:r w:rsidR="009A149D">
        <w:t>Tempus Diem Fur’s Skills)</w:t>
      </w:r>
    </w:p>
    <w:p w:rsidR="00355C7D" w:rsidRDefault="00355C7D" w:rsidP="00D07115">
      <w:pPr>
        <w:pStyle w:val="Heading4"/>
        <w:numPr>
          <w:ilvl w:val="0"/>
          <w:numId w:val="22"/>
        </w:numPr>
      </w:pPr>
      <w:r>
        <w:t>Login</w:t>
      </w:r>
      <w:r w:rsidR="009C7FD0">
        <w:t xml:space="preserve"> / Account Creation</w:t>
      </w:r>
      <w:r>
        <w:t xml:space="preserve"> </w:t>
      </w:r>
      <w:r w:rsidR="00762B10">
        <w:t>Menu:</w:t>
      </w:r>
      <w:r w:rsidR="009C7FD0">
        <w:t xml:space="preserve"> See Section </w:t>
      </w:r>
      <w:hyperlink w:anchor="_Game_Start" w:history="1">
        <w:r w:rsidR="009C7FD0" w:rsidRPr="00A01AE0">
          <w:rPr>
            <w:rStyle w:val="Hyperlink"/>
          </w:rPr>
          <w:t>5.27</w:t>
        </w:r>
      </w:hyperlink>
    </w:p>
    <w:p w:rsidR="00355C7D" w:rsidRDefault="00355C7D" w:rsidP="00D07115">
      <w:pPr>
        <w:pStyle w:val="Heading4"/>
        <w:numPr>
          <w:ilvl w:val="0"/>
          <w:numId w:val="22"/>
        </w:numPr>
      </w:pPr>
      <w:r>
        <w:lastRenderedPageBreak/>
        <w:t>Administration Menu (Player)</w:t>
      </w:r>
      <w:r w:rsidR="009C7FD0">
        <w:t xml:space="preserve">: See Section </w:t>
      </w:r>
      <w:hyperlink w:anchor="_Administration_(player)" w:history="1">
        <w:r w:rsidR="009C7FD0" w:rsidRPr="00A01AE0">
          <w:rPr>
            <w:rStyle w:val="Hyperlink"/>
          </w:rPr>
          <w:t>5.28</w:t>
        </w:r>
      </w:hyperlink>
    </w:p>
    <w:p w:rsidR="00355C7D" w:rsidRDefault="00355C7D" w:rsidP="00D07115">
      <w:pPr>
        <w:pStyle w:val="Heading4"/>
        <w:numPr>
          <w:ilvl w:val="0"/>
          <w:numId w:val="22"/>
        </w:numPr>
      </w:pPr>
      <w:r>
        <w:t>Administration Menu (Staff)</w:t>
      </w:r>
      <w:r w:rsidR="009C7FD0">
        <w:t xml:space="preserve">: See Section </w:t>
      </w:r>
      <w:hyperlink w:anchor="_Administration_(moderator_only)" w:history="1">
        <w:r w:rsidR="009C7FD0" w:rsidRPr="00A01AE0">
          <w:rPr>
            <w:rStyle w:val="Hyperlink"/>
          </w:rPr>
          <w:t>5.29</w:t>
        </w:r>
      </w:hyperlink>
    </w:p>
    <w:p w:rsidR="00355C7D" w:rsidRDefault="00355C7D" w:rsidP="00D07115">
      <w:pPr>
        <w:pStyle w:val="Heading4"/>
        <w:numPr>
          <w:ilvl w:val="0"/>
          <w:numId w:val="22"/>
        </w:numPr>
      </w:pPr>
      <w:r>
        <w:t>Party Creation</w:t>
      </w:r>
      <w:r w:rsidR="009C7FD0">
        <w:t xml:space="preserve">: See Section </w:t>
      </w:r>
      <w:hyperlink w:anchor="_Party" w:history="1">
        <w:r w:rsidR="009C7FD0" w:rsidRPr="00EE455C">
          <w:rPr>
            <w:rStyle w:val="Hyperlink"/>
          </w:rPr>
          <w:t>5.8</w:t>
        </w:r>
      </w:hyperlink>
    </w:p>
    <w:p w:rsidR="009C7FD0" w:rsidRDefault="00762B10" w:rsidP="00D07115">
      <w:pPr>
        <w:pStyle w:val="Heading4"/>
        <w:numPr>
          <w:ilvl w:val="0"/>
          <w:numId w:val="22"/>
        </w:numPr>
      </w:pPr>
      <w:r>
        <w:t>Dungeon Icon</w:t>
      </w:r>
      <w:r w:rsidR="009C7FD0">
        <w:t xml:space="preserve">: See Section </w:t>
      </w:r>
      <w:hyperlink w:anchor="_Exploration" w:history="1">
        <w:r w:rsidR="009C7FD0" w:rsidRPr="00EE455C">
          <w:rPr>
            <w:rStyle w:val="Hyperlink"/>
          </w:rPr>
          <w:t>5.20</w:t>
        </w:r>
      </w:hyperlink>
    </w:p>
    <w:p w:rsidR="009C7FD0" w:rsidRDefault="00762B10" w:rsidP="00D07115">
      <w:pPr>
        <w:pStyle w:val="Heading4"/>
        <w:numPr>
          <w:ilvl w:val="0"/>
          <w:numId w:val="22"/>
        </w:numPr>
      </w:pPr>
      <w:r>
        <w:t>Player Cities Icon</w:t>
      </w:r>
      <w:r w:rsidR="009C7FD0">
        <w:t xml:space="preserve">: See Sections </w:t>
      </w:r>
      <w:hyperlink w:anchor="_Exploration" w:history="1">
        <w:r w:rsidR="009C7FD0" w:rsidRPr="00EE455C">
          <w:rPr>
            <w:rStyle w:val="Hyperlink"/>
          </w:rPr>
          <w:t>5.20</w:t>
        </w:r>
      </w:hyperlink>
      <w:r w:rsidR="009C7FD0">
        <w:t xml:space="preserve"> and </w:t>
      </w:r>
      <w:hyperlink w:anchor="_Town_Espionage" w:history="1">
        <w:r w:rsidR="009C7FD0" w:rsidRPr="00EE455C">
          <w:rPr>
            <w:rStyle w:val="Hyperlink"/>
          </w:rPr>
          <w:t>5.24.2</w:t>
        </w:r>
      </w:hyperlink>
    </w:p>
    <w:p w:rsidR="009C7FD0" w:rsidRDefault="00762B10" w:rsidP="00D07115">
      <w:pPr>
        <w:pStyle w:val="Heading4"/>
        <w:numPr>
          <w:ilvl w:val="0"/>
          <w:numId w:val="22"/>
        </w:numPr>
      </w:pPr>
      <w:r>
        <w:t>Arena:</w:t>
      </w:r>
      <w:r w:rsidR="009C7FD0">
        <w:t xml:space="preserve"> See Section</w:t>
      </w:r>
      <w:r w:rsidR="00D31A24">
        <w:t>s</w:t>
      </w:r>
      <w:r w:rsidR="009C7FD0">
        <w:t xml:space="preserve"> </w:t>
      </w:r>
      <w:hyperlink w:anchor="_Arena" w:history="1">
        <w:r w:rsidR="009C7FD0" w:rsidRPr="00EE455C">
          <w:rPr>
            <w:rStyle w:val="Hyperlink"/>
          </w:rPr>
          <w:t>5.24.1</w:t>
        </w:r>
      </w:hyperlink>
      <w:r w:rsidR="00D31A24">
        <w:t xml:space="preserve"> and </w:t>
      </w:r>
      <w:hyperlink w:anchor="_PC_(Arena)" w:history="1">
        <w:r w:rsidR="00D31A24" w:rsidRPr="00EE455C">
          <w:rPr>
            <w:rStyle w:val="Hyperlink"/>
          </w:rPr>
          <w:t>5.21.2</w:t>
        </w:r>
      </w:hyperlink>
    </w:p>
    <w:p w:rsidR="00355C7D" w:rsidRDefault="000D0256" w:rsidP="00D07115">
      <w:pPr>
        <w:pStyle w:val="Heading4"/>
        <w:numPr>
          <w:ilvl w:val="0"/>
          <w:numId w:val="22"/>
        </w:numPr>
      </w:pPr>
      <w:r>
        <w:t xml:space="preserve">Character Information / </w:t>
      </w:r>
      <w:r w:rsidR="00A814A0">
        <w:t>Inventory</w:t>
      </w:r>
      <w:r w:rsidR="00D16A35">
        <w:t xml:space="preserve"> / Leveling</w:t>
      </w:r>
      <w:r w:rsidR="00D31A24">
        <w:t xml:space="preserve">: See Sections </w:t>
      </w:r>
      <w:hyperlink w:anchor="_Character_Attributes_/" w:history="1">
        <w:r w:rsidR="00D31A24" w:rsidRPr="00EE455C">
          <w:rPr>
            <w:rStyle w:val="Hyperlink"/>
          </w:rPr>
          <w:t>5.</w:t>
        </w:r>
        <w:r w:rsidR="00EE455C">
          <w:rPr>
            <w:rStyle w:val="Hyperlink"/>
          </w:rPr>
          <w:t>3</w:t>
        </w:r>
      </w:hyperlink>
      <w:r w:rsidR="00D31A24">
        <w:t xml:space="preserve">, </w:t>
      </w:r>
      <w:hyperlink w:anchor="_Items" w:history="1">
        <w:r w:rsidR="00D31A24" w:rsidRPr="00EE455C">
          <w:rPr>
            <w:rStyle w:val="Hyperlink"/>
          </w:rPr>
          <w:t>5.7</w:t>
        </w:r>
      </w:hyperlink>
      <w:r w:rsidR="00D31A24">
        <w:t xml:space="preserve">, </w:t>
      </w:r>
      <w:hyperlink w:anchor="_Inventory_/_Attributes" w:history="1">
        <w:r w:rsidR="00D31A24" w:rsidRPr="00EE455C">
          <w:rPr>
            <w:rStyle w:val="Hyperlink"/>
          </w:rPr>
          <w:t>5.18</w:t>
        </w:r>
      </w:hyperlink>
      <w:r w:rsidR="00D31A24">
        <w:t xml:space="preserve"> and </w:t>
      </w:r>
      <w:hyperlink w:anchor="_Leveling_/_Switching" w:history="1">
        <w:r w:rsidR="00D31A24" w:rsidRPr="00EE455C">
          <w:rPr>
            <w:rStyle w:val="Hyperlink"/>
          </w:rPr>
          <w:t>5.19</w:t>
        </w:r>
      </w:hyperlink>
    </w:p>
    <w:p w:rsidR="00355C7D" w:rsidRDefault="006D2031" w:rsidP="00D07115">
      <w:pPr>
        <w:pStyle w:val="Heading4"/>
        <w:numPr>
          <w:ilvl w:val="0"/>
          <w:numId w:val="22"/>
        </w:numPr>
      </w:pPr>
      <w:r>
        <w:t>Map</w:t>
      </w:r>
      <w:r w:rsidR="00D31A24">
        <w:t xml:space="preserve">: See Section </w:t>
      </w:r>
      <w:hyperlink w:anchor="_Map" w:history="1">
        <w:r w:rsidR="00D31A24" w:rsidRPr="00EE455C">
          <w:rPr>
            <w:rStyle w:val="Hyperlink"/>
          </w:rPr>
          <w:t>5.22</w:t>
        </w:r>
      </w:hyperlink>
    </w:p>
    <w:p w:rsidR="00355C7D" w:rsidRDefault="000D0256" w:rsidP="00D07115">
      <w:pPr>
        <w:pStyle w:val="Heading4"/>
        <w:numPr>
          <w:ilvl w:val="0"/>
          <w:numId w:val="22"/>
        </w:numPr>
      </w:pPr>
      <w:r>
        <w:t>Combat</w:t>
      </w:r>
      <w:r w:rsidR="00D31A24">
        <w:t xml:space="preserve">: See Section </w:t>
      </w:r>
      <w:hyperlink w:anchor="_NPC_(Dungeon-Crawling)" w:history="1">
        <w:r w:rsidR="00D31A24" w:rsidRPr="00EE455C">
          <w:rPr>
            <w:rStyle w:val="Hyperlink"/>
          </w:rPr>
          <w:t>5.21.1</w:t>
        </w:r>
      </w:hyperlink>
    </w:p>
    <w:p w:rsidR="00355C7D" w:rsidRDefault="000D0256" w:rsidP="00D07115">
      <w:pPr>
        <w:pStyle w:val="Heading4"/>
        <w:numPr>
          <w:ilvl w:val="0"/>
          <w:numId w:val="22"/>
        </w:numPr>
      </w:pPr>
      <w:r>
        <w:t>Mail</w:t>
      </w:r>
      <w:r w:rsidR="00D31A24">
        <w:t xml:space="preserve">: See Section </w:t>
      </w:r>
      <w:hyperlink w:anchor="_Mail" w:history="1">
        <w:r w:rsidR="00D31A24" w:rsidRPr="00EE455C">
          <w:rPr>
            <w:rStyle w:val="Hyperlink"/>
          </w:rPr>
          <w:t>5.14</w:t>
        </w:r>
      </w:hyperlink>
    </w:p>
    <w:p w:rsidR="009C7FD0" w:rsidRDefault="00762B10" w:rsidP="00D07115">
      <w:pPr>
        <w:pStyle w:val="Heading4"/>
        <w:numPr>
          <w:ilvl w:val="0"/>
          <w:numId w:val="22"/>
        </w:numPr>
      </w:pPr>
      <w:r>
        <w:t>Guild</w:t>
      </w:r>
      <w:r w:rsidR="009C7FD0">
        <w:t xml:space="preserve">: See Section </w:t>
      </w:r>
      <w:hyperlink w:anchor="_Adventure_Guild" w:history="1">
        <w:r w:rsidR="009C7FD0" w:rsidRPr="00EE455C">
          <w:rPr>
            <w:rStyle w:val="Hyperlink"/>
          </w:rPr>
          <w:t>5.9</w:t>
        </w:r>
      </w:hyperlink>
    </w:p>
    <w:p w:rsidR="009C7FD0" w:rsidRDefault="00762B10" w:rsidP="00D07115">
      <w:pPr>
        <w:pStyle w:val="Heading4"/>
        <w:numPr>
          <w:ilvl w:val="0"/>
          <w:numId w:val="22"/>
        </w:numPr>
      </w:pPr>
      <w:r>
        <w:t>Ranking</w:t>
      </w:r>
      <w:r w:rsidR="009C7FD0">
        <w:t xml:space="preserve">: See Section </w:t>
      </w:r>
      <w:hyperlink w:anchor="_Ranking" w:history="1">
        <w:r w:rsidR="009C7FD0" w:rsidRPr="00EE455C">
          <w:rPr>
            <w:rStyle w:val="Hyperlink"/>
          </w:rPr>
          <w:t>5.13</w:t>
        </w:r>
      </w:hyperlink>
    </w:p>
    <w:p w:rsidR="009C7FD0" w:rsidRDefault="009C7FD0" w:rsidP="00D07115">
      <w:pPr>
        <w:pStyle w:val="Heading4"/>
        <w:numPr>
          <w:ilvl w:val="0"/>
          <w:numId w:val="22"/>
        </w:numPr>
      </w:pPr>
      <w:r>
        <w:t>Journal (Quests)</w:t>
      </w:r>
      <w:r w:rsidR="00762B10">
        <w:t xml:space="preserve"> / Quest History / Quest Status</w:t>
      </w:r>
      <w:r>
        <w:t xml:space="preserve">: See Section </w:t>
      </w:r>
      <w:hyperlink w:anchor="_Journal_(Quests)" w:history="1">
        <w:r w:rsidRPr="00EE455C">
          <w:rPr>
            <w:rStyle w:val="Hyperlink"/>
          </w:rPr>
          <w:t>5.10</w:t>
        </w:r>
      </w:hyperlink>
    </w:p>
    <w:p w:rsidR="009C7FD0" w:rsidRDefault="00762B10" w:rsidP="00D07115">
      <w:pPr>
        <w:pStyle w:val="Heading4"/>
        <w:numPr>
          <w:ilvl w:val="0"/>
          <w:numId w:val="22"/>
        </w:numPr>
      </w:pPr>
      <w:r>
        <w:t>Achievements</w:t>
      </w:r>
      <w:r w:rsidR="009C7FD0">
        <w:t xml:space="preserve">: See Section </w:t>
      </w:r>
      <w:hyperlink w:anchor="_Achievements" w:history="1">
        <w:r w:rsidR="009C7FD0" w:rsidRPr="00EE455C">
          <w:rPr>
            <w:rStyle w:val="Hyperlink"/>
          </w:rPr>
          <w:t>5.11</w:t>
        </w:r>
      </w:hyperlink>
    </w:p>
    <w:p w:rsidR="00EE455C" w:rsidRDefault="00EE455C" w:rsidP="00D07115">
      <w:pPr>
        <w:pStyle w:val="Heading4"/>
        <w:numPr>
          <w:ilvl w:val="0"/>
          <w:numId w:val="22"/>
        </w:numPr>
      </w:pPr>
      <w:r>
        <w:t xml:space="preserve">Skill / Spells: See Sections </w:t>
      </w:r>
      <w:hyperlink w:anchor="_Skills" w:history="1">
        <w:r w:rsidRPr="00EE455C">
          <w:rPr>
            <w:rStyle w:val="Hyperlink"/>
          </w:rPr>
          <w:t>5.4</w:t>
        </w:r>
      </w:hyperlink>
      <w:r>
        <w:t xml:space="preserve"> and </w:t>
      </w:r>
      <w:hyperlink w:anchor="_Spells" w:history="1">
        <w:r w:rsidRPr="00EE455C">
          <w:rPr>
            <w:rStyle w:val="Hyperlink"/>
          </w:rPr>
          <w:t>5.5</w:t>
        </w:r>
      </w:hyperlink>
    </w:p>
    <w:p w:rsidR="00A62417" w:rsidRDefault="00A62417" w:rsidP="00D07115">
      <w:pPr>
        <w:pStyle w:val="Heading4"/>
        <w:numPr>
          <w:ilvl w:val="0"/>
          <w:numId w:val="22"/>
        </w:numPr>
      </w:pPr>
      <w:r>
        <w:t xml:space="preserve">Treasure: See Section </w:t>
      </w:r>
      <w:hyperlink w:anchor="_Treasure" w:history="1">
        <w:r w:rsidRPr="00EE455C">
          <w:rPr>
            <w:rStyle w:val="Hyperlink"/>
          </w:rPr>
          <w:t>5.</w:t>
        </w:r>
        <w:r>
          <w:rPr>
            <w:rStyle w:val="Hyperlink"/>
          </w:rPr>
          <w:t>23</w:t>
        </w:r>
      </w:hyperlink>
    </w:p>
    <w:p w:rsidR="000D0256" w:rsidRDefault="002A4CA7" w:rsidP="002A4CA7">
      <w:pPr>
        <w:ind w:left="2160"/>
      </w:pPr>
      <w:r>
        <w:t xml:space="preserve">*Note: All basic town buildings will have building construction options as well found described in Section </w:t>
      </w:r>
      <w:hyperlink w:anchor="_Building_Upgrading" w:history="1">
        <w:r w:rsidRPr="002A4CA7">
          <w:rPr>
            <w:rStyle w:val="Hyperlink"/>
          </w:rPr>
          <w:t>5.26</w:t>
        </w:r>
      </w:hyperlink>
      <w:r>
        <w:t>.</w:t>
      </w:r>
    </w:p>
    <w:p w:rsidR="002A4CA7" w:rsidRPr="000D0256" w:rsidRDefault="002A4CA7" w:rsidP="002A4CA7">
      <w:pPr>
        <w:ind w:left="2160"/>
      </w:pPr>
      <w:r>
        <w:t xml:space="preserve">**Note: Many of the town buildings will have research options for the applicable class skills and spells. This includes listing out skills and spells with their current level, and listing out the various costs for upgrading (including level, class and number of appropriate adventurers). This is described in Section </w:t>
      </w:r>
      <w:hyperlink w:anchor="_Skill_/_Spell" w:history="1">
        <w:r w:rsidRPr="002A4CA7">
          <w:rPr>
            <w:rStyle w:val="Hyperlink"/>
          </w:rPr>
          <w:t>5.25</w:t>
        </w:r>
      </w:hyperlink>
      <w:r>
        <w:t>.</w:t>
      </w:r>
    </w:p>
    <w:p w:rsidR="00F824E4" w:rsidRDefault="00F824E4" w:rsidP="00D07115">
      <w:pPr>
        <w:pStyle w:val="Heading3"/>
        <w:numPr>
          <w:ilvl w:val="2"/>
          <w:numId w:val="3"/>
        </w:numPr>
      </w:pPr>
      <w:bookmarkStart w:id="224" w:name="_Toc253660112"/>
      <w:bookmarkStart w:id="225" w:name="_Toc269456880"/>
      <w:r>
        <w:t>Rendering System</w:t>
      </w:r>
      <w:bookmarkEnd w:id="224"/>
      <w:bookmarkEnd w:id="225"/>
    </w:p>
    <w:p w:rsidR="00860B04" w:rsidRPr="00860B04" w:rsidRDefault="00D5123E" w:rsidP="00D07115">
      <w:pPr>
        <w:pStyle w:val="ListParagraph"/>
        <w:numPr>
          <w:ilvl w:val="4"/>
          <w:numId w:val="3"/>
        </w:numPr>
      </w:pPr>
      <w:r>
        <w:t xml:space="preserve">Flash </w:t>
      </w:r>
      <w:r w:rsidR="00633031">
        <w:t>CS4/CS5</w:t>
      </w:r>
      <w:r>
        <w:t xml:space="preserve">/ ActionScript </w:t>
      </w:r>
      <w:r w:rsidR="00633031">
        <w:t xml:space="preserve">3.0 </w:t>
      </w:r>
      <w:r>
        <w:t>- Browser</w:t>
      </w:r>
    </w:p>
    <w:p w:rsidR="00F824E4" w:rsidRDefault="00F824E4" w:rsidP="00D07115">
      <w:pPr>
        <w:pStyle w:val="Heading3"/>
        <w:numPr>
          <w:ilvl w:val="2"/>
          <w:numId w:val="3"/>
        </w:numPr>
      </w:pPr>
      <w:bookmarkStart w:id="226" w:name="_Toc253660113"/>
      <w:bookmarkStart w:id="227" w:name="_Toc269456881"/>
      <w:r>
        <w:lastRenderedPageBreak/>
        <w:t>Camera</w:t>
      </w:r>
      <w:bookmarkEnd w:id="226"/>
      <w:bookmarkEnd w:id="227"/>
    </w:p>
    <w:p w:rsidR="00860B04" w:rsidRPr="00860B04" w:rsidRDefault="000D0256" w:rsidP="00D07115">
      <w:pPr>
        <w:pStyle w:val="ListParagraph"/>
        <w:numPr>
          <w:ilvl w:val="4"/>
          <w:numId w:val="3"/>
        </w:numPr>
      </w:pPr>
      <w:r>
        <w:t xml:space="preserve">Town: 2D First Person, Terrain: </w:t>
      </w:r>
      <w:r w:rsidR="00D5123E">
        <w:t>Overhead 2 ½D</w:t>
      </w:r>
      <w:r>
        <w:t>, Dungeon: 3D First Person</w:t>
      </w:r>
    </w:p>
    <w:p w:rsidR="00A53AE8" w:rsidRDefault="00A53AE8" w:rsidP="00D07115">
      <w:pPr>
        <w:pStyle w:val="Heading2"/>
        <w:numPr>
          <w:ilvl w:val="1"/>
          <w:numId w:val="3"/>
        </w:numPr>
      </w:pPr>
      <w:bookmarkStart w:id="228" w:name="_Toc253660114"/>
      <w:bookmarkStart w:id="229" w:name="_Toc269456882"/>
      <w:r>
        <w:t>Control Systems</w:t>
      </w:r>
      <w:bookmarkEnd w:id="228"/>
      <w:bookmarkEnd w:id="229"/>
    </w:p>
    <w:p w:rsidR="008B4D13" w:rsidRPr="008B4D13" w:rsidRDefault="008B4D13" w:rsidP="00D07115">
      <w:pPr>
        <w:pStyle w:val="ListParagraph"/>
        <w:numPr>
          <w:ilvl w:val="4"/>
          <w:numId w:val="3"/>
        </w:numPr>
      </w:pPr>
      <w:r>
        <w:t xml:space="preserve">Control systems will work by </w:t>
      </w:r>
      <w:r w:rsidR="00D5123E">
        <w:t>the mouse.</w:t>
      </w:r>
    </w:p>
    <w:p w:rsidR="008B4D13" w:rsidRDefault="008B4D13" w:rsidP="00D07115">
      <w:pPr>
        <w:pStyle w:val="Heading3"/>
        <w:numPr>
          <w:ilvl w:val="2"/>
          <w:numId w:val="3"/>
        </w:numPr>
      </w:pPr>
      <w:bookmarkStart w:id="230" w:name="_Toc253660115"/>
      <w:bookmarkStart w:id="231" w:name="_Toc269456883"/>
      <w:r>
        <w:t>Keyboard</w:t>
      </w:r>
      <w:bookmarkEnd w:id="230"/>
      <w:bookmarkEnd w:id="231"/>
    </w:p>
    <w:p w:rsidR="00D5123E" w:rsidRPr="00D5123E" w:rsidRDefault="00D5123E" w:rsidP="00D07115">
      <w:pPr>
        <w:pStyle w:val="ListParagraph"/>
        <w:numPr>
          <w:ilvl w:val="4"/>
          <w:numId w:val="3"/>
        </w:numPr>
      </w:pPr>
      <w:r>
        <w:t>None</w:t>
      </w:r>
    </w:p>
    <w:p w:rsidR="008B4D13" w:rsidRDefault="008B4D13" w:rsidP="00D07115">
      <w:pPr>
        <w:pStyle w:val="Heading3"/>
        <w:numPr>
          <w:ilvl w:val="2"/>
          <w:numId w:val="3"/>
        </w:numPr>
      </w:pPr>
      <w:bookmarkStart w:id="232" w:name="_Toc253660116"/>
      <w:bookmarkStart w:id="233" w:name="_Toc269456884"/>
      <w:r>
        <w:t>Mouse</w:t>
      </w:r>
      <w:bookmarkEnd w:id="232"/>
      <w:bookmarkEnd w:id="233"/>
    </w:p>
    <w:p w:rsidR="00A53AE8" w:rsidRDefault="00A53AE8" w:rsidP="00D07115">
      <w:pPr>
        <w:pStyle w:val="Heading2"/>
        <w:numPr>
          <w:ilvl w:val="1"/>
          <w:numId w:val="3"/>
        </w:numPr>
      </w:pPr>
      <w:bookmarkStart w:id="234" w:name="_Toc253660117"/>
      <w:bookmarkStart w:id="235" w:name="_Toc269456885"/>
      <w:r>
        <w:t>Audio</w:t>
      </w:r>
      <w:bookmarkEnd w:id="234"/>
      <w:bookmarkEnd w:id="235"/>
    </w:p>
    <w:p w:rsidR="00F53764" w:rsidRPr="00F53764" w:rsidRDefault="00F53764" w:rsidP="00D07115">
      <w:pPr>
        <w:pStyle w:val="ListParagraph"/>
        <w:numPr>
          <w:ilvl w:val="4"/>
          <w:numId w:val="3"/>
        </w:numPr>
      </w:pPr>
      <w:r>
        <w:t xml:space="preserve">Sound requirements will be a basic sound card and consolidate with using .wav format. </w:t>
      </w:r>
    </w:p>
    <w:p w:rsidR="00A53AE8" w:rsidRDefault="00A53AE8" w:rsidP="00D07115">
      <w:pPr>
        <w:pStyle w:val="Heading2"/>
        <w:numPr>
          <w:ilvl w:val="1"/>
          <w:numId w:val="3"/>
        </w:numPr>
      </w:pPr>
      <w:bookmarkStart w:id="236" w:name="_Toc253660118"/>
      <w:bookmarkStart w:id="237" w:name="_Toc269456886"/>
      <w:r>
        <w:t>Music</w:t>
      </w:r>
      <w:bookmarkEnd w:id="236"/>
      <w:bookmarkEnd w:id="237"/>
    </w:p>
    <w:p w:rsidR="006C5AE6" w:rsidRPr="006C5AE6" w:rsidRDefault="006C5AE6" w:rsidP="00D07115">
      <w:pPr>
        <w:pStyle w:val="ListParagraph"/>
        <w:numPr>
          <w:ilvl w:val="4"/>
          <w:numId w:val="3"/>
        </w:numPr>
      </w:pPr>
      <w:r>
        <w:t>None</w:t>
      </w:r>
    </w:p>
    <w:p w:rsidR="00A53AE8" w:rsidRDefault="00A53AE8" w:rsidP="00D07115">
      <w:pPr>
        <w:pStyle w:val="Heading2"/>
        <w:numPr>
          <w:ilvl w:val="1"/>
          <w:numId w:val="3"/>
        </w:numPr>
      </w:pPr>
      <w:bookmarkStart w:id="238" w:name="_Toc253660119"/>
      <w:bookmarkStart w:id="239" w:name="_Toc269456887"/>
      <w:r>
        <w:t>Sound Effects</w:t>
      </w:r>
      <w:bookmarkEnd w:id="238"/>
      <w:bookmarkEnd w:id="239"/>
    </w:p>
    <w:p w:rsidR="00F53764" w:rsidRPr="00F53764" w:rsidRDefault="00F53764" w:rsidP="00D07115">
      <w:pPr>
        <w:pStyle w:val="ListParagraph"/>
        <w:numPr>
          <w:ilvl w:val="4"/>
          <w:numId w:val="3"/>
        </w:numPr>
      </w:pPr>
      <w:r>
        <w:t>The sound effects will be triggered by walking on different ground types and background sounds such as birds, grass moving in the wind, torches guttering and water splashing at the streams and waterfalls. Combat will have its own based on weapon armor types (melee) and a series of spell sounds.</w:t>
      </w:r>
    </w:p>
    <w:p w:rsidR="00F53764" w:rsidRDefault="00F53764" w:rsidP="00D07115">
      <w:pPr>
        <w:pStyle w:val="Heading2"/>
        <w:numPr>
          <w:ilvl w:val="1"/>
          <w:numId w:val="3"/>
        </w:numPr>
      </w:pPr>
      <w:bookmarkStart w:id="240" w:name="_Toc253660120"/>
      <w:bookmarkStart w:id="241" w:name="_Toc269456888"/>
      <w:r>
        <w:t>Voice</w:t>
      </w:r>
      <w:bookmarkEnd w:id="240"/>
      <w:bookmarkEnd w:id="241"/>
    </w:p>
    <w:p w:rsidR="00F53764" w:rsidRPr="00F53764" w:rsidRDefault="00D5123E" w:rsidP="00D07115">
      <w:pPr>
        <w:pStyle w:val="ListParagraph"/>
        <w:numPr>
          <w:ilvl w:val="4"/>
          <w:numId w:val="3"/>
        </w:numPr>
      </w:pPr>
      <w:r>
        <w:t>None</w:t>
      </w:r>
    </w:p>
    <w:p w:rsidR="00A53AE8" w:rsidRDefault="00A53AE8" w:rsidP="00D07115">
      <w:pPr>
        <w:pStyle w:val="Heading2"/>
        <w:numPr>
          <w:ilvl w:val="1"/>
          <w:numId w:val="3"/>
        </w:numPr>
      </w:pPr>
      <w:bookmarkStart w:id="242" w:name="_Toc253660121"/>
      <w:bookmarkStart w:id="243" w:name="_Toc269456889"/>
      <w:r>
        <w:t>Help System</w:t>
      </w:r>
      <w:bookmarkEnd w:id="242"/>
      <w:bookmarkEnd w:id="243"/>
    </w:p>
    <w:p w:rsidR="00860B04" w:rsidRPr="00860B04" w:rsidRDefault="00860B04" w:rsidP="00D07115">
      <w:pPr>
        <w:pStyle w:val="ListParagraph"/>
        <w:numPr>
          <w:ilvl w:val="4"/>
          <w:numId w:val="3"/>
        </w:numPr>
      </w:pPr>
      <w:r>
        <w:t xml:space="preserve">This </w:t>
      </w:r>
      <w:r w:rsidR="006C5AE6">
        <w:t>s</w:t>
      </w:r>
      <w:r>
        <w:t>ystems administration option will display key mappings for each command.</w:t>
      </w:r>
      <w:r w:rsidR="006C5AE6">
        <w:t xml:space="preserve"> Additional controls will be provided to request help from a staff member with regards to a bug, player dispute or general issue.</w:t>
      </w:r>
    </w:p>
    <w:p w:rsidR="00B560EA" w:rsidRDefault="00B560EA" w:rsidP="00210E8F">
      <w:pPr>
        <w:ind w:left="792"/>
      </w:pPr>
    </w:p>
    <w:p w:rsidR="007207AB" w:rsidRDefault="007207AB" w:rsidP="00D07115">
      <w:pPr>
        <w:pStyle w:val="Heading1"/>
        <w:numPr>
          <w:ilvl w:val="0"/>
          <w:numId w:val="3"/>
        </w:numPr>
      </w:pPr>
      <w:bookmarkStart w:id="244" w:name="_Toc253660122"/>
      <w:bookmarkStart w:id="245" w:name="_Toc269456890"/>
      <w:r>
        <w:t>Artificial Intelligence</w:t>
      </w:r>
      <w:bookmarkEnd w:id="244"/>
      <w:bookmarkEnd w:id="245"/>
    </w:p>
    <w:p w:rsidR="00A53AE8" w:rsidRDefault="00A53AE8" w:rsidP="00D07115">
      <w:pPr>
        <w:pStyle w:val="Heading2"/>
        <w:numPr>
          <w:ilvl w:val="1"/>
          <w:numId w:val="3"/>
        </w:numPr>
      </w:pPr>
      <w:bookmarkStart w:id="246" w:name="_Toc253660123"/>
      <w:bookmarkStart w:id="247" w:name="_Toc269456891"/>
      <w:r>
        <w:t>Enemy Characters</w:t>
      </w:r>
      <w:bookmarkEnd w:id="246"/>
      <w:bookmarkEnd w:id="247"/>
    </w:p>
    <w:p w:rsidR="00633031" w:rsidRPr="00633031" w:rsidRDefault="00633031" w:rsidP="00633031">
      <w:pPr>
        <w:ind w:left="1080"/>
      </w:pPr>
      <w:r>
        <w:t>Enemies with specific scripting will generally be a boss (which does not necessarily indicate its relative strength). They can do a limited conversation script. Combat can also be assigned tactics; 3 for basic npc’s and up to 5 for bosses.</w:t>
      </w:r>
    </w:p>
    <w:p w:rsidR="00A53AE8" w:rsidRDefault="00A53AE8" w:rsidP="00D07115">
      <w:pPr>
        <w:pStyle w:val="Heading2"/>
        <w:numPr>
          <w:ilvl w:val="1"/>
          <w:numId w:val="3"/>
        </w:numPr>
      </w:pPr>
      <w:bookmarkStart w:id="248" w:name="_Toc253660124"/>
      <w:bookmarkStart w:id="249" w:name="_Toc269456892"/>
      <w:r>
        <w:lastRenderedPageBreak/>
        <w:t>Friendly Characters</w:t>
      </w:r>
      <w:bookmarkEnd w:id="248"/>
      <w:bookmarkEnd w:id="249"/>
    </w:p>
    <w:p w:rsidR="00633031" w:rsidRDefault="00633031" w:rsidP="00633031">
      <w:pPr>
        <w:ind w:left="1080"/>
      </w:pPr>
      <w:r>
        <w:t>They will have a number of scripting options. They include:</w:t>
      </w:r>
    </w:p>
    <w:p w:rsidR="00633031" w:rsidRDefault="00633031" w:rsidP="00D07115">
      <w:pPr>
        <w:pStyle w:val="ListParagraph"/>
        <w:numPr>
          <w:ilvl w:val="0"/>
          <w:numId w:val="21"/>
        </w:numPr>
      </w:pPr>
      <w:r>
        <w:t>Conversation Tree</w:t>
      </w:r>
    </w:p>
    <w:p w:rsidR="00633031" w:rsidRDefault="00633031" w:rsidP="00D07115">
      <w:pPr>
        <w:pStyle w:val="ListParagraph"/>
        <w:numPr>
          <w:ilvl w:val="0"/>
          <w:numId w:val="21"/>
        </w:numPr>
      </w:pPr>
      <w:r>
        <w:t>Assigning rewards such as experience, random treasure (of a given level), and specific items.</w:t>
      </w:r>
    </w:p>
    <w:p w:rsidR="00633031" w:rsidRDefault="00633031" w:rsidP="00D07115">
      <w:pPr>
        <w:pStyle w:val="ListParagraph"/>
        <w:numPr>
          <w:ilvl w:val="0"/>
          <w:numId w:val="21"/>
        </w:numPr>
      </w:pPr>
      <w:r>
        <w:t>Toggle Quest Flags : including initiating or completing quests.</w:t>
      </w:r>
    </w:p>
    <w:p w:rsidR="00633031" w:rsidRDefault="00633031" w:rsidP="00D07115">
      <w:pPr>
        <w:pStyle w:val="ListParagraph"/>
        <w:numPr>
          <w:ilvl w:val="0"/>
          <w:numId w:val="21"/>
        </w:numPr>
      </w:pPr>
      <w:r>
        <w:t>Join or dismiss from party</w:t>
      </w:r>
    </w:p>
    <w:p w:rsidR="00633031" w:rsidRDefault="00633031" w:rsidP="00D07115">
      <w:pPr>
        <w:pStyle w:val="ListParagraph"/>
        <w:numPr>
          <w:ilvl w:val="0"/>
          <w:numId w:val="21"/>
        </w:numPr>
      </w:pPr>
      <w:r>
        <w:t>Combat tactics : They will be able to be assigned up to 5 actions, skills / spells that they can do with a percentage chance of each.</w:t>
      </w:r>
    </w:p>
    <w:p w:rsidR="00633031" w:rsidRPr="00633031" w:rsidRDefault="00633031" w:rsidP="00D07115">
      <w:pPr>
        <w:pStyle w:val="ListParagraph"/>
        <w:numPr>
          <w:ilvl w:val="0"/>
          <w:numId w:val="21"/>
        </w:numPr>
      </w:pPr>
      <w:r>
        <w:t>They can toggle to unfriendly or friendly based on specific conditions such as quest flag state, possession of an item or level.</w:t>
      </w:r>
    </w:p>
    <w:p w:rsidR="00B560EA" w:rsidRDefault="00B560EA" w:rsidP="00B560EA">
      <w:pPr>
        <w:ind w:left="1224"/>
      </w:pPr>
    </w:p>
    <w:p w:rsidR="007207AB" w:rsidRDefault="007207AB" w:rsidP="00D07115">
      <w:pPr>
        <w:pStyle w:val="Heading1"/>
        <w:numPr>
          <w:ilvl w:val="0"/>
          <w:numId w:val="3"/>
        </w:numPr>
      </w:pPr>
      <w:bookmarkStart w:id="250" w:name="_Toc253660128"/>
      <w:bookmarkStart w:id="251" w:name="_Toc269456893"/>
      <w:r>
        <w:t>Technical</w:t>
      </w:r>
      <w:bookmarkEnd w:id="250"/>
      <w:bookmarkEnd w:id="251"/>
    </w:p>
    <w:p w:rsidR="00A53AE8" w:rsidRDefault="00A53AE8" w:rsidP="00D07115">
      <w:pPr>
        <w:pStyle w:val="Heading2"/>
        <w:numPr>
          <w:ilvl w:val="1"/>
          <w:numId w:val="3"/>
        </w:numPr>
      </w:pPr>
      <w:bookmarkStart w:id="252" w:name="_Toc253660129"/>
      <w:bookmarkStart w:id="253" w:name="_Toc269456894"/>
      <w:r>
        <w:t>Target Hardware</w:t>
      </w:r>
      <w:bookmarkEnd w:id="252"/>
      <w:bookmarkEnd w:id="253"/>
    </w:p>
    <w:p w:rsidR="00A7677D" w:rsidRDefault="006C5AE6" w:rsidP="00D07115">
      <w:pPr>
        <w:pStyle w:val="ListParagraph"/>
        <w:numPr>
          <w:ilvl w:val="3"/>
          <w:numId w:val="3"/>
        </w:numPr>
      </w:pPr>
      <w:r>
        <w:t>Any modern OS that has Flash ActionScript 3.0 support</w:t>
      </w:r>
    </w:p>
    <w:p w:rsidR="00A53AE8" w:rsidRDefault="00A53AE8" w:rsidP="00D07115">
      <w:pPr>
        <w:pStyle w:val="Heading2"/>
        <w:numPr>
          <w:ilvl w:val="1"/>
          <w:numId w:val="3"/>
        </w:numPr>
      </w:pPr>
      <w:bookmarkStart w:id="254" w:name="_Toc253660130"/>
      <w:bookmarkStart w:id="255" w:name="_Toc269456895"/>
      <w:r>
        <w:t>Development Hardware and Software</w:t>
      </w:r>
      <w:bookmarkEnd w:id="254"/>
      <w:bookmarkEnd w:id="255"/>
    </w:p>
    <w:p w:rsidR="00F824E4" w:rsidRDefault="00F824E4" w:rsidP="00D07115">
      <w:pPr>
        <w:pStyle w:val="Heading3"/>
        <w:numPr>
          <w:ilvl w:val="2"/>
          <w:numId w:val="3"/>
        </w:numPr>
      </w:pPr>
      <w:bookmarkStart w:id="256" w:name="_Toc253660131"/>
      <w:bookmarkStart w:id="257" w:name="_Toc269456896"/>
      <w:r>
        <w:t>Hardware</w:t>
      </w:r>
      <w:bookmarkEnd w:id="256"/>
      <w:bookmarkEnd w:id="257"/>
    </w:p>
    <w:p w:rsidR="00F25DA8" w:rsidRDefault="00321590" w:rsidP="00D07115">
      <w:pPr>
        <w:pStyle w:val="ListParagraph"/>
        <w:numPr>
          <w:ilvl w:val="4"/>
          <w:numId w:val="3"/>
        </w:numPr>
      </w:pPr>
      <w:r>
        <w:t>PC, memory 2G</w:t>
      </w:r>
      <w:r w:rsidR="00F25DA8">
        <w:t>, Graphics Card, Mouse, Keyboard, HD 2G+</w:t>
      </w:r>
    </w:p>
    <w:p w:rsidR="00F824E4" w:rsidRDefault="00F824E4" w:rsidP="00D07115">
      <w:pPr>
        <w:pStyle w:val="Heading3"/>
        <w:numPr>
          <w:ilvl w:val="2"/>
          <w:numId w:val="3"/>
        </w:numPr>
      </w:pPr>
      <w:bookmarkStart w:id="258" w:name="_Toc253660132"/>
      <w:bookmarkStart w:id="259" w:name="_Toc269456897"/>
      <w:r>
        <w:t>Software</w:t>
      </w:r>
      <w:bookmarkEnd w:id="258"/>
      <w:bookmarkEnd w:id="259"/>
    </w:p>
    <w:p w:rsidR="00F25DA8" w:rsidRDefault="006C5AE6" w:rsidP="00210E8F">
      <w:pPr>
        <w:ind w:left="1224"/>
      </w:pPr>
      <w:r>
        <w:t>Adobe Flash</w:t>
      </w:r>
      <w:r w:rsidR="00BC3550">
        <w:t xml:space="preserve"> CS4 / Actionscript 3.0</w:t>
      </w:r>
    </w:p>
    <w:p w:rsidR="00F25DA8" w:rsidRDefault="00F25DA8" w:rsidP="00210E8F">
      <w:pPr>
        <w:ind w:left="1224"/>
      </w:pPr>
      <w:r>
        <w:t>Autodesk Maya 20</w:t>
      </w:r>
      <w:r w:rsidR="00BC3550">
        <w:t>10</w:t>
      </w:r>
      <w:r>
        <w:t xml:space="preserve"> – Modeling, Materials and Animation</w:t>
      </w:r>
    </w:p>
    <w:p w:rsidR="00F25DA8" w:rsidRDefault="00F25DA8" w:rsidP="00210E8F">
      <w:pPr>
        <w:ind w:left="1224"/>
      </w:pPr>
      <w:r>
        <w:t>Adobe Photoshop CS4 – Textures</w:t>
      </w:r>
    </w:p>
    <w:p w:rsidR="00BC3550" w:rsidRDefault="00BC3550" w:rsidP="00210E8F">
      <w:pPr>
        <w:ind w:left="1224"/>
      </w:pPr>
      <w:r>
        <w:t>Away3D / preFab – ActionScript Graphics Open-Source Libraries</w:t>
      </w:r>
    </w:p>
    <w:p w:rsidR="006C5AE6" w:rsidRDefault="006C5AE6" w:rsidP="00210E8F">
      <w:pPr>
        <w:ind w:left="1224"/>
      </w:pPr>
      <w:r>
        <w:t>Microsoft MySql</w:t>
      </w:r>
    </w:p>
    <w:p w:rsidR="00F25DA8" w:rsidRDefault="00F25DA8" w:rsidP="00210E8F">
      <w:pPr>
        <w:ind w:left="1224"/>
      </w:pPr>
      <w:r>
        <w:t xml:space="preserve">MS Word </w:t>
      </w:r>
      <w:r w:rsidR="00BC3550">
        <w:t xml:space="preserve">/ MS Excel </w:t>
      </w:r>
      <w:r>
        <w:t>– Documents</w:t>
      </w:r>
    </w:p>
    <w:p w:rsidR="00F25DA8" w:rsidRDefault="00F25DA8" w:rsidP="00210E8F">
      <w:pPr>
        <w:ind w:left="1224"/>
      </w:pPr>
      <w:r>
        <w:t>WinCVS – Version Control</w:t>
      </w:r>
    </w:p>
    <w:p w:rsidR="00F25DA8" w:rsidRDefault="00BC3550" w:rsidP="00210E8F">
      <w:pPr>
        <w:ind w:left="1224"/>
      </w:pPr>
      <w:r>
        <w:t xml:space="preserve">Rally Software – Bugs and Features </w:t>
      </w:r>
    </w:p>
    <w:p w:rsidR="00A53AE8" w:rsidRDefault="00A53AE8" w:rsidP="00D07115">
      <w:pPr>
        <w:pStyle w:val="Heading2"/>
        <w:numPr>
          <w:ilvl w:val="1"/>
          <w:numId w:val="3"/>
        </w:numPr>
      </w:pPr>
      <w:bookmarkStart w:id="260" w:name="_Toc253660133"/>
      <w:bookmarkStart w:id="261" w:name="_Toc269456898"/>
      <w:r>
        <w:t>Development Procedures and Standards</w:t>
      </w:r>
      <w:bookmarkEnd w:id="260"/>
      <w:bookmarkEnd w:id="261"/>
    </w:p>
    <w:p w:rsidR="00F824E4" w:rsidRDefault="00F824E4" w:rsidP="00D07115">
      <w:pPr>
        <w:pStyle w:val="Heading3"/>
        <w:numPr>
          <w:ilvl w:val="2"/>
          <w:numId w:val="3"/>
        </w:numPr>
      </w:pPr>
      <w:bookmarkStart w:id="262" w:name="_Toc253660134"/>
      <w:bookmarkStart w:id="263" w:name="_Toc269456899"/>
      <w:r>
        <w:t>Naming Conventions</w:t>
      </w:r>
      <w:bookmarkEnd w:id="262"/>
      <w:bookmarkEnd w:id="263"/>
    </w:p>
    <w:p w:rsidR="00F02089" w:rsidRDefault="00F02089" w:rsidP="00D07115">
      <w:pPr>
        <w:pStyle w:val="ListParagraph"/>
        <w:numPr>
          <w:ilvl w:val="0"/>
          <w:numId w:val="4"/>
        </w:numPr>
        <w:ind w:left="1584"/>
      </w:pPr>
      <w:r>
        <w:t>Standard naming conventions will be used.</w:t>
      </w:r>
    </w:p>
    <w:p w:rsidR="00F02089" w:rsidRDefault="00F02089" w:rsidP="00D07115">
      <w:pPr>
        <w:pStyle w:val="ListParagraph"/>
        <w:numPr>
          <w:ilvl w:val="0"/>
          <w:numId w:val="4"/>
        </w:numPr>
        <w:ind w:left="1584"/>
      </w:pPr>
      <w:r>
        <w:t>Files will be named after the primary function of the file. Capitalize the first letter of each word. IE:</w:t>
      </w:r>
    </w:p>
    <w:p w:rsidR="00F02089" w:rsidRDefault="00F02089" w:rsidP="00210E8F">
      <w:pPr>
        <w:ind w:left="1224"/>
      </w:pPr>
      <w:r>
        <w:t>Combat.cpp</w:t>
      </w:r>
    </w:p>
    <w:p w:rsidR="00F02089" w:rsidRDefault="00F02089" w:rsidP="00D07115">
      <w:pPr>
        <w:pStyle w:val="ListParagraph"/>
        <w:numPr>
          <w:ilvl w:val="0"/>
          <w:numId w:val="5"/>
        </w:numPr>
        <w:ind w:left="1584"/>
      </w:pPr>
      <w:r>
        <w:t>Functions will be named reasonably to describe activity. Capitalize the first letter of each word. IE:</w:t>
      </w:r>
    </w:p>
    <w:p w:rsidR="00F02089" w:rsidRDefault="00F02089" w:rsidP="00210E8F">
      <w:pPr>
        <w:ind w:left="1224"/>
      </w:pPr>
      <w:r>
        <w:t>ApplyDamage (tar tarTarget, int intDamage);</w:t>
      </w:r>
    </w:p>
    <w:p w:rsidR="00F02089" w:rsidRDefault="00F02089" w:rsidP="00D07115">
      <w:pPr>
        <w:pStyle w:val="ListParagraph"/>
        <w:numPr>
          <w:ilvl w:val="0"/>
          <w:numId w:val="5"/>
        </w:numPr>
        <w:ind w:left="1584"/>
      </w:pPr>
      <w:r>
        <w:lastRenderedPageBreak/>
        <w:t>Variables will begin with lowercase, and capitalized on first letter of additional words. Type of variable will be abbreviated before it.</w:t>
      </w:r>
    </w:p>
    <w:p w:rsidR="00F02089" w:rsidRDefault="00F02089" w:rsidP="00210E8F">
      <w:pPr>
        <w:ind w:left="1224" w:firstLine="216"/>
      </w:pPr>
      <w:r>
        <w:t>intFoo</w:t>
      </w:r>
    </w:p>
    <w:p w:rsidR="00F02089" w:rsidRDefault="00A5797A" w:rsidP="00210E8F">
      <w:pPr>
        <w:ind w:left="1224" w:firstLine="216"/>
      </w:pPr>
      <w:r>
        <w:t>str</w:t>
      </w:r>
      <w:r w:rsidR="00F02089">
        <w:t>Foo</w:t>
      </w:r>
      <w:r>
        <w:t xml:space="preserve"> (string)</w:t>
      </w:r>
    </w:p>
    <w:p w:rsidR="00F02089" w:rsidRDefault="00A5797A" w:rsidP="00210E8F">
      <w:pPr>
        <w:ind w:left="1224" w:firstLine="216"/>
      </w:pPr>
      <w:r>
        <w:t>fl</w:t>
      </w:r>
      <w:r w:rsidR="00F02089">
        <w:t>Foo</w:t>
      </w:r>
      <w:r>
        <w:t xml:space="preserve"> (float)</w:t>
      </w:r>
    </w:p>
    <w:p w:rsidR="00F02089" w:rsidRDefault="00A5797A" w:rsidP="00210E8F">
      <w:pPr>
        <w:ind w:left="1224" w:firstLine="36"/>
      </w:pPr>
      <w:r>
        <w:t>ch</w:t>
      </w:r>
      <w:r w:rsidR="00F02089">
        <w:t>Foo</w:t>
      </w:r>
      <w:r>
        <w:t xml:space="preserve"> (char)</w:t>
      </w:r>
    </w:p>
    <w:p w:rsidR="00F824E4" w:rsidRDefault="00F824E4" w:rsidP="00D07115">
      <w:pPr>
        <w:pStyle w:val="Heading3"/>
        <w:numPr>
          <w:ilvl w:val="2"/>
          <w:numId w:val="3"/>
        </w:numPr>
      </w:pPr>
      <w:bookmarkStart w:id="264" w:name="_Toc253660135"/>
      <w:bookmarkStart w:id="265" w:name="_Toc269456900"/>
      <w:r>
        <w:t>Directory Structure</w:t>
      </w:r>
      <w:bookmarkEnd w:id="264"/>
      <w:bookmarkEnd w:id="265"/>
    </w:p>
    <w:p w:rsidR="006C5AE6" w:rsidRDefault="006C5AE6" w:rsidP="00210E8F">
      <w:pPr>
        <w:ind w:left="1260"/>
      </w:pPr>
      <w:r>
        <w:t>Directory for database files</w:t>
      </w:r>
    </w:p>
    <w:p w:rsidR="00F02089" w:rsidRDefault="00070141" w:rsidP="00210E8F">
      <w:pPr>
        <w:ind w:left="1260"/>
      </w:pPr>
      <w:r>
        <w:t>Directory for Maps</w:t>
      </w:r>
    </w:p>
    <w:p w:rsidR="00070141" w:rsidRDefault="00070141" w:rsidP="00210E8F">
      <w:pPr>
        <w:ind w:left="1260"/>
      </w:pPr>
      <w:r>
        <w:t>Directory for Art</w:t>
      </w:r>
      <w:r w:rsidR="006C5AE6">
        <w:t xml:space="preserve"> </w:t>
      </w:r>
      <w:r>
        <w:t>Work</w:t>
      </w:r>
    </w:p>
    <w:p w:rsidR="00070141" w:rsidRDefault="00070141" w:rsidP="00210E8F">
      <w:pPr>
        <w:ind w:left="1260"/>
      </w:pPr>
      <w:r>
        <w:t>Directory for Text</w:t>
      </w:r>
      <w:r w:rsidR="006C5AE6">
        <w:t xml:space="preserve"> / </w:t>
      </w:r>
      <w:r>
        <w:t>Dialog</w:t>
      </w:r>
      <w:r w:rsidR="006C5AE6">
        <w:t xml:space="preserve"> / Quests</w:t>
      </w:r>
    </w:p>
    <w:p w:rsidR="00F824E4" w:rsidRDefault="00F824E4" w:rsidP="00D07115">
      <w:pPr>
        <w:pStyle w:val="Heading3"/>
        <w:numPr>
          <w:ilvl w:val="2"/>
          <w:numId w:val="3"/>
        </w:numPr>
      </w:pPr>
      <w:bookmarkStart w:id="266" w:name="_Toc253660136"/>
      <w:bookmarkStart w:id="267" w:name="_Toc269456901"/>
      <w:r>
        <w:t>Code Comments</w:t>
      </w:r>
      <w:bookmarkEnd w:id="266"/>
      <w:bookmarkEnd w:id="267"/>
    </w:p>
    <w:p w:rsidR="00070141" w:rsidRDefault="00070141" w:rsidP="00210E8F">
      <w:pPr>
        <w:ind w:left="1260"/>
      </w:pPr>
      <w:r>
        <w:t xml:space="preserve">Comments will be required at the head of each new function added to the engine to include inputs, outputs and a description of function purpose. </w:t>
      </w:r>
    </w:p>
    <w:p w:rsidR="00070141" w:rsidRDefault="00070141" w:rsidP="00210E8F">
      <w:pPr>
        <w:ind w:left="1260"/>
      </w:pPr>
      <w:r>
        <w:t>Comments are required at any hard to understand section of code.</w:t>
      </w:r>
    </w:p>
    <w:p w:rsidR="00F824E4" w:rsidRDefault="00F824E4" w:rsidP="00D07115">
      <w:pPr>
        <w:pStyle w:val="Heading3"/>
        <w:numPr>
          <w:ilvl w:val="2"/>
          <w:numId w:val="3"/>
        </w:numPr>
      </w:pPr>
      <w:bookmarkStart w:id="268" w:name="_Toc253660137"/>
      <w:bookmarkStart w:id="269" w:name="_Toc269456902"/>
      <w:r>
        <w:t>Review Requirements</w:t>
      </w:r>
      <w:bookmarkEnd w:id="268"/>
      <w:bookmarkEnd w:id="269"/>
    </w:p>
    <w:p w:rsidR="00070141" w:rsidRDefault="00070141" w:rsidP="00210E8F">
      <w:pPr>
        <w:ind w:left="1440"/>
      </w:pPr>
      <w:r>
        <w:t>Documents are required to be reviewed when possible by other leads of the project.</w:t>
      </w:r>
    </w:p>
    <w:p w:rsidR="00F824E4" w:rsidRDefault="00F824E4" w:rsidP="00D07115">
      <w:pPr>
        <w:pStyle w:val="Heading3"/>
        <w:numPr>
          <w:ilvl w:val="2"/>
          <w:numId w:val="3"/>
        </w:numPr>
      </w:pPr>
      <w:bookmarkStart w:id="270" w:name="_Toc253660138"/>
      <w:bookmarkStart w:id="271" w:name="_Toc269456903"/>
      <w:r>
        <w:t>Check-in Policy</w:t>
      </w:r>
      <w:bookmarkEnd w:id="270"/>
      <w:bookmarkEnd w:id="271"/>
    </w:p>
    <w:p w:rsidR="00070141" w:rsidRDefault="00070141" w:rsidP="00210E8F">
      <w:pPr>
        <w:ind w:left="1440"/>
      </w:pPr>
      <w:r>
        <w:t>When multiple people are interacting with the code, communication and testing of all changes needs to be completed before final check-in occurs.</w:t>
      </w:r>
    </w:p>
    <w:p w:rsidR="00F824E4" w:rsidRDefault="00F824E4" w:rsidP="00D07115">
      <w:pPr>
        <w:pStyle w:val="Heading3"/>
        <w:numPr>
          <w:ilvl w:val="2"/>
          <w:numId w:val="3"/>
        </w:numPr>
      </w:pPr>
      <w:bookmarkStart w:id="272" w:name="_Toc253660139"/>
      <w:bookmarkStart w:id="273" w:name="_Toc269456904"/>
      <w:r>
        <w:t>Internationalization</w:t>
      </w:r>
      <w:bookmarkEnd w:id="272"/>
      <w:bookmarkEnd w:id="273"/>
    </w:p>
    <w:p w:rsidR="00F02089" w:rsidRDefault="00070141" w:rsidP="00210E8F">
      <w:pPr>
        <w:ind w:left="1440"/>
      </w:pPr>
      <w:r>
        <w:t>Though initial plans do not require internationalization, flexibility will be planned for by applying appropriate development techniques in case this decision is revisited later. This includes centralizing all text and dialog into files contained in the TextDialog directory.</w:t>
      </w:r>
    </w:p>
    <w:p w:rsidR="00A53AE8" w:rsidRDefault="00A53AE8" w:rsidP="00D07115">
      <w:pPr>
        <w:pStyle w:val="Heading2"/>
        <w:numPr>
          <w:ilvl w:val="1"/>
          <w:numId w:val="3"/>
        </w:numPr>
      </w:pPr>
      <w:bookmarkStart w:id="274" w:name="_Toc253660140"/>
      <w:bookmarkStart w:id="275" w:name="_Toc269456905"/>
      <w:r>
        <w:t>Game Engine</w:t>
      </w:r>
      <w:bookmarkEnd w:id="274"/>
      <w:bookmarkEnd w:id="275"/>
    </w:p>
    <w:p w:rsidR="00F02089" w:rsidRDefault="00D5123E" w:rsidP="00210E8F">
      <w:pPr>
        <w:ind w:left="1440"/>
      </w:pPr>
      <w:r>
        <w:t xml:space="preserve">In-house, </w:t>
      </w:r>
      <w:r w:rsidR="006B047D">
        <w:t xml:space="preserve">based on </w:t>
      </w:r>
      <w:r>
        <w:t xml:space="preserve">Flash ActionScript with HTML, </w:t>
      </w:r>
      <w:r w:rsidR="00BC3550">
        <w:t xml:space="preserve">Away3D, preFab, </w:t>
      </w:r>
      <w:r>
        <w:t>JavaScript and MySQL.</w:t>
      </w:r>
    </w:p>
    <w:p w:rsidR="00A53AE8" w:rsidRDefault="00A53AE8" w:rsidP="00D07115">
      <w:pPr>
        <w:pStyle w:val="Heading2"/>
        <w:numPr>
          <w:ilvl w:val="1"/>
          <w:numId w:val="3"/>
        </w:numPr>
      </w:pPr>
      <w:bookmarkStart w:id="276" w:name="_Toc253660141"/>
      <w:bookmarkStart w:id="277" w:name="_Toc269456906"/>
      <w:r>
        <w:t>Network</w:t>
      </w:r>
      <w:bookmarkEnd w:id="276"/>
      <w:bookmarkEnd w:id="277"/>
    </w:p>
    <w:p w:rsidR="00F02089" w:rsidRDefault="00F178B8" w:rsidP="00210E8F">
      <w:pPr>
        <w:ind w:left="1440"/>
      </w:pPr>
      <w:r>
        <w:t>Browser</w:t>
      </w:r>
      <w:r w:rsidR="00D5123E">
        <w:t>-Based</w:t>
      </w:r>
    </w:p>
    <w:p w:rsidR="00A53AE8" w:rsidRDefault="00A53AE8" w:rsidP="00D07115">
      <w:pPr>
        <w:pStyle w:val="Heading2"/>
        <w:numPr>
          <w:ilvl w:val="1"/>
          <w:numId w:val="3"/>
        </w:numPr>
      </w:pPr>
      <w:bookmarkStart w:id="278" w:name="_Toc253660142"/>
      <w:bookmarkStart w:id="279" w:name="_Toc269456907"/>
      <w:r>
        <w:t>Scripting Language</w:t>
      </w:r>
      <w:bookmarkEnd w:id="278"/>
      <w:bookmarkEnd w:id="279"/>
    </w:p>
    <w:p w:rsidR="00F02089" w:rsidRDefault="00D5123E" w:rsidP="00210E8F">
      <w:pPr>
        <w:ind w:left="1440"/>
      </w:pPr>
      <w:r>
        <w:t>N/A</w:t>
      </w:r>
    </w:p>
    <w:p w:rsidR="00B560EA" w:rsidRDefault="00B560EA" w:rsidP="00210E8F">
      <w:pPr>
        <w:ind w:left="792"/>
      </w:pPr>
    </w:p>
    <w:p w:rsidR="007207AB" w:rsidRDefault="007207AB" w:rsidP="00D07115">
      <w:pPr>
        <w:pStyle w:val="Heading1"/>
        <w:numPr>
          <w:ilvl w:val="0"/>
          <w:numId w:val="3"/>
        </w:numPr>
      </w:pPr>
      <w:bookmarkStart w:id="280" w:name="_Toc253660143"/>
      <w:bookmarkStart w:id="281" w:name="_Toc269456908"/>
      <w:r>
        <w:lastRenderedPageBreak/>
        <w:t>Game Art</w:t>
      </w:r>
      <w:bookmarkEnd w:id="280"/>
      <w:bookmarkEnd w:id="281"/>
    </w:p>
    <w:p w:rsidR="00A53AE8" w:rsidRDefault="00A53AE8" w:rsidP="00D07115">
      <w:pPr>
        <w:pStyle w:val="Heading2"/>
        <w:numPr>
          <w:ilvl w:val="1"/>
          <w:numId w:val="3"/>
        </w:numPr>
      </w:pPr>
      <w:bookmarkStart w:id="282" w:name="_Toc253660144"/>
      <w:bookmarkStart w:id="283" w:name="_Toc269456909"/>
      <w:r>
        <w:t>Concept Art</w:t>
      </w:r>
      <w:bookmarkEnd w:id="282"/>
      <w:bookmarkEnd w:id="283"/>
    </w:p>
    <w:p w:rsidR="004A2E20" w:rsidRDefault="004A2E20" w:rsidP="00210E8F">
      <w:pPr>
        <w:ind w:left="1080"/>
      </w:pPr>
      <w:r>
        <w:t>All combat NPC’s will be shown in the combat system with polished 2D concept art.</w:t>
      </w:r>
    </w:p>
    <w:p w:rsidR="00A53AE8" w:rsidRDefault="00A53AE8" w:rsidP="00D07115">
      <w:pPr>
        <w:pStyle w:val="Heading2"/>
        <w:numPr>
          <w:ilvl w:val="1"/>
          <w:numId w:val="3"/>
        </w:numPr>
      </w:pPr>
      <w:bookmarkStart w:id="284" w:name="_Toc253660145"/>
      <w:bookmarkStart w:id="285" w:name="_Toc269456910"/>
      <w:r>
        <w:t>Style Guides</w:t>
      </w:r>
      <w:bookmarkEnd w:id="284"/>
      <w:bookmarkEnd w:id="285"/>
    </w:p>
    <w:p w:rsidR="00F7295F" w:rsidRPr="00F7295F" w:rsidRDefault="006D1BE0" w:rsidP="00210E8F">
      <w:pPr>
        <w:ind w:left="1080"/>
      </w:pPr>
      <w:r>
        <w:t xml:space="preserve">See external documents, </w:t>
      </w:r>
      <w:r w:rsidRPr="006D1BE0">
        <w:t>TyrantsRealm_ArtGuideLines</w:t>
      </w:r>
      <w:r>
        <w:t xml:space="preserve">.doc and </w:t>
      </w:r>
      <w:r w:rsidRPr="006D1BE0">
        <w:t>Tyrant_2DartDoc</w:t>
      </w:r>
      <w:r>
        <w:t>.doc</w:t>
      </w:r>
      <w:r w:rsidR="00F7295F">
        <w:t>.</w:t>
      </w:r>
    </w:p>
    <w:p w:rsidR="00A53AE8" w:rsidRDefault="00A53AE8" w:rsidP="00D07115">
      <w:pPr>
        <w:pStyle w:val="Heading2"/>
        <w:numPr>
          <w:ilvl w:val="1"/>
          <w:numId w:val="3"/>
        </w:numPr>
      </w:pPr>
      <w:bookmarkStart w:id="286" w:name="_Toc253660146"/>
      <w:bookmarkStart w:id="287" w:name="_Toc269456911"/>
      <w:r>
        <w:t>Characters</w:t>
      </w:r>
      <w:bookmarkEnd w:id="286"/>
      <w:bookmarkEnd w:id="287"/>
    </w:p>
    <w:p w:rsidR="004A2E20" w:rsidRDefault="004A2E20" w:rsidP="00210E8F">
      <w:pPr>
        <w:ind w:left="1080"/>
      </w:pPr>
      <w:r>
        <w:t xml:space="preserve">Players will have </w:t>
      </w:r>
      <w:r w:rsidR="006D1BE0">
        <w:t>a 2</w:t>
      </w:r>
      <w:r>
        <w:t xml:space="preserve">D </w:t>
      </w:r>
      <w:r w:rsidR="006D1BE0">
        <w:t>image</w:t>
      </w:r>
      <w:r>
        <w:t xml:space="preserve"> in the character screen with sk</w:t>
      </w:r>
      <w:r w:rsidR="00914491">
        <w:t>ins for currently worn items. Multiple sizes of</w:t>
      </w:r>
      <w:r>
        <w:t xml:space="preserve"> 2D version will</w:t>
      </w:r>
      <w:r w:rsidR="00914491">
        <w:t xml:space="preserve"> be used for the main screen where the player can increase or decrease the icon sizes.</w:t>
      </w:r>
    </w:p>
    <w:p w:rsidR="004A2E20" w:rsidRDefault="004A2E20" w:rsidP="00210E8F">
      <w:pPr>
        <w:ind w:left="792"/>
      </w:pPr>
    </w:p>
    <w:p w:rsidR="00A53AE8" w:rsidRDefault="00A53AE8" w:rsidP="00D07115">
      <w:pPr>
        <w:pStyle w:val="Heading2"/>
        <w:numPr>
          <w:ilvl w:val="1"/>
          <w:numId w:val="3"/>
        </w:numPr>
      </w:pPr>
      <w:bookmarkStart w:id="288" w:name="_Toc253660147"/>
      <w:bookmarkStart w:id="289" w:name="_Toc269456912"/>
      <w:r>
        <w:t>Environments</w:t>
      </w:r>
      <w:bookmarkEnd w:id="288"/>
      <w:bookmarkEnd w:id="289"/>
    </w:p>
    <w:p w:rsidR="00F7295F" w:rsidRDefault="00F7295F" w:rsidP="006D1BE0">
      <w:pPr>
        <w:ind w:left="1080"/>
      </w:pPr>
      <w:bookmarkStart w:id="290" w:name="_Toc253660148"/>
      <w:r>
        <w:t>Game will use 2 ½ D view for the town and external map. It will switch to a 3D perspective for dungeon crawling.</w:t>
      </w:r>
    </w:p>
    <w:p w:rsidR="00A53AE8" w:rsidRDefault="00A53AE8" w:rsidP="00D07115">
      <w:pPr>
        <w:pStyle w:val="Heading2"/>
        <w:numPr>
          <w:ilvl w:val="1"/>
          <w:numId w:val="3"/>
        </w:numPr>
      </w:pPr>
      <w:bookmarkStart w:id="291" w:name="_Toc269456913"/>
      <w:r>
        <w:t>Items</w:t>
      </w:r>
      <w:bookmarkEnd w:id="290"/>
      <w:bookmarkEnd w:id="291"/>
    </w:p>
    <w:p w:rsidR="00F7295F" w:rsidRPr="00F7295F" w:rsidRDefault="00237E46" w:rsidP="006D1BE0">
      <w:pPr>
        <w:ind w:left="1080"/>
      </w:pPr>
      <w:r>
        <w:t>Each item will have a 2D image for it.</w:t>
      </w:r>
    </w:p>
    <w:p w:rsidR="00A53AE8" w:rsidRDefault="00A53AE8" w:rsidP="00D07115">
      <w:pPr>
        <w:pStyle w:val="Heading2"/>
        <w:numPr>
          <w:ilvl w:val="1"/>
          <w:numId w:val="3"/>
        </w:numPr>
      </w:pPr>
      <w:bookmarkStart w:id="292" w:name="_Toc253660149"/>
      <w:bookmarkStart w:id="293" w:name="_Toc269456914"/>
      <w:r>
        <w:t>Software</w:t>
      </w:r>
      <w:bookmarkEnd w:id="292"/>
      <w:bookmarkEnd w:id="293"/>
    </w:p>
    <w:p w:rsidR="004A2E20" w:rsidRDefault="00905F4D" w:rsidP="006D1BE0">
      <w:pPr>
        <w:ind w:left="1080"/>
      </w:pPr>
      <w:r>
        <w:t>Autodesk</w:t>
      </w:r>
      <w:r w:rsidR="004A2E20">
        <w:t xml:space="preserve"> Maya</w:t>
      </w:r>
    </w:p>
    <w:p w:rsidR="00905F4D" w:rsidRDefault="00905F4D" w:rsidP="006D1BE0">
      <w:pPr>
        <w:ind w:left="1080"/>
      </w:pPr>
      <w:r>
        <w:t>Adobe Photoshop</w:t>
      </w:r>
    </w:p>
    <w:p w:rsidR="00A53AE8" w:rsidRDefault="00A53AE8" w:rsidP="00D07115">
      <w:pPr>
        <w:pStyle w:val="Heading2"/>
        <w:numPr>
          <w:ilvl w:val="1"/>
          <w:numId w:val="3"/>
        </w:numPr>
      </w:pPr>
      <w:bookmarkStart w:id="294" w:name="_Toc253660150"/>
      <w:bookmarkStart w:id="295" w:name="_Toc269456915"/>
      <w:r>
        <w:t>Cutscenes</w:t>
      </w:r>
      <w:bookmarkEnd w:id="294"/>
      <w:bookmarkEnd w:id="295"/>
    </w:p>
    <w:p w:rsidR="004A2E20" w:rsidRDefault="00237E46" w:rsidP="006D1BE0">
      <w:pPr>
        <w:ind w:left="1080"/>
      </w:pPr>
      <w:r>
        <w:t xml:space="preserve">Backstory will be crafted into a demo cutscene for the </w:t>
      </w:r>
      <w:r w:rsidR="00F178B8">
        <w:t>browser</w:t>
      </w:r>
      <w:r>
        <w:t xml:space="preserve"> page to get potential players interested in it.</w:t>
      </w:r>
    </w:p>
    <w:p w:rsidR="00B560EA" w:rsidRDefault="00B560EA" w:rsidP="006D1BE0">
      <w:pPr>
        <w:ind w:left="1080"/>
      </w:pPr>
    </w:p>
    <w:p w:rsidR="007207AB" w:rsidRDefault="007207AB" w:rsidP="00D07115">
      <w:pPr>
        <w:pStyle w:val="Heading1"/>
        <w:numPr>
          <w:ilvl w:val="0"/>
          <w:numId w:val="3"/>
        </w:numPr>
      </w:pPr>
      <w:bookmarkStart w:id="296" w:name="_Toc253660151"/>
      <w:bookmarkStart w:id="297" w:name="_Toc269456916"/>
      <w:r>
        <w:t>Secondary Software</w:t>
      </w:r>
      <w:bookmarkEnd w:id="296"/>
      <w:bookmarkEnd w:id="297"/>
    </w:p>
    <w:p w:rsidR="00B560EA" w:rsidRDefault="002A5934" w:rsidP="00095989">
      <w:pPr>
        <w:ind w:left="1080"/>
      </w:pPr>
      <w:r>
        <w:t>None</w:t>
      </w:r>
    </w:p>
    <w:p w:rsidR="007207AB" w:rsidRDefault="007207AB" w:rsidP="00D07115">
      <w:pPr>
        <w:pStyle w:val="Heading1"/>
        <w:numPr>
          <w:ilvl w:val="0"/>
          <w:numId w:val="3"/>
        </w:numPr>
      </w:pPr>
      <w:bookmarkStart w:id="298" w:name="_Toc253660154"/>
      <w:bookmarkStart w:id="299" w:name="_Toc269456917"/>
      <w:r>
        <w:t>Management</w:t>
      </w:r>
      <w:bookmarkEnd w:id="298"/>
      <w:bookmarkEnd w:id="299"/>
    </w:p>
    <w:p w:rsidR="00A53AE8" w:rsidRDefault="001540D9" w:rsidP="00D07115">
      <w:pPr>
        <w:pStyle w:val="Heading2"/>
        <w:numPr>
          <w:ilvl w:val="1"/>
          <w:numId w:val="3"/>
        </w:numPr>
      </w:pPr>
      <w:bookmarkStart w:id="300" w:name="_Toc253660155"/>
      <w:bookmarkStart w:id="301" w:name="_Toc269456918"/>
      <w:r>
        <w:t xml:space="preserve">High Level </w:t>
      </w:r>
      <w:r w:rsidR="00A53AE8">
        <w:t>Schedule</w:t>
      </w:r>
      <w:bookmarkEnd w:id="300"/>
      <w:bookmarkEnd w:id="301"/>
    </w:p>
    <w:p w:rsidR="001415AF" w:rsidRPr="001415AF" w:rsidRDefault="00D627DA" w:rsidP="001415AF">
      <w:pPr>
        <w:ind w:left="1800"/>
      </w:pPr>
      <w:r>
        <w:t>48</w:t>
      </w:r>
      <w:r w:rsidR="001415AF">
        <w:t xml:space="preserve"> month target schedule broken down:</w:t>
      </w:r>
    </w:p>
    <w:p w:rsidR="00AA64E9" w:rsidRDefault="00D627DA" w:rsidP="00D07115">
      <w:pPr>
        <w:pStyle w:val="ListParagraph"/>
        <w:numPr>
          <w:ilvl w:val="0"/>
          <w:numId w:val="5"/>
        </w:numPr>
      </w:pPr>
      <w:r>
        <w:t>36</w:t>
      </w:r>
      <w:r w:rsidR="001540D9">
        <w:t xml:space="preserve"> months art</w:t>
      </w:r>
    </w:p>
    <w:p w:rsidR="001540D9" w:rsidRDefault="00D627DA" w:rsidP="00D07115">
      <w:pPr>
        <w:pStyle w:val="ListParagraph"/>
        <w:numPr>
          <w:ilvl w:val="1"/>
          <w:numId w:val="5"/>
        </w:numPr>
      </w:pPr>
      <w:r>
        <w:t>6</w:t>
      </w:r>
      <w:r w:rsidR="001540D9">
        <w:t xml:space="preserve"> months PCs</w:t>
      </w:r>
    </w:p>
    <w:p w:rsidR="001540D9" w:rsidRDefault="00D627DA" w:rsidP="00D07115">
      <w:pPr>
        <w:pStyle w:val="ListParagraph"/>
        <w:numPr>
          <w:ilvl w:val="1"/>
          <w:numId w:val="5"/>
        </w:numPr>
      </w:pPr>
      <w:r>
        <w:t>12</w:t>
      </w:r>
      <w:r w:rsidR="001540D9">
        <w:t xml:space="preserve"> months NPCs</w:t>
      </w:r>
    </w:p>
    <w:p w:rsidR="001540D9" w:rsidRDefault="00D627DA" w:rsidP="00D07115">
      <w:pPr>
        <w:pStyle w:val="ListParagraph"/>
        <w:numPr>
          <w:ilvl w:val="1"/>
          <w:numId w:val="5"/>
        </w:numPr>
      </w:pPr>
      <w:r>
        <w:t>6</w:t>
      </w:r>
      <w:r w:rsidR="001540D9">
        <w:t xml:space="preserve"> months HUD and menus (overlapping with pc/npc art)</w:t>
      </w:r>
    </w:p>
    <w:p w:rsidR="001540D9" w:rsidRDefault="00D627DA" w:rsidP="00D07115">
      <w:pPr>
        <w:pStyle w:val="ListParagraph"/>
        <w:numPr>
          <w:ilvl w:val="1"/>
          <w:numId w:val="5"/>
        </w:numPr>
      </w:pPr>
      <w:r>
        <w:lastRenderedPageBreak/>
        <w:t>12</w:t>
      </w:r>
      <w:r w:rsidR="001540D9">
        <w:t xml:space="preserve"> months items</w:t>
      </w:r>
    </w:p>
    <w:p w:rsidR="001540D9" w:rsidRDefault="001540D9" w:rsidP="00D07115">
      <w:pPr>
        <w:pStyle w:val="ListParagraph"/>
        <w:numPr>
          <w:ilvl w:val="1"/>
          <w:numId w:val="5"/>
        </w:numPr>
      </w:pPr>
      <w:r>
        <w:t>3 months building and terrain icons</w:t>
      </w:r>
    </w:p>
    <w:p w:rsidR="001540D9" w:rsidRDefault="00D627DA" w:rsidP="00D07115">
      <w:pPr>
        <w:pStyle w:val="ListParagraph"/>
        <w:numPr>
          <w:ilvl w:val="0"/>
          <w:numId w:val="5"/>
        </w:numPr>
      </w:pPr>
      <w:r>
        <w:t>1</w:t>
      </w:r>
      <w:r w:rsidR="005B26A4">
        <w:t>8</w:t>
      </w:r>
      <w:r w:rsidR="001540D9">
        <w:t xml:space="preserve"> months engine</w:t>
      </w:r>
    </w:p>
    <w:p w:rsidR="001540D9" w:rsidRDefault="00D627DA" w:rsidP="00D07115">
      <w:pPr>
        <w:pStyle w:val="ListParagraph"/>
        <w:numPr>
          <w:ilvl w:val="1"/>
          <w:numId w:val="5"/>
        </w:numPr>
      </w:pPr>
      <w:r>
        <w:t>6</w:t>
      </w:r>
      <w:r w:rsidR="001540D9">
        <w:t xml:space="preserve"> months prototype</w:t>
      </w:r>
    </w:p>
    <w:p w:rsidR="001540D9" w:rsidRDefault="005B26A4" w:rsidP="00D07115">
      <w:pPr>
        <w:pStyle w:val="ListParagraph"/>
        <w:numPr>
          <w:ilvl w:val="1"/>
          <w:numId w:val="5"/>
        </w:numPr>
      </w:pPr>
      <w:r>
        <w:t>12</w:t>
      </w:r>
      <w:r w:rsidR="001540D9">
        <w:t xml:space="preserve"> on main engine and level design tookit</w:t>
      </w:r>
    </w:p>
    <w:p w:rsidR="001540D9" w:rsidRDefault="001540D9" w:rsidP="00D07115">
      <w:pPr>
        <w:pStyle w:val="ListParagraph"/>
        <w:numPr>
          <w:ilvl w:val="0"/>
          <w:numId w:val="5"/>
        </w:numPr>
      </w:pPr>
      <w:r>
        <w:t>3 months level design scripting</w:t>
      </w:r>
    </w:p>
    <w:p w:rsidR="005B26A4" w:rsidRDefault="005B26A4" w:rsidP="00D07115">
      <w:pPr>
        <w:pStyle w:val="ListParagraph"/>
        <w:numPr>
          <w:ilvl w:val="0"/>
          <w:numId w:val="5"/>
        </w:numPr>
      </w:pPr>
      <w:r>
        <w:t>3 months sound</w:t>
      </w:r>
    </w:p>
    <w:p w:rsidR="005B26A4" w:rsidRDefault="005B26A4" w:rsidP="00D07115">
      <w:pPr>
        <w:pStyle w:val="ListParagraph"/>
        <w:numPr>
          <w:ilvl w:val="0"/>
          <w:numId w:val="5"/>
        </w:numPr>
      </w:pPr>
      <w:r>
        <w:t>12 months animations</w:t>
      </w:r>
    </w:p>
    <w:p w:rsidR="001540D9" w:rsidRDefault="005B26A4" w:rsidP="00D07115">
      <w:pPr>
        <w:pStyle w:val="ListParagraph"/>
        <w:numPr>
          <w:ilvl w:val="0"/>
          <w:numId w:val="5"/>
        </w:numPr>
      </w:pPr>
      <w:r>
        <w:t>6</w:t>
      </w:r>
      <w:r w:rsidR="001540D9">
        <w:t xml:space="preserve"> months internal </w:t>
      </w:r>
      <w:r w:rsidR="001415AF">
        <w:t xml:space="preserve">QA and </w:t>
      </w:r>
      <w:r w:rsidR="001540D9">
        <w:t>beta</w:t>
      </w:r>
    </w:p>
    <w:p w:rsidR="001540D9" w:rsidRDefault="005B26A4" w:rsidP="00D07115">
      <w:pPr>
        <w:pStyle w:val="ListParagraph"/>
        <w:numPr>
          <w:ilvl w:val="0"/>
          <w:numId w:val="5"/>
        </w:numPr>
      </w:pPr>
      <w:r>
        <w:t>6-12</w:t>
      </w:r>
      <w:r w:rsidR="001540D9">
        <w:t xml:space="preserve"> months external beta</w:t>
      </w:r>
    </w:p>
    <w:p w:rsidR="00A53AE8" w:rsidRDefault="00A53AE8" w:rsidP="00D07115">
      <w:pPr>
        <w:pStyle w:val="Heading2"/>
        <w:numPr>
          <w:ilvl w:val="1"/>
          <w:numId w:val="3"/>
        </w:numPr>
      </w:pPr>
      <w:bookmarkStart w:id="302" w:name="_Toc253660157"/>
      <w:bookmarkStart w:id="303" w:name="_Toc269456919"/>
      <w:r>
        <w:t xml:space="preserve">Risk </w:t>
      </w:r>
      <w:r w:rsidR="005B26A4">
        <w:t xml:space="preserve">/ Market </w:t>
      </w:r>
      <w:r>
        <w:t>Analysis</w:t>
      </w:r>
      <w:bookmarkEnd w:id="302"/>
      <w:bookmarkEnd w:id="303"/>
    </w:p>
    <w:p w:rsidR="002A5934" w:rsidRPr="002A5934" w:rsidRDefault="002A5934" w:rsidP="00095989">
      <w:pPr>
        <w:ind w:left="1440"/>
      </w:pPr>
      <w:r>
        <w:t>Found in separate document, Marketing Analysis – Tyrant’s Realm.ppt</w:t>
      </w:r>
    </w:p>
    <w:p w:rsidR="00A53AE8" w:rsidRDefault="00A53AE8" w:rsidP="00D07115">
      <w:pPr>
        <w:pStyle w:val="Heading2"/>
        <w:numPr>
          <w:ilvl w:val="1"/>
          <w:numId w:val="3"/>
        </w:numPr>
      </w:pPr>
      <w:bookmarkStart w:id="304" w:name="_Toc253660158"/>
      <w:bookmarkStart w:id="305" w:name="_Toc269456920"/>
      <w:r>
        <w:t>Document Repository</w:t>
      </w:r>
      <w:bookmarkEnd w:id="304"/>
      <w:bookmarkEnd w:id="305"/>
    </w:p>
    <w:p w:rsidR="00D26D96" w:rsidRDefault="00910A6B" w:rsidP="00095989">
      <w:pPr>
        <w:ind w:left="1440"/>
      </w:pPr>
      <w:hyperlink r:id="rId9" w:history="1">
        <w:r w:rsidR="005B26A4" w:rsidRPr="00583691">
          <w:rPr>
            <w:rStyle w:val="Hyperlink"/>
          </w:rPr>
          <w:t>www.draconisdev.com</w:t>
        </w:r>
      </w:hyperlink>
      <w:r w:rsidR="005B26A4">
        <w:t xml:space="preserve"> (login to members section to get to files)</w:t>
      </w:r>
    </w:p>
    <w:p w:rsidR="00A53AE8" w:rsidRDefault="00A53AE8" w:rsidP="00D07115">
      <w:pPr>
        <w:pStyle w:val="Heading2"/>
        <w:numPr>
          <w:ilvl w:val="1"/>
          <w:numId w:val="3"/>
        </w:numPr>
      </w:pPr>
      <w:bookmarkStart w:id="306" w:name="_Toc253660159"/>
      <w:bookmarkStart w:id="307" w:name="_Toc269456921"/>
      <w:r>
        <w:t>Localization Plan</w:t>
      </w:r>
      <w:bookmarkEnd w:id="306"/>
      <w:bookmarkEnd w:id="307"/>
    </w:p>
    <w:p w:rsidR="00D26D96" w:rsidRDefault="00B560EA" w:rsidP="00095989">
      <w:pPr>
        <w:ind w:left="1440"/>
      </w:pPr>
      <w:r>
        <w:t xml:space="preserve">None initially, but localization practices will be applied to development in case a port to Chinese, Japanese, German, Spanish </w:t>
      </w:r>
      <w:r w:rsidR="005B26A4">
        <w:t xml:space="preserve">and </w:t>
      </w:r>
      <w:r>
        <w:t>or French is needed in the future.</w:t>
      </w:r>
    </w:p>
    <w:p w:rsidR="00A53AE8" w:rsidRDefault="00A53AE8" w:rsidP="00D07115">
      <w:pPr>
        <w:pStyle w:val="Heading2"/>
        <w:numPr>
          <w:ilvl w:val="1"/>
          <w:numId w:val="3"/>
        </w:numPr>
      </w:pPr>
      <w:bookmarkStart w:id="308" w:name="_Toc253660160"/>
      <w:bookmarkStart w:id="309" w:name="_Toc269456922"/>
      <w:r>
        <w:t>Test Plan</w:t>
      </w:r>
      <w:bookmarkEnd w:id="308"/>
      <w:bookmarkEnd w:id="309"/>
    </w:p>
    <w:p w:rsidR="00D26D96" w:rsidRDefault="00D26D96" w:rsidP="00095989">
      <w:pPr>
        <w:ind w:left="1440"/>
      </w:pPr>
      <w:r>
        <w:t>Testing will be performed at different levels as we go through the process. They will include:</w:t>
      </w:r>
    </w:p>
    <w:p w:rsidR="00D26D96" w:rsidRDefault="00D26D96" w:rsidP="00095989">
      <w:pPr>
        <w:ind w:left="1440"/>
      </w:pPr>
      <w:r>
        <w:t>Design, test plan and artwork reviews.</w:t>
      </w:r>
    </w:p>
    <w:p w:rsidR="00D26D96" w:rsidRDefault="00D26D96" w:rsidP="00095989">
      <w:pPr>
        <w:ind w:left="1440"/>
      </w:pPr>
      <w:r>
        <w:t>Unit testing of code and levels</w:t>
      </w:r>
    </w:p>
    <w:p w:rsidR="00D26D96" w:rsidRDefault="00D26D96" w:rsidP="00095989">
      <w:pPr>
        <w:ind w:left="1440"/>
      </w:pPr>
      <w:r>
        <w:t>Functional testing of levels</w:t>
      </w:r>
      <w:r w:rsidR="00691A9C">
        <w:t>, interface,  game components</w:t>
      </w:r>
      <w:r>
        <w:t xml:space="preserve"> and engine</w:t>
      </w:r>
    </w:p>
    <w:p w:rsidR="00D26D96" w:rsidRDefault="00D26D96" w:rsidP="00095989">
      <w:pPr>
        <w:ind w:left="1440"/>
      </w:pPr>
      <w:r>
        <w:t>Systems and stress testing of levels and engine</w:t>
      </w:r>
    </w:p>
    <w:p w:rsidR="00D26D96" w:rsidRDefault="00D5123E" w:rsidP="00095989">
      <w:pPr>
        <w:ind w:left="1440"/>
      </w:pPr>
      <w:r>
        <w:t>Open</w:t>
      </w:r>
      <w:r w:rsidR="00D26D96">
        <w:t xml:space="preserve"> Beta</w:t>
      </w:r>
    </w:p>
    <w:p w:rsidR="00D26D96" w:rsidRDefault="00D26D96" w:rsidP="00D07115">
      <w:pPr>
        <w:pStyle w:val="ListParagraph"/>
        <w:numPr>
          <w:ilvl w:val="4"/>
          <w:numId w:val="6"/>
        </w:numPr>
        <w:ind w:left="2520"/>
      </w:pPr>
      <w:r>
        <w:t>At each point, bugs will be recorded and tracked to correction, identification that it isn’t a problem or that it will not be fixed. Testing will be using manual testing only (no automation) with a test specification to be written and reviewed before the beta is entered.</w:t>
      </w:r>
    </w:p>
    <w:p w:rsidR="00D26D96" w:rsidRDefault="00D26D96" w:rsidP="00095989">
      <w:pPr>
        <w:ind w:left="-288"/>
      </w:pPr>
    </w:p>
    <w:p w:rsidR="00D26D96" w:rsidRDefault="00D26D96" w:rsidP="00D07115">
      <w:pPr>
        <w:pStyle w:val="ListParagraph"/>
        <w:numPr>
          <w:ilvl w:val="4"/>
          <w:numId w:val="6"/>
        </w:numPr>
        <w:ind w:left="2520"/>
      </w:pPr>
      <w:r>
        <w:t xml:space="preserve">Quality goal is that there will be no crashing bugs, no serious bugs that interfere with playability, progression or interface and at least 75% of minor bugs such as typos to be corrected. Due to the limited team size, the communications and reviews will be limited to as needed meeting or exceeding the minimum needed for coordination and test plan document coverage. </w:t>
      </w:r>
    </w:p>
    <w:p w:rsidR="00B560EA" w:rsidRDefault="00B560EA" w:rsidP="00210E8F">
      <w:pPr>
        <w:ind w:left="792"/>
      </w:pPr>
    </w:p>
    <w:p w:rsidR="007207AB" w:rsidRDefault="007207AB" w:rsidP="00D07115">
      <w:pPr>
        <w:pStyle w:val="Heading1"/>
        <w:numPr>
          <w:ilvl w:val="0"/>
          <w:numId w:val="3"/>
        </w:numPr>
      </w:pPr>
      <w:bookmarkStart w:id="310" w:name="_Toc253660161"/>
      <w:bookmarkStart w:id="311" w:name="_Toc269456923"/>
      <w:r>
        <w:lastRenderedPageBreak/>
        <w:t>Appendices</w:t>
      </w:r>
      <w:bookmarkEnd w:id="310"/>
      <w:bookmarkEnd w:id="311"/>
    </w:p>
    <w:p w:rsidR="00506439" w:rsidRDefault="00D5123E" w:rsidP="00D07115">
      <w:pPr>
        <w:pStyle w:val="Heading2"/>
        <w:numPr>
          <w:ilvl w:val="1"/>
          <w:numId w:val="3"/>
        </w:numPr>
      </w:pPr>
      <w:bookmarkStart w:id="312" w:name="_Toc253660162"/>
      <w:bookmarkStart w:id="313" w:name="_Toc269456924"/>
      <w:r>
        <w:t>Levels</w:t>
      </w:r>
      <w:bookmarkEnd w:id="312"/>
      <w:r w:rsidR="000D2DA8">
        <w:t xml:space="preserve"> Creation Toolkit</w:t>
      </w:r>
      <w:bookmarkEnd w:id="313"/>
    </w:p>
    <w:p w:rsidR="00506439" w:rsidRPr="00506439" w:rsidRDefault="00506439" w:rsidP="00506439"/>
    <w:p w:rsidR="000D2DA8" w:rsidRDefault="000D2DA8" w:rsidP="000D2DA8">
      <w:pPr>
        <w:ind w:left="1080"/>
      </w:pPr>
      <w:r>
        <w:t xml:space="preserve">Most levels will be randomized by level type and area characteristics (clusters of common rooms and the like). However, some levels will need to be created and be special based on the player (or party leader in raid situations) being on a quest. Therefore, all special levels will be associated with a quest step (the reverse is not necessarily so). </w:t>
      </w:r>
    </w:p>
    <w:p w:rsidR="00506439" w:rsidRDefault="00506439" w:rsidP="00506439">
      <w:pPr>
        <w:pStyle w:val="Heading3"/>
        <w:ind w:left="720"/>
      </w:pPr>
      <w:bookmarkStart w:id="314" w:name="_Toc269456925"/>
      <w:r>
        <w:t>12.1.1 Levels Creation</w:t>
      </w:r>
      <w:bookmarkEnd w:id="314"/>
    </w:p>
    <w:p w:rsidR="00506439" w:rsidRPr="00506439" w:rsidRDefault="00506439" w:rsidP="00506439"/>
    <w:p w:rsidR="000D2DA8" w:rsidRDefault="000D2DA8" w:rsidP="000D2DA8">
      <w:pPr>
        <w:ind w:left="1440"/>
      </w:pPr>
      <w:bookmarkStart w:id="315" w:name="_Toc253660163"/>
      <w:r>
        <w:t>Creating a level will require a few things:</w:t>
      </w:r>
    </w:p>
    <w:p w:rsidR="000D2DA8" w:rsidRDefault="000D2DA8" w:rsidP="00D07115">
      <w:pPr>
        <w:pStyle w:val="ListParagraph"/>
        <w:numPr>
          <w:ilvl w:val="0"/>
          <w:numId w:val="5"/>
        </w:numPr>
      </w:pPr>
      <w:r>
        <w:t>Name of the level</w:t>
      </w:r>
    </w:p>
    <w:p w:rsidR="000D2DA8" w:rsidRDefault="000D2DA8" w:rsidP="00D07115">
      <w:pPr>
        <w:pStyle w:val="ListParagraph"/>
        <w:numPr>
          <w:ilvl w:val="0"/>
          <w:numId w:val="5"/>
        </w:numPr>
      </w:pPr>
      <w:r>
        <w:t>Type of Dungeon</w:t>
      </w:r>
    </w:p>
    <w:p w:rsidR="000D2DA8" w:rsidRDefault="000D2DA8" w:rsidP="00D07115">
      <w:pPr>
        <w:pStyle w:val="ListParagraph"/>
        <w:numPr>
          <w:ilvl w:val="0"/>
          <w:numId w:val="5"/>
        </w:numPr>
      </w:pPr>
      <w:r>
        <w:t>The name of the quest flag trigger</w:t>
      </w:r>
    </w:p>
    <w:p w:rsidR="000D2DA8" w:rsidRDefault="000D2DA8" w:rsidP="00D07115">
      <w:pPr>
        <w:pStyle w:val="ListParagraph"/>
        <w:numPr>
          <w:ilvl w:val="0"/>
          <w:numId w:val="5"/>
        </w:numPr>
      </w:pPr>
      <w:r>
        <w:t>Grid to hold the map</w:t>
      </w:r>
    </w:p>
    <w:p w:rsidR="00AD7755" w:rsidRDefault="00AD7755" w:rsidP="00D07115">
      <w:pPr>
        <w:pStyle w:val="ListParagraph"/>
        <w:numPr>
          <w:ilvl w:val="0"/>
          <w:numId w:val="5"/>
        </w:numPr>
      </w:pPr>
      <w:r>
        <w:t xml:space="preserve">A way to add a list of NPC party combinations for wandering battles in the dungeon. </w:t>
      </w:r>
    </w:p>
    <w:p w:rsidR="00AD7755" w:rsidRDefault="00AD7755" w:rsidP="00D07115">
      <w:pPr>
        <w:pStyle w:val="ListParagraph"/>
        <w:numPr>
          <w:ilvl w:val="0"/>
          <w:numId w:val="5"/>
        </w:numPr>
      </w:pPr>
      <w:r>
        <w:t>Treasure and trap level settings for the level.</w:t>
      </w:r>
    </w:p>
    <w:p w:rsidR="000D2DA8" w:rsidRDefault="000D2DA8" w:rsidP="00D07115">
      <w:pPr>
        <w:pStyle w:val="ListParagraph"/>
        <w:numPr>
          <w:ilvl w:val="0"/>
          <w:numId w:val="5"/>
        </w:numPr>
      </w:pPr>
      <w:r>
        <w:t xml:space="preserve">A way to place appropriate walls, rooms and </w:t>
      </w:r>
      <w:r w:rsidR="00AD7755">
        <w:t>textures.</w:t>
      </w:r>
    </w:p>
    <w:p w:rsidR="000D2DA8" w:rsidRDefault="00AD7755" w:rsidP="00D07115">
      <w:pPr>
        <w:pStyle w:val="ListParagraph"/>
        <w:numPr>
          <w:ilvl w:val="0"/>
          <w:numId w:val="5"/>
        </w:numPr>
      </w:pPr>
      <w:r>
        <w:t>A way to place specific NPCs (bosses, specific friendly NPCs, etc). NPCs will need the ability to know if and how they attack (on-sight, after talking, friendly – join, friendly – quest). If combat, then some identification of what the NPC’s party consists of (including some mechanism for random).</w:t>
      </w:r>
    </w:p>
    <w:p w:rsidR="00AD7755" w:rsidRDefault="00AD7755" w:rsidP="00D07115">
      <w:pPr>
        <w:pStyle w:val="ListParagraph"/>
        <w:numPr>
          <w:ilvl w:val="0"/>
          <w:numId w:val="5"/>
        </w:numPr>
      </w:pPr>
      <w:r>
        <w:t>Define conversation trees on NPCs as needed.</w:t>
      </w:r>
    </w:p>
    <w:p w:rsidR="00AD7755" w:rsidRDefault="00AD7755" w:rsidP="00D07115">
      <w:pPr>
        <w:pStyle w:val="ListParagraph"/>
        <w:numPr>
          <w:ilvl w:val="0"/>
          <w:numId w:val="5"/>
        </w:numPr>
      </w:pPr>
      <w:r>
        <w:t>Placement of points of interest. These include models, animation, treasure (which can be defined with random or specific), stairs (up and down), traps (and the type), and dialog or triggered messages at specific locations.</w:t>
      </w:r>
    </w:p>
    <w:p w:rsidR="00AD7755" w:rsidRDefault="00AD7755" w:rsidP="00D07115">
      <w:pPr>
        <w:pStyle w:val="ListParagraph"/>
        <w:numPr>
          <w:ilvl w:val="0"/>
          <w:numId w:val="5"/>
        </w:numPr>
      </w:pPr>
      <w:r>
        <w:t xml:space="preserve">Define a mechanism for completing and initiating new quest(s) and quest steps based on completion of combat, </w:t>
      </w:r>
      <w:r w:rsidR="005729C7">
        <w:t xml:space="preserve">step in dialog tree, </w:t>
      </w:r>
      <w:r>
        <w:t>enter to a specific point or exit through a specific direction from a specific point.</w:t>
      </w:r>
    </w:p>
    <w:p w:rsidR="00AD7755" w:rsidRDefault="00AD7755" w:rsidP="00AD7755">
      <w:pPr>
        <w:pStyle w:val="ListParagraph"/>
        <w:ind w:left="2160"/>
      </w:pPr>
    </w:p>
    <w:p w:rsidR="00506439" w:rsidRDefault="00506439" w:rsidP="00D07115">
      <w:pPr>
        <w:pStyle w:val="Heading3"/>
        <w:numPr>
          <w:ilvl w:val="2"/>
          <w:numId w:val="25"/>
        </w:numPr>
      </w:pPr>
      <w:bookmarkStart w:id="316" w:name="_Toc269456926"/>
      <w:r>
        <w:t>NPC Information</w:t>
      </w:r>
      <w:bookmarkEnd w:id="316"/>
    </w:p>
    <w:p w:rsidR="00506439" w:rsidRPr="000D2DA8" w:rsidRDefault="00506439" w:rsidP="00AD7755">
      <w:pPr>
        <w:pStyle w:val="ListParagraph"/>
        <w:ind w:left="2160"/>
      </w:pPr>
    </w:p>
    <w:p w:rsidR="00506439" w:rsidRDefault="000D2DA8" w:rsidP="00506439">
      <w:pPr>
        <w:ind w:left="1440"/>
      </w:pPr>
      <w:r>
        <w:t>NPCs are for combat and occasionally positive player interaction. Their attributes are largely the s</w:t>
      </w:r>
      <w:r w:rsidR="004F62D3">
        <w:t xml:space="preserve">ame as that with a player (See </w:t>
      </w:r>
      <w:hyperlink w:anchor="_Character_Attributes_/" w:history="1">
        <w:r w:rsidR="004F62D3" w:rsidRPr="004F62D3">
          <w:rPr>
            <w:rStyle w:val="Hyperlink"/>
          </w:rPr>
          <w:t>S</w:t>
        </w:r>
        <w:r w:rsidRPr="004F62D3">
          <w:rPr>
            <w:rStyle w:val="Hyperlink"/>
          </w:rPr>
          <w:t>ection 5.3 Character attributes / Traits</w:t>
        </w:r>
      </w:hyperlink>
      <w:r>
        <w:t xml:space="preserve">). Friendly NPCs cannot level. Combat NPC’s experience and gold fields will represent how much they are individually worth. They will not have worn or useable items, but they will have up to 3 skills/spells (10 for bosses) that can be weighted with percentages on </w:t>
      </w:r>
      <w:r>
        <w:lastRenderedPageBreak/>
        <w:t>frequency of use (the percentages must sum to 100 if even one is included). They will also have up to 5 items that can be also given percentages for dropping treasure (though most treasure will be random. This will be used primarily for quest and boss npcs).</w:t>
      </w:r>
    </w:p>
    <w:p w:rsidR="00B27E20" w:rsidRDefault="00B27E20" w:rsidP="00506439">
      <w:pPr>
        <w:ind w:left="1440"/>
      </w:pPr>
    </w:p>
    <w:p w:rsidR="009A59B1" w:rsidRDefault="00B27E20" w:rsidP="00506439">
      <w:pPr>
        <w:ind w:left="1440"/>
      </w:pPr>
      <w:r>
        <w:t xml:space="preserve">Base NPC </w:t>
      </w:r>
      <w:r w:rsidR="009A59B1">
        <w:t>information</w:t>
      </w:r>
      <w:r>
        <w:t xml:space="preserve"> has been generated with</w:t>
      </w:r>
      <w:r w:rsidR="009A59B1">
        <w:t>:</w:t>
      </w:r>
    </w:p>
    <w:p w:rsidR="009A59B1" w:rsidRDefault="009A59B1" w:rsidP="00506439">
      <w:pPr>
        <w:ind w:left="1440"/>
      </w:pPr>
    </w:p>
    <w:p w:rsidR="00B27E20" w:rsidRDefault="00B27E20" w:rsidP="009A59B1">
      <w:pPr>
        <w:ind w:left="1440" w:firstLine="360"/>
      </w:pPr>
      <w:r>
        <w:t>tyrantNPCEstimatorGenerator.py.</w:t>
      </w:r>
    </w:p>
    <w:p w:rsidR="003C749C" w:rsidRDefault="003C749C" w:rsidP="003C749C">
      <w:pPr>
        <w:pStyle w:val="Heading3"/>
        <w:numPr>
          <w:ilvl w:val="3"/>
          <w:numId w:val="25"/>
        </w:numPr>
      </w:pPr>
      <w:r>
        <w:t>Attack Values</w:t>
      </w:r>
    </w:p>
    <w:p w:rsidR="003C749C" w:rsidRDefault="003C749C" w:rsidP="003C749C">
      <w:pPr>
        <w:ind w:left="1800"/>
      </w:pPr>
      <w:r>
        <w:t>The first 200 (1-200) are numbered by the skills and spell section (first column for the appropriate skill and spell</w:t>
      </w:r>
      <w:r w:rsidR="009C4CF8">
        <w:t xml:space="preserve"> found in the Skills and Spells – Tyrant’s Realm.docx file</w:t>
      </w:r>
      <w:r>
        <w:t>).</w:t>
      </w:r>
    </w:p>
    <w:p w:rsidR="003C749C" w:rsidRDefault="003C749C" w:rsidP="003C749C">
      <w:pPr>
        <w:ind w:left="1800"/>
      </w:pPr>
    </w:p>
    <w:p w:rsidR="00051817" w:rsidRDefault="00051817" w:rsidP="003C749C">
      <w:pPr>
        <w:ind w:left="1800"/>
      </w:pPr>
      <w:r>
        <w:t>Additional NPC attacks that are not skill or spell related will be added the this table.</w:t>
      </w:r>
    </w:p>
    <w:p w:rsidR="00051817" w:rsidRDefault="00051817" w:rsidP="003C749C">
      <w:pPr>
        <w:ind w:left="1800"/>
      </w:pPr>
    </w:p>
    <w:tbl>
      <w:tblPr>
        <w:tblStyle w:val="TableGrid"/>
        <w:tblW w:w="0" w:type="auto"/>
        <w:tblInd w:w="1800" w:type="dxa"/>
        <w:tblLook w:val="04A0"/>
      </w:tblPr>
      <w:tblGrid>
        <w:gridCol w:w="1278"/>
        <w:gridCol w:w="5778"/>
      </w:tblGrid>
      <w:tr w:rsidR="003C749C" w:rsidRPr="00051817">
        <w:tc>
          <w:tcPr>
            <w:tcW w:w="1278" w:type="dxa"/>
          </w:tcPr>
          <w:p w:rsidR="003C749C" w:rsidRPr="00051817" w:rsidRDefault="003C749C" w:rsidP="003C749C">
            <w:pPr>
              <w:rPr>
                <w:b/>
              </w:rPr>
            </w:pPr>
            <w:r w:rsidRPr="00051817">
              <w:rPr>
                <w:b/>
              </w:rPr>
              <w:t>Attack ID</w:t>
            </w:r>
          </w:p>
        </w:tc>
        <w:tc>
          <w:tcPr>
            <w:tcW w:w="5778" w:type="dxa"/>
          </w:tcPr>
          <w:p w:rsidR="003C749C" w:rsidRPr="00051817" w:rsidRDefault="003C749C" w:rsidP="003C749C">
            <w:pPr>
              <w:rPr>
                <w:b/>
              </w:rPr>
            </w:pPr>
            <w:r w:rsidRPr="00051817">
              <w:rPr>
                <w:b/>
              </w:rPr>
              <w:t>Attack String</w:t>
            </w:r>
          </w:p>
        </w:tc>
      </w:tr>
      <w:tr w:rsidR="003C749C">
        <w:tc>
          <w:tcPr>
            <w:tcW w:w="1278" w:type="dxa"/>
          </w:tcPr>
          <w:p w:rsidR="003C749C" w:rsidRDefault="00051817" w:rsidP="00051817">
            <w:pPr>
              <w:jc w:val="center"/>
            </w:pPr>
            <w:r>
              <w:t>500</w:t>
            </w:r>
          </w:p>
        </w:tc>
        <w:tc>
          <w:tcPr>
            <w:tcW w:w="5778" w:type="dxa"/>
          </w:tcPr>
          <w:p w:rsidR="003C749C" w:rsidRDefault="00051817" w:rsidP="003C749C">
            <w:r>
              <w:t>takes a swipe at you.</w:t>
            </w:r>
          </w:p>
        </w:tc>
      </w:tr>
      <w:tr w:rsidR="003C749C">
        <w:tc>
          <w:tcPr>
            <w:tcW w:w="1278" w:type="dxa"/>
          </w:tcPr>
          <w:p w:rsidR="003C749C" w:rsidRDefault="00051817" w:rsidP="00051817">
            <w:pPr>
              <w:jc w:val="center"/>
            </w:pPr>
            <w:r>
              <w:t>501</w:t>
            </w:r>
          </w:p>
        </w:tc>
        <w:tc>
          <w:tcPr>
            <w:tcW w:w="5778" w:type="dxa"/>
          </w:tcPr>
          <w:p w:rsidR="003C749C" w:rsidRDefault="00051817" w:rsidP="003C749C">
            <w:r>
              <w:t>thrusts at you.</w:t>
            </w:r>
          </w:p>
        </w:tc>
      </w:tr>
      <w:tr w:rsidR="003C749C">
        <w:tc>
          <w:tcPr>
            <w:tcW w:w="1278" w:type="dxa"/>
          </w:tcPr>
          <w:p w:rsidR="003C749C" w:rsidRDefault="00051817" w:rsidP="00051817">
            <w:pPr>
              <w:jc w:val="center"/>
            </w:pPr>
            <w:r>
              <w:t>502</w:t>
            </w:r>
          </w:p>
        </w:tc>
        <w:tc>
          <w:tcPr>
            <w:tcW w:w="5778" w:type="dxa"/>
          </w:tcPr>
          <w:p w:rsidR="003C749C" w:rsidRDefault="00051817" w:rsidP="003C749C">
            <w:r>
              <w:t>claws at you.</w:t>
            </w:r>
          </w:p>
        </w:tc>
      </w:tr>
      <w:tr w:rsidR="003C749C">
        <w:tc>
          <w:tcPr>
            <w:tcW w:w="1278" w:type="dxa"/>
          </w:tcPr>
          <w:p w:rsidR="003C749C" w:rsidRDefault="00051817" w:rsidP="00051817">
            <w:pPr>
              <w:jc w:val="center"/>
            </w:pPr>
            <w:r>
              <w:t>503</w:t>
            </w:r>
          </w:p>
        </w:tc>
        <w:tc>
          <w:tcPr>
            <w:tcW w:w="5778" w:type="dxa"/>
          </w:tcPr>
          <w:p w:rsidR="003C749C" w:rsidRDefault="00051817" w:rsidP="003C749C">
            <w:r>
              <w:t>bites at you.</w:t>
            </w:r>
          </w:p>
        </w:tc>
      </w:tr>
      <w:tr w:rsidR="003C749C">
        <w:tc>
          <w:tcPr>
            <w:tcW w:w="1278" w:type="dxa"/>
          </w:tcPr>
          <w:p w:rsidR="003C749C" w:rsidRDefault="00051817" w:rsidP="00051817">
            <w:pPr>
              <w:jc w:val="center"/>
            </w:pPr>
            <w:r>
              <w:t>504</w:t>
            </w:r>
          </w:p>
        </w:tc>
        <w:tc>
          <w:tcPr>
            <w:tcW w:w="5778" w:type="dxa"/>
          </w:tcPr>
          <w:p w:rsidR="003C749C" w:rsidRDefault="00051817" w:rsidP="003C749C">
            <w:r>
              <w:t>attacks you.</w:t>
            </w:r>
          </w:p>
        </w:tc>
      </w:tr>
      <w:tr w:rsidR="003C749C">
        <w:tc>
          <w:tcPr>
            <w:tcW w:w="1278" w:type="dxa"/>
          </w:tcPr>
          <w:p w:rsidR="003C749C" w:rsidRDefault="00051817" w:rsidP="00051817">
            <w:pPr>
              <w:jc w:val="center"/>
            </w:pPr>
            <w:r>
              <w:t>505</w:t>
            </w:r>
          </w:p>
        </w:tc>
        <w:tc>
          <w:tcPr>
            <w:tcW w:w="5778" w:type="dxa"/>
          </w:tcPr>
          <w:p w:rsidR="003C749C" w:rsidRDefault="00051817" w:rsidP="003C749C">
            <w:r>
              <w:t>takes a swing at you.</w:t>
            </w:r>
          </w:p>
        </w:tc>
      </w:tr>
      <w:tr w:rsidR="003C749C">
        <w:tc>
          <w:tcPr>
            <w:tcW w:w="1278" w:type="dxa"/>
          </w:tcPr>
          <w:p w:rsidR="003C749C" w:rsidRDefault="003C749C" w:rsidP="00051817">
            <w:pPr>
              <w:jc w:val="center"/>
            </w:pPr>
          </w:p>
        </w:tc>
        <w:tc>
          <w:tcPr>
            <w:tcW w:w="5778" w:type="dxa"/>
          </w:tcPr>
          <w:p w:rsidR="003C749C" w:rsidRDefault="003C749C" w:rsidP="003C749C"/>
        </w:tc>
      </w:tr>
      <w:tr w:rsidR="00051817">
        <w:tc>
          <w:tcPr>
            <w:tcW w:w="1278" w:type="dxa"/>
          </w:tcPr>
          <w:p w:rsidR="00051817" w:rsidRDefault="00051817" w:rsidP="00051817">
            <w:pPr>
              <w:jc w:val="center"/>
            </w:pPr>
          </w:p>
        </w:tc>
        <w:tc>
          <w:tcPr>
            <w:tcW w:w="5778" w:type="dxa"/>
          </w:tcPr>
          <w:p w:rsidR="00051817" w:rsidRDefault="00051817" w:rsidP="003C749C"/>
        </w:tc>
      </w:tr>
      <w:tr w:rsidR="00051817">
        <w:tc>
          <w:tcPr>
            <w:tcW w:w="1278" w:type="dxa"/>
          </w:tcPr>
          <w:p w:rsidR="00051817" w:rsidRDefault="00051817" w:rsidP="00051817">
            <w:pPr>
              <w:jc w:val="center"/>
            </w:pPr>
          </w:p>
        </w:tc>
        <w:tc>
          <w:tcPr>
            <w:tcW w:w="5778" w:type="dxa"/>
          </w:tcPr>
          <w:p w:rsidR="00051817" w:rsidRDefault="00051817" w:rsidP="003C749C"/>
        </w:tc>
      </w:tr>
    </w:tbl>
    <w:p w:rsidR="003C749C" w:rsidRPr="003C749C" w:rsidRDefault="003C749C" w:rsidP="003C749C">
      <w:pPr>
        <w:ind w:left="1800"/>
      </w:pPr>
    </w:p>
    <w:p w:rsidR="000D2DA8" w:rsidRDefault="000D2DA8" w:rsidP="00D07115">
      <w:pPr>
        <w:pStyle w:val="Heading3"/>
        <w:numPr>
          <w:ilvl w:val="2"/>
          <w:numId w:val="25"/>
        </w:numPr>
      </w:pPr>
      <w:bookmarkStart w:id="317" w:name="_Toc269456929"/>
      <w:r>
        <w:t>Quests</w:t>
      </w:r>
      <w:bookmarkEnd w:id="317"/>
      <w:r>
        <w:t xml:space="preserve"> </w:t>
      </w:r>
    </w:p>
    <w:p w:rsidR="000D2DA8" w:rsidRPr="00124D1A" w:rsidRDefault="000D2DA8" w:rsidP="000D2DA8">
      <w:pPr>
        <w:tabs>
          <w:tab w:val="left" w:pos="1440"/>
        </w:tabs>
        <w:ind w:left="1440"/>
      </w:pPr>
      <w:r>
        <w:t>In general, quests are used to train the player in how to play the game, create each building to level 1 and advance the story elements. Some quests are new daily, and others require the use of raids. Dungeons can be special if the leader is on a specific quest and NPCs may only show up if the player has completed or is on a specific quest. Quests have the options to have dialog scripts and specific unique battles. They are also tracked in the quest log.</w:t>
      </w:r>
    </w:p>
    <w:bookmarkEnd w:id="315"/>
    <w:p w:rsidR="00D5123E" w:rsidRPr="00D5123E" w:rsidRDefault="00D5123E" w:rsidP="00DD4A60"/>
    <w:p w:rsidR="0043645A" w:rsidRDefault="00DD4A60" w:rsidP="00D07115">
      <w:pPr>
        <w:pStyle w:val="Heading2"/>
        <w:numPr>
          <w:ilvl w:val="1"/>
          <w:numId w:val="3"/>
        </w:numPr>
      </w:pPr>
      <w:bookmarkStart w:id="318" w:name="_Toc253660164"/>
      <w:bookmarkStart w:id="319" w:name="_Toc269456930"/>
      <w:r>
        <w:t>Major NPC</w:t>
      </w:r>
      <w:bookmarkEnd w:id="318"/>
      <w:r>
        <w:t>s</w:t>
      </w:r>
      <w:bookmarkEnd w:id="319"/>
    </w:p>
    <w:p w:rsidR="0043645A" w:rsidRPr="0043645A" w:rsidRDefault="0043645A" w:rsidP="00210E8F"/>
    <w:p w:rsidR="0043645A" w:rsidRDefault="00DD4A60" w:rsidP="00D07115">
      <w:pPr>
        <w:pStyle w:val="Heading3"/>
        <w:numPr>
          <w:ilvl w:val="2"/>
          <w:numId w:val="3"/>
        </w:numPr>
      </w:pPr>
      <w:bookmarkStart w:id="320" w:name="_Toc253660165"/>
      <w:bookmarkStart w:id="321" w:name="_Toc269456931"/>
      <w:r>
        <w:lastRenderedPageBreak/>
        <w:t>Sebastian</w:t>
      </w:r>
      <w:bookmarkEnd w:id="320"/>
      <w:r>
        <w:t xml:space="preserve"> (</w:t>
      </w:r>
      <w:r w:rsidR="00505C74">
        <w:t>Order of the Enlightened</w:t>
      </w:r>
      <w:r>
        <w:t>)</w:t>
      </w:r>
      <w:bookmarkEnd w:id="321"/>
    </w:p>
    <w:p w:rsidR="0043645A" w:rsidRDefault="0043645A" w:rsidP="00D07115">
      <w:pPr>
        <w:pStyle w:val="Heading4"/>
        <w:numPr>
          <w:ilvl w:val="3"/>
          <w:numId w:val="3"/>
        </w:numPr>
      </w:pPr>
      <w:r>
        <w:t>Backstory</w:t>
      </w:r>
    </w:p>
    <w:p w:rsidR="0043645A" w:rsidRDefault="00B77DAC" w:rsidP="00B77DAC">
      <w:pPr>
        <w:ind w:left="360" w:firstLine="720"/>
      </w:pPr>
      <w:r>
        <w:t xml:space="preserve">He is a town elder and </w:t>
      </w:r>
      <w:r w:rsidR="00EF1800">
        <w:t xml:space="preserve">was a friend to your late father for many years. He has </w:t>
      </w:r>
    </w:p>
    <w:p w:rsidR="00EF1800" w:rsidRPr="0043645A" w:rsidRDefault="00EF1800" w:rsidP="00B77DAC">
      <w:pPr>
        <w:ind w:left="360" w:firstLine="720"/>
      </w:pPr>
      <w:r>
        <w:t>historically, second in command of the village.</w:t>
      </w:r>
    </w:p>
    <w:p w:rsidR="0043645A" w:rsidRDefault="0043645A" w:rsidP="00D07115">
      <w:pPr>
        <w:pStyle w:val="Heading4"/>
        <w:numPr>
          <w:ilvl w:val="3"/>
          <w:numId w:val="3"/>
        </w:numPr>
      </w:pPr>
      <w:r>
        <w:t>Personality</w:t>
      </w:r>
    </w:p>
    <w:p w:rsidR="00EF1800" w:rsidRPr="00EF1800" w:rsidRDefault="00EF1800" w:rsidP="00EF1800">
      <w:pPr>
        <w:ind w:left="1080"/>
      </w:pPr>
      <w:r>
        <w:t>He is an even-tempered thoughtful man who shows wisdom in his guidance of his best friend’s son.</w:t>
      </w:r>
    </w:p>
    <w:p w:rsidR="0043645A" w:rsidRDefault="0043645A" w:rsidP="000B7A8C">
      <w:pPr>
        <w:pStyle w:val="Heading4"/>
        <w:numPr>
          <w:ilvl w:val="0"/>
          <w:numId w:val="28"/>
        </w:numPr>
        <w:ind w:left="1710" w:hanging="630"/>
      </w:pPr>
      <w:r>
        <w:t>Physical Characteristics</w:t>
      </w:r>
    </w:p>
    <w:p w:rsidR="0043645A" w:rsidRPr="0043645A" w:rsidRDefault="00EF1800" w:rsidP="000B7A8C">
      <w:pPr>
        <w:ind w:left="1080"/>
      </w:pPr>
      <w:r>
        <w:t>He is in his mid 50’s with black and white hair. He was obviously once a very strong man and is still imposing in his height of nearly 6’5”.</w:t>
      </w:r>
    </w:p>
    <w:p w:rsidR="0043645A" w:rsidRPr="0043645A" w:rsidRDefault="0043645A" w:rsidP="00210E8F"/>
    <w:p w:rsidR="0043645A" w:rsidRDefault="0043645A" w:rsidP="00D07115">
      <w:pPr>
        <w:pStyle w:val="Heading4"/>
        <w:numPr>
          <w:ilvl w:val="3"/>
          <w:numId w:val="3"/>
        </w:numPr>
      </w:pPr>
      <w:r>
        <w:t>Relevance to Game Story</w:t>
      </w:r>
    </w:p>
    <w:p w:rsidR="003B0DFC" w:rsidRPr="0043645A" w:rsidRDefault="003B0DFC" w:rsidP="00EF1800">
      <w:pPr>
        <w:pStyle w:val="ListParagraph"/>
        <w:ind w:left="1080"/>
      </w:pPr>
      <w:r>
        <w:t>He is a strong supporter of you, advising you in your new rol</w:t>
      </w:r>
      <w:r w:rsidR="00EF1800">
        <w:t>e as village leader. Eventually, you come to learn that many of the misunderstandings with the other factions originated with him. He is, in fact, working for the Tyrant, to bring down the three factions.</w:t>
      </w:r>
    </w:p>
    <w:p w:rsidR="0043645A" w:rsidRPr="0043645A" w:rsidRDefault="0043645A" w:rsidP="00210E8F"/>
    <w:p w:rsidR="0043645A" w:rsidRDefault="0043645A" w:rsidP="00D07115">
      <w:pPr>
        <w:pStyle w:val="Heading4"/>
        <w:numPr>
          <w:ilvl w:val="3"/>
          <w:numId w:val="3"/>
        </w:numPr>
      </w:pPr>
      <w:r>
        <w:t>Relationship to Other Characters</w:t>
      </w:r>
    </w:p>
    <w:p w:rsidR="0043645A" w:rsidRPr="0043645A" w:rsidRDefault="00EF1800" w:rsidP="00EF1800">
      <w:pPr>
        <w:ind w:left="1080"/>
      </w:pPr>
      <w:r>
        <w:t>He basically assumes the role of godfather to the main character as well as town elder and advisor.</w:t>
      </w:r>
      <w:r w:rsidR="00AE0FA3">
        <w:t xml:space="preserve"> He has a sometimes antagonistic relationship with Jaren.</w:t>
      </w:r>
    </w:p>
    <w:p w:rsidR="0043645A" w:rsidRPr="0043645A" w:rsidRDefault="0043645A" w:rsidP="00210E8F"/>
    <w:p w:rsidR="00DD4A60" w:rsidRDefault="008335ED" w:rsidP="00D07115">
      <w:pPr>
        <w:pStyle w:val="Heading3"/>
        <w:numPr>
          <w:ilvl w:val="2"/>
          <w:numId w:val="3"/>
        </w:numPr>
      </w:pPr>
      <w:bookmarkStart w:id="322" w:name="_Toc269456932"/>
      <w:r>
        <w:t>Jaren</w:t>
      </w:r>
      <w:r w:rsidR="00DD4A60">
        <w:t xml:space="preserve"> (</w:t>
      </w:r>
      <w:r w:rsidR="00505C74">
        <w:t>Order of the Enlightened</w:t>
      </w:r>
      <w:r w:rsidR="00DD4A60">
        <w:t>)</w:t>
      </w:r>
      <w:bookmarkEnd w:id="322"/>
    </w:p>
    <w:p w:rsidR="00DD4A60" w:rsidRDefault="00DD4A60" w:rsidP="00D07115">
      <w:pPr>
        <w:pStyle w:val="Heading4"/>
        <w:numPr>
          <w:ilvl w:val="3"/>
          <w:numId w:val="3"/>
        </w:numPr>
      </w:pPr>
      <w:r>
        <w:t>Backstory</w:t>
      </w:r>
    </w:p>
    <w:p w:rsidR="00DD4A60" w:rsidRPr="0043645A" w:rsidRDefault="00B77DAC" w:rsidP="00B77DAC">
      <w:pPr>
        <w:ind w:left="1080"/>
      </w:pPr>
      <w:r>
        <w:t>He is an enhancer on the council with a conservative defensive view and therefore against attacking anyone</w:t>
      </w:r>
    </w:p>
    <w:p w:rsidR="00DD4A60" w:rsidRDefault="00DD4A60" w:rsidP="00D07115">
      <w:pPr>
        <w:pStyle w:val="Heading4"/>
        <w:numPr>
          <w:ilvl w:val="3"/>
          <w:numId w:val="3"/>
        </w:numPr>
      </w:pPr>
      <w:r>
        <w:t>Personality</w:t>
      </w:r>
    </w:p>
    <w:p w:rsidR="00DD4A60" w:rsidRPr="0043645A" w:rsidRDefault="0067373E" w:rsidP="0067373E">
      <w:pPr>
        <w:ind w:left="1080"/>
      </w:pPr>
      <w:r>
        <w:t>Jaren is an intelligent thoughtful man. His arguments tend to be good but shows a reluctance to commit forces to any conflict (or pull out as soon as possible once in).</w:t>
      </w:r>
    </w:p>
    <w:p w:rsidR="000B7A8C" w:rsidRDefault="000B7A8C" w:rsidP="000B7A8C">
      <w:pPr>
        <w:pStyle w:val="Heading4"/>
        <w:numPr>
          <w:ilvl w:val="0"/>
          <w:numId w:val="28"/>
        </w:numPr>
        <w:ind w:left="1710" w:hanging="630"/>
      </w:pPr>
      <w:r>
        <w:t>Physical Characteristics</w:t>
      </w:r>
    </w:p>
    <w:p w:rsidR="000E7A2B" w:rsidRPr="0043645A" w:rsidRDefault="00DC0148" w:rsidP="001535AA">
      <w:pPr>
        <w:ind w:left="1080"/>
      </w:pPr>
      <w:r>
        <w:t>He is s</w:t>
      </w:r>
      <w:r w:rsidR="001535AA">
        <w:t>lender, medium height, long blonde (with slight graying highlights), always very neat and conservative.</w:t>
      </w:r>
    </w:p>
    <w:p w:rsidR="00DD4A60" w:rsidRDefault="00DD4A60" w:rsidP="00D07115">
      <w:pPr>
        <w:pStyle w:val="Heading4"/>
        <w:numPr>
          <w:ilvl w:val="3"/>
          <w:numId w:val="3"/>
        </w:numPr>
      </w:pPr>
      <w:r>
        <w:lastRenderedPageBreak/>
        <w:t>Relevance to Game Story</w:t>
      </w:r>
    </w:p>
    <w:p w:rsidR="00DD4A60" w:rsidRPr="0043645A" w:rsidRDefault="0067373E" w:rsidP="0067373E">
      <w:pPr>
        <w:ind w:left="1080"/>
      </w:pPr>
      <w:r>
        <w:t>His advice gives balance to the drive to exact revenge for the death of the main character’s father.</w:t>
      </w:r>
    </w:p>
    <w:p w:rsidR="00DD4A60" w:rsidRDefault="00DD4A60" w:rsidP="00D07115">
      <w:pPr>
        <w:pStyle w:val="Heading4"/>
        <w:numPr>
          <w:ilvl w:val="3"/>
          <w:numId w:val="3"/>
        </w:numPr>
      </w:pPr>
      <w:r>
        <w:t>Relationship to Other Characters</w:t>
      </w:r>
    </w:p>
    <w:p w:rsidR="00DD4A60" w:rsidRDefault="0067373E" w:rsidP="0067373E">
      <w:pPr>
        <w:ind w:left="1080"/>
      </w:pPr>
      <w:r>
        <w:t>He is on the council of elders for the town so is frequently voicing his opinion, advising the main character and occasionally recommending activities and quests to clarify before committing to anything.</w:t>
      </w:r>
      <w:r w:rsidR="00AE0FA3">
        <w:t xml:space="preserve"> He has an antagonistic relationship with Sebastian.</w:t>
      </w:r>
    </w:p>
    <w:p w:rsidR="0067373E" w:rsidRPr="0043645A" w:rsidRDefault="0067373E" w:rsidP="00DD4A60"/>
    <w:p w:rsidR="00DD4A60" w:rsidRDefault="00B77DAC" w:rsidP="00D07115">
      <w:pPr>
        <w:pStyle w:val="Heading3"/>
        <w:numPr>
          <w:ilvl w:val="2"/>
          <w:numId w:val="3"/>
        </w:numPr>
      </w:pPr>
      <w:bookmarkStart w:id="323" w:name="_Toc269456933"/>
      <w:r>
        <w:t>Isabel</w:t>
      </w:r>
      <w:r w:rsidR="00DD4A60">
        <w:t xml:space="preserve"> (</w:t>
      </w:r>
      <w:r w:rsidR="00505C74">
        <w:t>Order of the Enlightened</w:t>
      </w:r>
      <w:r w:rsidR="00DD4A60">
        <w:t>)</w:t>
      </w:r>
      <w:bookmarkEnd w:id="323"/>
    </w:p>
    <w:p w:rsidR="00DD4A60" w:rsidRDefault="00DD4A60" w:rsidP="00D07115">
      <w:pPr>
        <w:pStyle w:val="Heading4"/>
        <w:numPr>
          <w:ilvl w:val="3"/>
          <w:numId w:val="3"/>
        </w:numPr>
      </w:pPr>
      <w:r>
        <w:t>Backstory</w:t>
      </w:r>
    </w:p>
    <w:p w:rsidR="00DD4A60" w:rsidRDefault="005D62C1" w:rsidP="005D62C1">
      <w:pPr>
        <w:ind w:left="1080"/>
      </w:pPr>
      <w:r>
        <w:t xml:space="preserve">Isabel is the oldest member of the elder’s council. She has seen many leaders come and go, including her own father decades before. Her own life has been full of loss. A few months before, her son died while trying to save a family of farmers from the attack of a hungry black bear seeking an easy meal of the livestock. Ever since then, she has been easily distracted and her health is failing. </w:t>
      </w:r>
    </w:p>
    <w:p w:rsidR="00DD4A60" w:rsidRPr="0043645A" w:rsidRDefault="00DD4A60" w:rsidP="00DD4A60"/>
    <w:p w:rsidR="00AE0FA3" w:rsidRDefault="00AE0FA3" w:rsidP="00AE0FA3">
      <w:pPr>
        <w:pStyle w:val="Heading4"/>
        <w:numPr>
          <w:ilvl w:val="3"/>
          <w:numId w:val="3"/>
        </w:numPr>
      </w:pPr>
      <w:r>
        <w:t>Personality</w:t>
      </w:r>
    </w:p>
    <w:p w:rsidR="00AE0FA3" w:rsidRPr="00B77DAC" w:rsidRDefault="00AE0FA3" w:rsidP="00AE0FA3">
      <w:pPr>
        <w:pStyle w:val="ListParagraph"/>
        <w:ind w:left="1080"/>
      </w:pPr>
      <w:r>
        <w:t>She is a social conservative and tends to be one for letting things work themselves out. Isabel is an aged ailing lady on the elder council who goes back and forth on issues.</w:t>
      </w:r>
    </w:p>
    <w:p w:rsidR="00AE0FA3" w:rsidRPr="00AE0FA3" w:rsidRDefault="00AE0FA3" w:rsidP="00AE0FA3">
      <w:pPr>
        <w:ind w:left="1080"/>
      </w:pPr>
    </w:p>
    <w:p w:rsidR="000B7A8C" w:rsidRDefault="000B7A8C" w:rsidP="000B7A8C">
      <w:pPr>
        <w:pStyle w:val="Heading4"/>
        <w:numPr>
          <w:ilvl w:val="0"/>
          <w:numId w:val="28"/>
        </w:numPr>
        <w:ind w:left="1710" w:hanging="630"/>
      </w:pPr>
      <w:r>
        <w:t>Physical Characteristics</w:t>
      </w:r>
    </w:p>
    <w:p w:rsidR="00DD4A60" w:rsidRPr="0043645A" w:rsidRDefault="00AE0FA3" w:rsidP="005D62C1">
      <w:pPr>
        <w:ind w:left="1080"/>
      </w:pPr>
      <w:r>
        <w:t>She is a small older woman who leans forward (hunches) particularly as she moves around. Thin silver hair frequently has errant strands that reinforce the impressions that she is a bit scatterbrained, but when she focuses or has a strong opinion, you can see the strength in her face and voice.</w:t>
      </w:r>
    </w:p>
    <w:p w:rsidR="00DD4A60" w:rsidRDefault="00DD4A60" w:rsidP="00D07115">
      <w:pPr>
        <w:pStyle w:val="Heading4"/>
        <w:numPr>
          <w:ilvl w:val="3"/>
          <w:numId w:val="3"/>
        </w:numPr>
      </w:pPr>
      <w:r>
        <w:t>Relevance to Game Story</w:t>
      </w:r>
    </w:p>
    <w:p w:rsidR="00DD4A60" w:rsidRPr="0043645A" w:rsidRDefault="00AE0FA3" w:rsidP="005D62C1">
      <w:pPr>
        <w:ind w:left="1080"/>
      </w:pPr>
      <w:r>
        <w:t>She goes back and forth supporting the main character on council decisions based on her lucidity and if it seems to have a tie to her son’s death.</w:t>
      </w:r>
    </w:p>
    <w:p w:rsidR="00DD4A60" w:rsidRDefault="00DD4A60" w:rsidP="00D07115">
      <w:pPr>
        <w:pStyle w:val="Heading4"/>
        <w:numPr>
          <w:ilvl w:val="3"/>
          <w:numId w:val="3"/>
        </w:numPr>
      </w:pPr>
      <w:r>
        <w:t>Relationship to Other Characters</w:t>
      </w:r>
    </w:p>
    <w:p w:rsidR="00DD4A60" w:rsidRPr="0043645A" w:rsidRDefault="00AE0FA3" w:rsidP="00AE0FA3">
      <w:pPr>
        <w:ind w:left="1080"/>
      </w:pPr>
      <w:r>
        <w:t>She is an advisor, sometimes supporter and sometimes political obstacle for the main character.</w:t>
      </w:r>
    </w:p>
    <w:p w:rsidR="00B77DAC" w:rsidRDefault="00B77DAC" w:rsidP="00B77DAC">
      <w:pPr>
        <w:pStyle w:val="Heading3"/>
        <w:numPr>
          <w:ilvl w:val="2"/>
          <w:numId w:val="3"/>
        </w:numPr>
      </w:pPr>
      <w:bookmarkStart w:id="324" w:name="_Toc269456934"/>
      <w:r>
        <w:lastRenderedPageBreak/>
        <w:t>Damian (</w:t>
      </w:r>
      <w:r w:rsidR="00505C74">
        <w:t>Order of the Enlightened</w:t>
      </w:r>
      <w:r>
        <w:t>)</w:t>
      </w:r>
      <w:bookmarkEnd w:id="324"/>
    </w:p>
    <w:p w:rsidR="00B77DAC" w:rsidRDefault="00B77DAC" w:rsidP="00B77DAC">
      <w:pPr>
        <w:pStyle w:val="Heading4"/>
        <w:numPr>
          <w:ilvl w:val="3"/>
          <w:numId w:val="3"/>
        </w:numPr>
      </w:pPr>
      <w:r>
        <w:t>Backstory</w:t>
      </w:r>
    </w:p>
    <w:p w:rsidR="00B77DAC" w:rsidRPr="0043645A" w:rsidRDefault="00B77DAC" w:rsidP="00B77DAC">
      <w:pPr>
        <w:ind w:left="1080"/>
      </w:pPr>
      <w:r>
        <w:t xml:space="preserve">Damian </w:t>
      </w:r>
      <w:r w:rsidR="00E6495E">
        <w:t xml:space="preserve">has been the main character’s friend for years. You grew up </w:t>
      </w:r>
      <w:r w:rsidR="00892095">
        <w:t xml:space="preserve">together </w:t>
      </w:r>
      <w:r w:rsidR="00E6495E">
        <w:t>and he’s always followed your lead in all things related to mischief. He has some skill at crafting t</w:t>
      </w:r>
      <w:r w:rsidR="00892095">
        <w:t>hings but he is more interested in getting into fights, particularly with the enemies of mankind (the other factions).</w:t>
      </w:r>
    </w:p>
    <w:p w:rsidR="00B77DAC" w:rsidRDefault="00B77DAC" w:rsidP="00B77DAC">
      <w:pPr>
        <w:pStyle w:val="Heading4"/>
        <w:numPr>
          <w:ilvl w:val="3"/>
          <w:numId w:val="3"/>
        </w:numPr>
      </w:pPr>
      <w:r>
        <w:t>Personality</w:t>
      </w:r>
    </w:p>
    <w:p w:rsidR="00B77DAC" w:rsidRPr="0043645A" w:rsidRDefault="00892095" w:rsidP="00892095">
      <w:pPr>
        <w:ind w:left="1080"/>
      </w:pPr>
      <w:r>
        <w:t>He is a friendly eager young man always short on common sense or self preservation. He has romanticized the idea of saving some damsel from the hordes of enemies</w:t>
      </w:r>
      <w:r w:rsidR="00097776">
        <w:t xml:space="preserve"> and is looking forward to getting into his first sword fight. His interest has helped him well on his way to being a competent swordsman, if he just didn’t tend to go berserk when pressed in mock or training fights. Otherwise, he regularly eyes the women around with the hopes that one will show him interest, though he’s too shy to approach them directly.</w:t>
      </w:r>
    </w:p>
    <w:p w:rsidR="000B7A8C" w:rsidRDefault="000B7A8C" w:rsidP="000B7A8C">
      <w:pPr>
        <w:pStyle w:val="Heading4"/>
        <w:numPr>
          <w:ilvl w:val="0"/>
          <w:numId w:val="28"/>
        </w:numPr>
        <w:ind w:left="1710" w:hanging="630"/>
      </w:pPr>
      <w:r>
        <w:t>Physical Characteristics</w:t>
      </w:r>
    </w:p>
    <w:p w:rsidR="00B77DAC" w:rsidRPr="0043645A" w:rsidRDefault="00097776" w:rsidP="00097776">
      <w:pPr>
        <w:ind w:left="1080"/>
      </w:pPr>
      <w:r>
        <w:t xml:space="preserve">Muscular, athletic build, his dark brown hair always seems like it needs a haircut. He is a bit unkempt in his appearance, but has a quick infectious smile. </w:t>
      </w:r>
    </w:p>
    <w:p w:rsidR="00B77DAC" w:rsidRDefault="00B77DAC" w:rsidP="00B77DAC">
      <w:pPr>
        <w:pStyle w:val="Heading4"/>
        <w:numPr>
          <w:ilvl w:val="3"/>
          <w:numId w:val="3"/>
        </w:numPr>
      </w:pPr>
      <w:r>
        <w:t>Relevance to Game Story</w:t>
      </w:r>
    </w:p>
    <w:p w:rsidR="00097776" w:rsidRPr="0043645A" w:rsidRDefault="00097776" w:rsidP="00097776">
      <w:pPr>
        <w:ind w:left="1080"/>
      </w:pPr>
      <w:r>
        <w:t>He will establish a love interest with Chloe eventually and go into battle whenever and however needed. He soon learns that battle and death are not the heroic conquest of legends which tends to season him over time.</w:t>
      </w:r>
      <w:r w:rsidR="00145693">
        <w:t xml:space="preserve"> Though the main character has a lot of advisors, Damian is the one person usually able to change the mood.</w:t>
      </w:r>
    </w:p>
    <w:p w:rsidR="00B77DAC" w:rsidRDefault="00B77DAC" w:rsidP="00B77DAC">
      <w:pPr>
        <w:pStyle w:val="Heading4"/>
        <w:numPr>
          <w:ilvl w:val="3"/>
          <w:numId w:val="3"/>
        </w:numPr>
      </w:pPr>
      <w:r>
        <w:t>Relationship to Other Characters</w:t>
      </w:r>
    </w:p>
    <w:p w:rsidR="00B77DAC" w:rsidRPr="0043645A" w:rsidRDefault="00145693" w:rsidP="00145693">
      <w:pPr>
        <w:ind w:left="1080"/>
      </w:pPr>
      <w:r>
        <w:t>He is the main character’s best friend and throughout the story, becomes romantically involved with Chloe. He is Jaren’s son, which creates a lot of friction between the two based on their very different personalities.</w:t>
      </w:r>
    </w:p>
    <w:p w:rsidR="00B77DAC" w:rsidRDefault="00B77DAC" w:rsidP="00B77DAC">
      <w:pPr>
        <w:pStyle w:val="Heading3"/>
        <w:numPr>
          <w:ilvl w:val="2"/>
          <w:numId w:val="3"/>
        </w:numPr>
      </w:pPr>
      <w:bookmarkStart w:id="325" w:name="_Toc269456935"/>
      <w:r>
        <w:t>Chloe (</w:t>
      </w:r>
      <w:r w:rsidR="00505C74">
        <w:t>Order of the Enlightened</w:t>
      </w:r>
      <w:r>
        <w:t>)</w:t>
      </w:r>
      <w:bookmarkEnd w:id="325"/>
    </w:p>
    <w:p w:rsidR="00B77DAC" w:rsidRDefault="00B77DAC" w:rsidP="00B77DAC">
      <w:pPr>
        <w:pStyle w:val="Heading4"/>
        <w:numPr>
          <w:ilvl w:val="3"/>
          <w:numId w:val="3"/>
        </w:numPr>
      </w:pPr>
      <w:r>
        <w:t>Backstory</w:t>
      </w:r>
    </w:p>
    <w:p w:rsidR="00B77DAC" w:rsidRPr="0043645A" w:rsidRDefault="00B77DAC" w:rsidP="00B77DAC">
      <w:pPr>
        <w:ind w:left="1080"/>
      </w:pPr>
      <w:r>
        <w:t xml:space="preserve">Chloe is a young attractive woman who has taken care of her </w:t>
      </w:r>
      <w:r w:rsidR="004E6E4F">
        <w:t>verbally abusive</w:t>
      </w:r>
      <w:r>
        <w:t xml:space="preserve"> father for many years. As such, she covers her looks to avoid attention from men with male clothing and an aggressive nature.</w:t>
      </w:r>
    </w:p>
    <w:p w:rsidR="00B77DAC" w:rsidRDefault="00B77DAC" w:rsidP="00B77DAC">
      <w:pPr>
        <w:pStyle w:val="Heading4"/>
        <w:numPr>
          <w:ilvl w:val="3"/>
          <w:numId w:val="3"/>
        </w:numPr>
      </w:pPr>
      <w:r>
        <w:t>Personality</w:t>
      </w:r>
    </w:p>
    <w:p w:rsidR="00B77DAC" w:rsidRPr="0043645A" w:rsidRDefault="004E6E4F" w:rsidP="004E6E4F">
      <w:pPr>
        <w:ind w:left="1080"/>
      </w:pPr>
      <w:r>
        <w:t xml:space="preserve">She is an angry person easily able to take offense at the slightest thing. She has no patience for others and has no problems making it abundantly clear. </w:t>
      </w:r>
      <w:r>
        <w:lastRenderedPageBreak/>
        <w:t>Her manne</w:t>
      </w:r>
      <w:r w:rsidR="00630F74">
        <w:t>r is very much that of a tomboy. However, she will do most anything reasonable she’s asked to, though with a sharp comment often on her lips.</w:t>
      </w:r>
    </w:p>
    <w:p w:rsidR="000B7A8C" w:rsidRDefault="000B7A8C" w:rsidP="000B7A8C">
      <w:pPr>
        <w:pStyle w:val="Heading4"/>
        <w:numPr>
          <w:ilvl w:val="0"/>
          <w:numId w:val="28"/>
        </w:numPr>
        <w:ind w:left="1710" w:hanging="630"/>
      </w:pPr>
      <w:r>
        <w:t>Physical Characteristics</w:t>
      </w:r>
    </w:p>
    <w:p w:rsidR="00B77DAC" w:rsidRPr="0043645A" w:rsidRDefault="00630F74" w:rsidP="004E7D1D">
      <w:pPr>
        <w:ind w:left="1080"/>
      </w:pPr>
      <w:r>
        <w:t>Chloe is an athletic young woman in her early twenties of dark complexion and darker hair. The later is cropped short and kept hidden under a cap most of the time and she often has her hands dirty in whatever tasks she’s been asked to do.</w:t>
      </w:r>
    </w:p>
    <w:p w:rsidR="00B77DAC" w:rsidRDefault="00B77DAC" w:rsidP="00B77DAC">
      <w:pPr>
        <w:pStyle w:val="Heading4"/>
        <w:numPr>
          <w:ilvl w:val="3"/>
          <w:numId w:val="3"/>
        </w:numPr>
      </w:pPr>
      <w:r>
        <w:t>Relevance to Game Story</w:t>
      </w:r>
    </w:p>
    <w:p w:rsidR="00B77DAC" w:rsidRPr="0043645A" w:rsidRDefault="00630F74" w:rsidP="00630F74">
      <w:pPr>
        <w:ind w:left="1080"/>
      </w:pPr>
      <w:r>
        <w:t>The main character meets up with her early while talking to Damian. His eyes say volumes as to his interest but he does nothing about it even when encouraged. Eventually, she gets saved by him while getting an injury leading her to consider him less negatively. They eventually get married and give hope for the future to the main character, reducing the need or drive for revenge.</w:t>
      </w:r>
    </w:p>
    <w:p w:rsidR="00B77DAC" w:rsidRDefault="00B77DAC" w:rsidP="00B77DAC">
      <w:pPr>
        <w:pStyle w:val="Heading4"/>
        <w:numPr>
          <w:ilvl w:val="3"/>
          <w:numId w:val="3"/>
        </w:numPr>
      </w:pPr>
      <w:r>
        <w:t>Relationship to Other Characters</w:t>
      </w:r>
    </w:p>
    <w:p w:rsidR="00B77DAC" w:rsidRPr="0043645A" w:rsidRDefault="006F4486" w:rsidP="00630F74">
      <w:pPr>
        <w:ind w:left="1080"/>
      </w:pPr>
      <w:r>
        <w:t>Becomes a friend</w:t>
      </w:r>
      <w:r w:rsidR="00630F74">
        <w:t xml:space="preserve"> with the main character and eventually hooks up with Damian.</w:t>
      </w:r>
    </w:p>
    <w:p w:rsidR="005B5D2F" w:rsidRDefault="005B5D2F" w:rsidP="005B5D2F">
      <w:pPr>
        <w:pStyle w:val="Heading3"/>
        <w:numPr>
          <w:ilvl w:val="2"/>
          <w:numId w:val="3"/>
        </w:numPr>
      </w:pPr>
      <w:bookmarkStart w:id="326" w:name="_Toc269456936"/>
      <w:r>
        <w:t>Amorik (</w:t>
      </w:r>
      <w:r w:rsidR="00E77BE0">
        <w:t>Circle of Tribes</w:t>
      </w:r>
      <w:r>
        <w:t>)</w:t>
      </w:r>
      <w:bookmarkEnd w:id="326"/>
    </w:p>
    <w:p w:rsidR="005B5D2F" w:rsidRDefault="005B5D2F" w:rsidP="005B5D2F">
      <w:pPr>
        <w:pStyle w:val="Heading4"/>
        <w:numPr>
          <w:ilvl w:val="3"/>
          <w:numId w:val="3"/>
        </w:numPr>
      </w:pPr>
      <w:r>
        <w:t>Backstory</w:t>
      </w:r>
    </w:p>
    <w:p w:rsidR="005B5D2F" w:rsidRPr="0043645A" w:rsidRDefault="005B5D2F" w:rsidP="005B5D2F">
      <w:pPr>
        <w:ind w:left="1080"/>
      </w:pPr>
      <w:r>
        <w:t>Previous chieftain to the den, he led the tribe through a period of relative peace that was not making some of the warriors in the tribe happy. He has a wife, Ella, who is also the tribal shaman and daughter, Shoshana.</w:t>
      </w:r>
    </w:p>
    <w:p w:rsidR="005B5D2F" w:rsidRDefault="005B5D2F" w:rsidP="005B5D2F">
      <w:pPr>
        <w:pStyle w:val="Heading4"/>
        <w:numPr>
          <w:ilvl w:val="3"/>
          <w:numId w:val="3"/>
        </w:numPr>
      </w:pPr>
      <w:r>
        <w:t>Personality</w:t>
      </w:r>
      <w:r w:rsidR="00314CA6">
        <w:tab/>
      </w:r>
      <w:r w:rsidR="00314CA6">
        <w:tab/>
      </w:r>
    </w:p>
    <w:p w:rsidR="005B5D2F" w:rsidRPr="0043645A" w:rsidRDefault="00314CA6" w:rsidP="00314CA6">
      <w:pPr>
        <w:ind w:left="1080"/>
      </w:pPr>
      <w:r>
        <w:t>He was a bit of a bully but had enough wisdom than to actively seek war with the external factions. In fact, he maintained his influence through a monopoly of the spirae crystal mines instead of through his military strength.</w:t>
      </w:r>
    </w:p>
    <w:p w:rsidR="000B7A8C" w:rsidRDefault="000B7A8C" w:rsidP="000B7A8C">
      <w:pPr>
        <w:pStyle w:val="Heading4"/>
        <w:numPr>
          <w:ilvl w:val="0"/>
          <w:numId w:val="28"/>
        </w:numPr>
        <w:ind w:left="1710" w:hanging="630"/>
      </w:pPr>
      <w:r>
        <w:t>Physical Characteristics</w:t>
      </w:r>
    </w:p>
    <w:p w:rsidR="005B5D2F" w:rsidRPr="0043645A" w:rsidRDefault="007417FB" w:rsidP="007417FB">
      <w:pPr>
        <w:ind w:left="1080"/>
      </w:pPr>
      <w:r>
        <w:t>Brute of a man, Amorik was the leader for a reason. Still, he was beginning to show signs of aging with a number of scars.</w:t>
      </w:r>
    </w:p>
    <w:p w:rsidR="005B5D2F" w:rsidRDefault="005B5D2F" w:rsidP="005B5D2F">
      <w:pPr>
        <w:pStyle w:val="Heading4"/>
        <w:numPr>
          <w:ilvl w:val="3"/>
          <w:numId w:val="3"/>
        </w:numPr>
      </w:pPr>
      <w:r>
        <w:t>Relevance to Game Story</w:t>
      </w:r>
    </w:p>
    <w:p w:rsidR="00314CA6" w:rsidRPr="0043645A" w:rsidRDefault="00314CA6" w:rsidP="00314CA6">
      <w:pPr>
        <w:pStyle w:val="ListParagraph"/>
        <w:ind w:left="1080"/>
      </w:pPr>
      <w:r>
        <w:t>He was a bit of a bully but had enough wisdom than to actively seek war with the external factions. In fact, he maintained his influence through a monopoly of the spirae crystal mines instead of through his military strength.</w:t>
      </w:r>
      <w:r w:rsidR="00580927">
        <w:t xml:space="preserve"> This lack of direct show of strength made him look weak to some of the warriors.</w:t>
      </w:r>
      <w:r w:rsidR="007417FB">
        <w:t xml:space="preserve"> These warriors (particularly Malik) pushed you into testing Amorik’s strength after </w:t>
      </w:r>
      <w:r w:rsidR="007417FB">
        <w:lastRenderedPageBreak/>
        <w:t>he insulted the main character about having no mate. Malik disliked Amorik due to his lack of promotion to warchief (which was due to Malik’s obvious aggressive behavior and naked desire for authority). His death at the beginning of the game paves the way for the main character to assume authority though with Malik and others trying to influence and control from behind the throne. Amorik, though frequently making jokes and comments at others expense to keep him looking strong) always had many plans and reasons for what he did that leave the main character to continue to learn about those around him/her while trying not to appear weak and get him/herself challenged and killed. This included pitting tribe members against each other, holding the factions under his foot by control of the mining resource and even manipulating those around him with his wife’s  summoning arts and daughter’s looks.</w:t>
      </w:r>
    </w:p>
    <w:p w:rsidR="005B5D2F" w:rsidRPr="0043645A" w:rsidRDefault="005B5D2F" w:rsidP="005B5D2F"/>
    <w:p w:rsidR="005B5D2F" w:rsidRDefault="005B5D2F" w:rsidP="005B5D2F">
      <w:pPr>
        <w:pStyle w:val="Heading4"/>
        <w:numPr>
          <w:ilvl w:val="3"/>
          <w:numId w:val="3"/>
        </w:numPr>
      </w:pPr>
      <w:r>
        <w:t>Relationship to Other Characters</w:t>
      </w:r>
    </w:p>
    <w:p w:rsidR="005B5D2F" w:rsidRPr="0043645A" w:rsidRDefault="007417FB" w:rsidP="007417FB">
      <w:pPr>
        <w:ind w:left="1080"/>
      </w:pPr>
      <w:r>
        <w:t>Husband to Ella and father to Shoshana</w:t>
      </w:r>
    </w:p>
    <w:p w:rsidR="00DD4A60" w:rsidRDefault="005B5D2F" w:rsidP="00D07115">
      <w:pPr>
        <w:pStyle w:val="Heading3"/>
        <w:numPr>
          <w:ilvl w:val="2"/>
          <w:numId w:val="3"/>
        </w:numPr>
      </w:pPr>
      <w:bookmarkStart w:id="327" w:name="_Toc269456937"/>
      <w:r>
        <w:t>Ella</w:t>
      </w:r>
      <w:r w:rsidR="00DD4A60">
        <w:t xml:space="preserve"> (</w:t>
      </w:r>
      <w:r w:rsidR="00E77BE0">
        <w:t>Circle of Tribes</w:t>
      </w:r>
      <w:r w:rsidR="00DD4A60">
        <w:t>)</w:t>
      </w:r>
      <w:bookmarkEnd w:id="327"/>
    </w:p>
    <w:p w:rsidR="00DD4A60" w:rsidRDefault="00DD4A60" w:rsidP="00D07115">
      <w:pPr>
        <w:pStyle w:val="Heading4"/>
        <w:numPr>
          <w:ilvl w:val="3"/>
          <w:numId w:val="3"/>
        </w:numPr>
      </w:pPr>
      <w:r>
        <w:t>Backstory</w:t>
      </w:r>
    </w:p>
    <w:p w:rsidR="00DD4A60" w:rsidRPr="0043645A" w:rsidRDefault="005B5D2F" w:rsidP="005B5D2F">
      <w:pPr>
        <w:ind w:left="1080"/>
      </w:pPr>
      <w:r>
        <w:t>She is descended from a family of chieftains and so married one in Amorik. She was trained in the spiritual arts of summon and became the den’s shaman. This gave her the right of first wife to Amorik and enough strength to keep him from ever taking a second or third wife.</w:t>
      </w:r>
    </w:p>
    <w:p w:rsidR="00DD4A60" w:rsidRDefault="00DD4A60" w:rsidP="00D07115">
      <w:pPr>
        <w:pStyle w:val="Heading4"/>
        <w:numPr>
          <w:ilvl w:val="3"/>
          <w:numId w:val="3"/>
        </w:numPr>
      </w:pPr>
      <w:r>
        <w:t>Personality</w:t>
      </w:r>
    </w:p>
    <w:p w:rsidR="00DD4A60" w:rsidRPr="0043645A" w:rsidRDefault="004945E6" w:rsidP="004945E6">
      <w:pPr>
        <w:ind w:left="1080"/>
      </w:pPr>
      <w:r>
        <w:t>She is a strong woman who understood more of what her husband was trying to accomplish then even he realized. She doesn’t trust or respect the main character as he/she killed her husband. Her quiet intelligence and wisdom is wasted without that trust slowly earned through the game. Her eyes tell more of her thoughts and feelings then her short direct sentences ever do.</w:t>
      </w:r>
    </w:p>
    <w:p w:rsidR="000B7A8C" w:rsidRDefault="000B7A8C" w:rsidP="000B7A8C">
      <w:pPr>
        <w:pStyle w:val="Heading4"/>
        <w:numPr>
          <w:ilvl w:val="0"/>
          <w:numId w:val="28"/>
        </w:numPr>
        <w:ind w:left="1710" w:hanging="630"/>
      </w:pPr>
      <w:r>
        <w:t>Physical Characteristics</w:t>
      </w:r>
    </w:p>
    <w:p w:rsidR="00DD4A60" w:rsidRPr="0043645A" w:rsidRDefault="004945E6" w:rsidP="004945E6">
      <w:pPr>
        <w:ind w:left="1080"/>
      </w:pPr>
      <w:r>
        <w:t>She is a middle-aged woman, still showing some of her original attractiveness. Now, she is a little heavier and busty, but in a well proportioned way (stocky). Her hair is pure black and her eyes are ghost white from the abusive spirae rituals she has done over the years. She wears almost African tribal garb; eagle feathers on her shoulder garment, embroidered shift and a staff. She goes barefoot.</w:t>
      </w:r>
    </w:p>
    <w:p w:rsidR="00DD4A60" w:rsidRDefault="00DD4A60" w:rsidP="00D07115">
      <w:pPr>
        <w:pStyle w:val="Heading4"/>
        <w:numPr>
          <w:ilvl w:val="3"/>
          <w:numId w:val="3"/>
        </w:numPr>
      </w:pPr>
      <w:r>
        <w:t>Relevance to Game Story</w:t>
      </w:r>
    </w:p>
    <w:p w:rsidR="00DD4A60" w:rsidRPr="0043645A" w:rsidRDefault="004945E6" w:rsidP="004945E6">
      <w:pPr>
        <w:ind w:left="1080"/>
      </w:pPr>
      <w:r>
        <w:t xml:space="preserve">She becomes owned by the main character as a result of the combat. She resents the main character, but eventually forgives him the attack realizing </w:t>
      </w:r>
      <w:r>
        <w:lastRenderedPageBreak/>
        <w:t>he/she was manipulated by Malik. Eventually, she begins to advise him much the way she did her husband.</w:t>
      </w:r>
    </w:p>
    <w:p w:rsidR="00DD4A60" w:rsidRDefault="00DD4A60" w:rsidP="00D07115">
      <w:pPr>
        <w:pStyle w:val="Heading4"/>
        <w:numPr>
          <w:ilvl w:val="3"/>
          <w:numId w:val="3"/>
        </w:numPr>
      </w:pPr>
      <w:r>
        <w:t>Relationship to Other Characters</w:t>
      </w:r>
    </w:p>
    <w:p w:rsidR="00DD4A60" w:rsidRPr="0043645A" w:rsidRDefault="004945E6" w:rsidP="004945E6">
      <w:pPr>
        <w:ind w:left="1080"/>
      </w:pPr>
      <w:r>
        <w:t>Amorik’s first (and only) wife, mother to Shoshana, and eventually primary advisor to the main character, particularly in all manner of magical questions.</w:t>
      </w:r>
    </w:p>
    <w:p w:rsidR="00DD4A60" w:rsidRDefault="005B5D2F" w:rsidP="00D07115">
      <w:pPr>
        <w:pStyle w:val="Heading3"/>
        <w:numPr>
          <w:ilvl w:val="2"/>
          <w:numId w:val="3"/>
        </w:numPr>
      </w:pPr>
      <w:bookmarkStart w:id="328" w:name="_Toc269456938"/>
      <w:r>
        <w:t>Shoshana</w:t>
      </w:r>
      <w:r w:rsidR="00DD4A60">
        <w:t xml:space="preserve"> (</w:t>
      </w:r>
      <w:r w:rsidR="00E77BE0">
        <w:t>Circle of Tribes</w:t>
      </w:r>
      <w:r w:rsidR="00DD4A60">
        <w:t>)</w:t>
      </w:r>
      <w:bookmarkEnd w:id="328"/>
    </w:p>
    <w:p w:rsidR="00DD4A60" w:rsidRDefault="00DD4A60" w:rsidP="00D07115">
      <w:pPr>
        <w:pStyle w:val="Heading4"/>
        <w:numPr>
          <w:ilvl w:val="3"/>
          <w:numId w:val="3"/>
        </w:numPr>
      </w:pPr>
      <w:r>
        <w:t>Backstory</w:t>
      </w:r>
    </w:p>
    <w:p w:rsidR="00DD4A60" w:rsidRPr="0043645A" w:rsidRDefault="005B5D2F" w:rsidP="005B5D2F">
      <w:pPr>
        <w:ind w:left="1080"/>
      </w:pPr>
      <w:r>
        <w:t xml:space="preserve">Shoshana is Amorik’s young daughter just turning </w:t>
      </w:r>
      <w:r w:rsidR="00B77713">
        <w:t>of age</w:t>
      </w:r>
      <w:r>
        <w:t>. She has her eye on a handsome strong warrior named Malik, but she knows she will have little say about whom she is married off to.</w:t>
      </w:r>
    </w:p>
    <w:p w:rsidR="00DD4A60" w:rsidRDefault="00DD4A60" w:rsidP="00D07115">
      <w:pPr>
        <w:pStyle w:val="Heading4"/>
        <w:numPr>
          <w:ilvl w:val="3"/>
          <w:numId w:val="3"/>
        </w:numPr>
      </w:pPr>
      <w:r>
        <w:t>Personality</w:t>
      </w:r>
    </w:p>
    <w:p w:rsidR="00DD4A60" w:rsidRPr="0043645A" w:rsidRDefault="00B77713" w:rsidP="00B77713">
      <w:pPr>
        <w:ind w:left="1080"/>
      </w:pPr>
      <w:r>
        <w:t>A bit spoiled and strong willed using her looks to get what she wants. She pouts, cries and otherwise manipulates any way she needs to. She is angry with the loss of her father but hopes that it may mean more freedom for her once she realizes the main character isn’t interested in using her. Of course, he/she is also not interested in paying the dowry required by Malik, the warrior who shows her attention and whom she thinks she loves.</w:t>
      </w:r>
    </w:p>
    <w:p w:rsidR="000B7A8C" w:rsidRDefault="000B7A8C" w:rsidP="000B7A8C">
      <w:pPr>
        <w:pStyle w:val="Heading4"/>
        <w:numPr>
          <w:ilvl w:val="0"/>
          <w:numId w:val="28"/>
        </w:numPr>
        <w:ind w:left="1710" w:hanging="630"/>
      </w:pPr>
      <w:r>
        <w:t>Physical Characteristics</w:t>
      </w:r>
    </w:p>
    <w:p w:rsidR="000B7A8C" w:rsidRPr="000B7A8C" w:rsidRDefault="00B77713" w:rsidP="00B77713">
      <w:pPr>
        <w:ind w:left="1080"/>
      </w:pPr>
      <w:r>
        <w:t>Attractive and young, she wears inappropriately short outfits.</w:t>
      </w:r>
    </w:p>
    <w:p w:rsidR="00DD4A60" w:rsidRDefault="00DD4A60" w:rsidP="00D07115">
      <w:pPr>
        <w:pStyle w:val="Heading4"/>
        <w:numPr>
          <w:ilvl w:val="3"/>
          <w:numId w:val="3"/>
        </w:numPr>
      </w:pPr>
      <w:r>
        <w:t>Relevance to Game Story</w:t>
      </w:r>
    </w:p>
    <w:p w:rsidR="00DD4A60" w:rsidRPr="0043645A" w:rsidRDefault="00B77713" w:rsidP="00B77713">
      <w:pPr>
        <w:ind w:left="1080"/>
      </w:pPr>
      <w:r>
        <w:t>Her running away prompts a number of conflicts with the enemy factions.</w:t>
      </w:r>
    </w:p>
    <w:p w:rsidR="00DD4A60" w:rsidRDefault="00DD4A60" w:rsidP="00D07115">
      <w:pPr>
        <w:pStyle w:val="Heading4"/>
        <w:numPr>
          <w:ilvl w:val="3"/>
          <w:numId w:val="3"/>
        </w:numPr>
      </w:pPr>
      <w:r>
        <w:t>Relationship to Other Characters</w:t>
      </w:r>
    </w:p>
    <w:p w:rsidR="00DD4A60" w:rsidRPr="0043645A" w:rsidRDefault="00DD4A60" w:rsidP="00DD4A60"/>
    <w:p w:rsidR="007E0B4B" w:rsidRDefault="005B5D2F" w:rsidP="007E0B4B">
      <w:pPr>
        <w:pStyle w:val="Heading3"/>
        <w:numPr>
          <w:ilvl w:val="2"/>
          <w:numId w:val="3"/>
        </w:numPr>
      </w:pPr>
      <w:bookmarkStart w:id="329" w:name="_Toc269456939"/>
      <w:r>
        <w:t>Granther</w:t>
      </w:r>
      <w:r w:rsidR="007E0B4B">
        <w:t xml:space="preserve"> (</w:t>
      </w:r>
      <w:r w:rsidR="00E77BE0">
        <w:t>Circle of Tribes</w:t>
      </w:r>
      <w:r w:rsidR="007E0B4B">
        <w:t>)</w:t>
      </w:r>
      <w:bookmarkEnd w:id="329"/>
    </w:p>
    <w:p w:rsidR="007E0B4B" w:rsidRDefault="007E0B4B" w:rsidP="007E0B4B">
      <w:pPr>
        <w:pStyle w:val="Heading4"/>
        <w:numPr>
          <w:ilvl w:val="3"/>
          <w:numId w:val="3"/>
        </w:numPr>
      </w:pPr>
      <w:r>
        <w:t>Backstory</w:t>
      </w:r>
    </w:p>
    <w:p w:rsidR="007E0B4B" w:rsidRPr="0043645A" w:rsidRDefault="005B5D2F" w:rsidP="005B5D2F">
      <w:pPr>
        <w:ind w:left="1080"/>
      </w:pPr>
      <w:r>
        <w:t xml:space="preserve">Granther is a battle-hardened warrior and was the assigned warchief of the tribe. Though there had been little need of a warchief and the title was mostly out of respect, it did allow him to provide a level-headed advice to Amorik. </w:t>
      </w:r>
    </w:p>
    <w:p w:rsidR="007E0B4B" w:rsidRDefault="007E0B4B" w:rsidP="007E0B4B">
      <w:pPr>
        <w:pStyle w:val="Heading4"/>
        <w:numPr>
          <w:ilvl w:val="3"/>
          <w:numId w:val="3"/>
        </w:numPr>
      </w:pPr>
      <w:r>
        <w:t>Personality</w:t>
      </w:r>
    </w:p>
    <w:p w:rsidR="007E0B4B" w:rsidRPr="0043645A" w:rsidRDefault="0003610A" w:rsidP="0003610A">
      <w:pPr>
        <w:ind w:left="1080"/>
      </w:pPr>
      <w:r>
        <w:t xml:space="preserve">He was friends with Amorik and does not take his death lightly. Never having much love for the main character, he  is not the advisor he had been. Still, he has a place near you as warchief. He makes snide comments but still gives you warning that others will covet the title just as the main character did. He </w:t>
      </w:r>
      <w:r>
        <w:lastRenderedPageBreak/>
        <w:t>may not be counted as a friendly sort, but he is honest and does not harbor ambitions of his own.</w:t>
      </w:r>
    </w:p>
    <w:p w:rsidR="000B7A8C" w:rsidRDefault="000B7A8C" w:rsidP="000B7A8C">
      <w:pPr>
        <w:pStyle w:val="Heading4"/>
        <w:numPr>
          <w:ilvl w:val="0"/>
          <w:numId w:val="28"/>
        </w:numPr>
        <w:ind w:left="1710" w:hanging="630"/>
      </w:pPr>
      <w:r>
        <w:t>Physical Characteristics</w:t>
      </w:r>
    </w:p>
    <w:p w:rsidR="000B7A8C" w:rsidRPr="000B7A8C" w:rsidRDefault="0003610A" w:rsidP="0003610A">
      <w:pPr>
        <w:ind w:left="1080"/>
      </w:pPr>
      <w:r>
        <w:t>He is a talented warrior though he does not show off much. His weapons and armor keep him from being frequently challenged, though a scar on his cheek reminds everyone that he can and has defended himself when needed.</w:t>
      </w:r>
    </w:p>
    <w:p w:rsidR="007E0B4B" w:rsidRDefault="007E0B4B" w:rsidP="007E0B4B">
      <w:pPr>
        <w:pStyle w:val="Heading4"/>
        <w:numPr>
          <w:ilvl w:val="3"/>
          <w:numId w:val="3"/>
        </w:numPr>
      </w:pPr>
      <w:r>
        <w:t>Relevance to Game Story</w:t>
      </w:r>
    </w:p>
    <w:p w:rsidR="007E0B4B" w:rsidRPr="0043645A" w:rsidRDefault="0003610A" w:rsidP="0003610A">
      <w:pPr>
        <w:ind w:left="1080"/>
      </w:pPr>
      <w:r>
        <w:t xml:space="preserve">He will be one of the only honest people that the main character will associate with. Everyone wants something from the main character, everyone but Granther who will only give </w:t>
      </w:r>
      <w:r w:rsidR="00D8453E">
        <w:t>advice</w:t>
      </w:r>
      <w:r>
        <w:t xml:space="preserve"> if he can do so at the character’s expense (verbally speaking that is).</w:t>
      </w:r>
    </w:p>
    <w:p w:rsidR="007E0B4B" w:rsidRDefault="007E0B4B" w:rsidP="007E0B4B">
      <w:pPr>
        <w:pStyle w:val="Heading4"/>
        <w:numPr>
          <w:ilvl w:val="3"/>
          <w:numId w:val="3"/>
        </w:numPr>
      </w:pPr>
      <w:r>
        <w:t>Relationship to Other Characters</w:t>
      </w:r>
    </w:p>
    <w:p w:rsidR="007E0B4B" w:rsidRDefault="00D8453E" w:rsidP="00D8453E">
      <w:pPr>
        <w:ind w:left="1080"/>
      </w:pPr>
      <w:r>
        <w:t>Advisor and friend to the previous chieftain, he is a limited advisor to the main character.</w:t>
      </w:r>
    </w:p>
    <w:p w:rsidR="00D8453E" w:rsidRPr="0043645A" w:rsidRDefault="00D8453E" w:rsidP="00D8453E">
      <w:pPr>
        <w:ind w:left="1080"/>
      </w:pPr>
    </w:p>
    <w:p w:rsidR="007E0B4B" w:rsidRDefault="005B5D2F" w:rsidP="007E0B4B">
      <w:pPr>
        <w:pStyle w:val="Heading3"/>
        <w:numPr>
          <w:ilvl w:val="2"/>
          <w:numId w:val="3"/>
        </w:numPr>
      </w:pPr>
      <w:bookmarkStart w:id="330" w:name="_Toc269456940"/>
      <w:r>
        <w:t>Hakon</w:t>
      </w:r>
      <w:r w:rsidR="007E0B4B">
        <w:t xml:space="preserve"> (</w:t>
      </w:r>
      <w:r w:rsidR="00E77BE0">
        <w:t>Circle of Tribes</w:t>
      </w:r>
      <w:r w:rsidR="007E0B4B">
        <w:t>)</w:t>
      </w:r>
      <w:bookmarkEnd w:id="330"/>
    </w:p>
    <w:p w:rsidR="007E0B4B" w:rsidRDefault="007E0B4B" w:rsidP="007E0B4B">
      <w:pPr>
        <w:pStyle w:val="Heading4"/>
        <w:numPr>
          <w:ilvl w:val="3"/>
          <w:numId w:val="3"/>
        </w:numPr>
      </w:pPr>
      <w:r>
        <w:t>Backstory</w:t>
      </w:r>
    </w:p>
    <w:p w:rsidR="007E0B4B" w:rsidRPr="0043645A" w:rsidRDefault="005B5D2F" w:rsidP="005B5D2F">
      <w:pPr>
        <w:ind w:left="1080"/>
      </w:pPr>
      <w:r>
        <w:t>Hakon is the den’s blacksmith and master craftsman. His attention to detail and his ability to see into the heart of matters quickly makes him a valuable ally in consolidating power and understanding the threats internally to the chieftain.</w:t>
      </w:r>
    </w:p>
    <w:p w:rsidR="007E0B4B" w:rsidRDefault="007E0B4B" w:rsidP="007E0B4B">
      <w:pPr>
        <w:pStyle w:val="Heading4"/>
        <w:numPr>
          <w:ilvl w:val="3"/>
          <w:numId w:val="3"/>
        </w:numPr>
      </w:pPr>
      <w:r>
        <w:t>Personality</w:t>
      </w:r>
    </w:p>
    <w:p w:rsidR="007E0B4B" w:rsidRPr="0043645A" w:rsidRDefault="0051404B" w:rsidP="0051404B">
      <w:pPr>
        <w:ind w:left="1080"/>
      </w:pPr>
      <w:r>
        <w:t>Hakon has a relatively good personality though he will happily manipulate the main player to get what he needs in exchange for the information and advice the main character needs. His keen eye and attention to detail rarely misses anything and a eidetic memory and creative imagination makes him great at creating new items with only bare information or quickly seen books.</w:t>
      </w:r>
    </w:p>
    <w:p w:rsidR="000B7A8C" w:rsidRDefault="000B7A8C" w:rsidP="000B7A8C">
      <w:pPr>
        <w:pStyle w:val="Heading4"/>
        <w:numPr>
          <w:ilvl w:val="0"/>
          <w:numId w:val="28"/>
        </w:numPr>
        <w:ind w:left="1710" w:hanging="630"/>
      </w:pPr>
      <w:r>
        <w:t>Physical Characteristics</w:t>
      </w:r>
    </w:p>
    <w:p w:rsidR="007E0B4B" w:rsidRPr="0043645A" w:rsidRDefault="0051404B" w:rsidP="0051404B">
      <w:pPr>
        <w:ind w:left="1080"/>
      </w:pPr>
      <w:r>
        <w:t>His muscles bulge almost obscenely, even for a strong race as the orcs. He tends to wear singed armor around his bushy eyebrows and subtle skin tones.</w:t>
      </w:r>
    </w:p>
    <w:p w:rsidR="007E0B4B" w:rsidRDefault="007E0B4B" w:rsidP="007E0B4B">
      <w:pPr>
        <w:pStyle w:val="Heading4"/>
        <w:numPr>
          <w:ilvl w:val="3"/>
          <w:numId w:val="3"/>
        </w:numPr>
      </w:pPr>
      <w:r>
        <w:t>Relevance to Game Story</w:t>
      </w:r>
    </w:p>
    <w:p w:rsidR="007E0B4B" w:rsidRPr="0043645A" w:rsidRDefault="0051404B" w:rsidP="0051404B">
      <w:pPr>
        <w:ind w:left="1080"/>
      </w:pPr>
      <w:r>
        <w:t>He will trade knowledge to the main character regularly in exchange for goods and services needed for his crafting. However, his insight into political intrigue will save the character more than once, both internally and externally.</w:t>
      </w:r>
    </w:p>
    <w:p w:rsidR="007E0B4B" w:rsidRDefault="007E0B4B" w:rsidP="007E0B4B">
      <w:pPr>
        <w:pStyle w:val="Heading4"/>
        <w:numPr>
          <w:ilvl w:val="3"/>
          <w:numId w:val="3"/>
        </w:numPr>
      </w:pPr>
      <w:r>
        <w:lastRenderedPageBreak/>
        <w:t>Relationship to Other Characters</w:t>
      </w:r>
    </w:p>
    <w:p w:rsidR="007E0B4B" w:rsidRPr="0043645A" w:rsidRDefault="0051404B" w:rsidP="0051404B">
      <w:pPr>
        <w:ind w:left="1080"/>
      </w:pPr>
      <w:r>
        <w:t>Advisor to the main character.</w:t>
      </w:r>
    </w:p>
    <w:p w:rsidR="005B5D2F" w:rsidRDefault="005B5D2F" w:rsidP="005B5D2F">
      <w:pPr>
        <w:pStyle w:val="Heading3"/>
        <w:numPr>
          <w:ilvl w:val="2"/>
          <w:numId w:val="3"/>
        </w:numPr>
      </w:pPr>
      <w:bookmarkStart w:id="331" w:name="_Toc269456941"/>
      <w:r>
        <w:t>Malik (</w:t>
      </w:r>
      <w:r w:rsidR="00E77BE0">
        <w:t>Circle of Tribes</w:t>
      </w:r>
      <w:r>
        <w:t>)</w:t>
      </w:r>
      <w:bookmarkEnd w:id="331"/>
    </w:p>
    <w:p w:rsidR="005B5D2F" w:rsidRDefault="005B5D2F" w:rsidP="005B5D2F">
      <w:pPr>
        <w:pStyle w:val="Heading4"/>
        <w:numPr>
          <w:ilvl w:val="3"/>
          <w:numId w:val="3"/>
        </w:numPr>
      </w:pPr>
      <w:r>
        <w:t>Backstory</w:t>
      </w:r>
    </w:p>
    <w:p w:rsidR="005B5D2F" w:rsidRPr="0043645A" w:rsidRDefault="005B5D2F" w:rsidP="005B5D2F">
      <w:pPr>
        <w:ind w:left="1080"/>
      </w:pPr>
      <w:r>
        <w:t xml:space="preserve">Malik is a strong warrior second only to Granther but with bigger plans. He hopes to be the next chieftain, though the main character beat him to the challenge. </w:t>
      </w:r>
      <w:r w:rsidR="00DF612C">
        <w:t xml:space="preserve">Malik actually nudged the main character so as to challenge Amorik in the first place, but he did not actually expect the main character to win. </w:t>
      </w:r>
      <w:r>
        <w:t xml:space="preserve">As such, he watches for his chance with the main character. </w:t>
      </w:r>
    </w:p>
    <w:p w:rsidR="005B5D2F" w:rsidRDefault="005B5D2F" w:rsidP="005B5D2F">
      <w:pPr>
        <w:pStyle w:val="Heading4"/>
        <w:numPr>
          <w:ilvl w:val="3"/>
          <w:numId w:val="3"/>
        </w:numPr>
      </w:pPr>
      <w:r>
        <w:t>Personality</w:t>
      </w:r>
    </w:p>
    <w:p w:rsidR="00DF612C" w:rsidRDefault="00DF612C" w:rsidP="00DF612C">
      <w:pPr>
        <w:ind w:left="360" w:firstLine="720"/>
      </w:pPr>
      <w:r>
        <w:t xml:space="preserve">Malik is amicable and eager for any kind of authority and conflict. He will </w:t>
      </w:r>
    </w:p>
    <w:p w:rsidR="00DF612C" w:rsidRPr="0043645A" w:rsidRDefault="00DF612C" w:rsidP="00DF612C">
      <w:pPr>
        <w:ind w:left="1080"/>
      </w:pPr>
      <w:r>
        <w:t>take credit for being right to push the main character into the challenge. As such he will try to manipulate the situation into gaining the warchief’s position.</w:t>
      </w:r>
    </w:p>
    <w:p w:rsidR="000B7A8C" w:rsidRDefault="000B7A8C" w:rsidP="000B7A8C">
      <w:pPr>
        <w:pStyle w:val="Heading4"/>
        <w:numPr>
          <w:ilvl w:val="0"/>
          <w:numId w:val="28"/>
        </w:numPr>
        <w:ind w:left="1710" w:hanging="630"/>
      </w:pPr>
      <w:r>
        <w:t>Physical Characteristics</w:t>
      </w:r>
    </w:p>
    <w:p w:rsidR="005B5D2F" w:rsidRPr="0043645A" w:rsidRDefault="00DF612C" w:rsidP="00DF612C">
      <w:pPr>
        <w:ind w:left="1080"/>
      </w:pPr>
      <w:r>
        <w:t>He is a ta</w:t>
      </w:r>
      <w:r w:rsidR="008D242F">
        <w:t>\</w:t>
      </w:r>
      <w:r>
        <w:t>l and imposing figure.</w:t>
      </w:r>
      <w:r w:rsidR="008D242F">
        <w:t xml:space="preserve"> He is charismatic and good looking (for his race). Even so, his preferred weapon is actually a longbow. Of course a poisoned dagger works well for him, something he has sheathed at the small of his back.</w:t>
      </w:r>
    </w:p>
    <w:p w:rsidR="005B5D2F" w:rsidRDefault="005B5D2F" w:rsidP="005B5D2F">
      <w:pPr>
        <w:pStyle w:val="Heading4"/>
        <w:numPr>
          <w:ilvl w:val="3"/>
          <w:numId w:val="3"/>
        </w:numPr>
      </w:pPr>
      <w:r>
        <w:t>Relevance to Game Story</w:t>
      </w:r>
    </w:p>
    <w:p w:rsidR="005B5D2F" w:rsidRPr="0043645A" w:rsidRDefault="000600A1" w:rsidP="000600A1">
      <w:pPr>
        <w:ind w:left="1080"/>
      </w:pPr>
      <w:r>
        <w:t xml:space="preserve">Malik will always show himself to be a charismatic </w:t>
      </w:r>
      <w:r w:rsidR="000A6CFD">
        <w:t>manipulator with ambition. It will always be clear that he is the kind to have on your side, not against you, and the main character will understand early that Malik covets the chieftain position. As such, he/she will balance giving him whatever wanted with recognize that it may not always be in his/her best interests. Ultimately, the story will show Malik has even bigger ambition then believed and has been working with the Tyrant.</w:t>
      </w:r>
    </w:p>
    <w:p w:rsidR="005B5D2F" w:rsidRDefault="005B5D2F" w:rsidP="005B5D2F">
      <w:pPr>
        <w:pStyle w:val="Heading4"/>
        <w:numPr>
          <w:ilvl w:val="3"/>
          <w:numId w:val="3"/>
        </w:numPr>
      </w:pPr>
      <w:r>
        <w:t>Relationship to Other Characters</w:t>
      </w:r>
    </w:p>
    <w:p w:rsidR="005B5D2F" w:rsidRDefault="000A6CFD" w:rsidP="000A6CFD">
      <w:pPr>
        <w:ind w:left="1080"/>
      </w:pPr>
      <w:r>
        <w:t>He is advisor to the main character.</w:t>
      </w:r>
    </w:p>
    <w:p w:rsidR="000A6CFD" w:rsidRPr="0043645A" w:rsidRDefault="000A6CFD" w:rsidP="000A6CFD">
      <w:pPr>
        <w:ind w:left="1080"/>
      </w:pPr>
    </w:p>
    <w:p w:rsidR="0090258A" w:rsidRDefault="004D2D3F" w:rsidP="00D07115">
      <w:pPr>
        <w:pStyle w:val="Heading3"/>
        <w:numPr>
          <w:ilvl w:val="2"/>
          <w:numId w:val="3"/>
        </w:numPr>
      </w:pPr>
      <w:bookmarkStart w:id="332" w:name="_Toc269456942"/>
      <w:r>
        <w:t>Xaviera</w:t>
      </w:r>
      <w:r w:rsidR="0090258A">
        <w:t xml:space="preserve"> (</w:t>
      </w:r>
      <w:r w:rsidR="00505C74">
        <w:t>Houses of the Risen</w:t>
      </w:r>
      <w:r w:rsidR="0090258A">
        <w:t>)</w:t>
      </w:r>
      <w:bookmarkEnd w:id="332"/>
    </w:p>
    <w:p w:rsidR="0090258A" w:rsidRDefault="0090258A" w:rsidP="00D07115">
      <w:pPr>
        <w:pStyle w:val="Heading4"/>
        <w:numPr>
          <w:ilvl w:val="3"/>
          <w:numId w:val="3"/>
        </w:numPr>
      </w:pPr>
      <w:r>
        <w:t>Backstory</w:t>
      </w:r>
    </w:p>
    <w:p w:rsidR="0090258A" w:rsidRPr="0043645A" w:rsidRDefault="004D2D3F" w:rsidP="004D2D3F">
      <w:pPr>
        <w:ind w:left="1080"/>
      </w:pPr>
      <w:r>
        <w:t xml:space="preserve">This female </w:t>
      </w:r>
      <w:r w:rsidR="00505C74">
        <w:t>Houses of the Risen</w:t>
      </w:r>
      <w:r>
        <w:t xml:space="preserve"> barely survived the attack on the crypts. She is the only other member of the ruling family still alive besides the main character (distant cousin), but her legs were crushed when the lid of a </w:t>
      </w:r>
      <w:r>
        <w:lastRenderedPageBreak/>
        <w:t>sarcophagus fell on her. Healing doesn’t seem to be repairing it or</w:t>
      </w:r>
      <w:r w:rsidR="0020565C">
        <w:t xml:space="preserve"> at least</w:t>
      </w:r>
      <w:r>
        <w:t xml:space="preserve"> not very fast so she is bed-bound.</w:t>
      </w:r>
    </w:p>
    <w:p w:rsidR="0090258A" w:rsidRDefault="0090258A" w:rsidP="00D07115">
      <w:pPr>
        <w:pStyle w:val="Heading4"/>
        <w:numPr>
          <w:ilvl w:val="3"/>
          <w:numId w:val="3"/>
        </w:numPr>
      </w:pPr>
      <w:r>
        <w:t>Personality</w:t>
      </w:r>
    </w:p>
    <w:p w:rsidR="0090258A" w:rsidRPr="0043645A" w:rsidRDefault="0020565C" w:rsidP="0020565C">
      <w:pPr>
        <w:ind w:left="1080"/>
      </w:pPr>
      <w:r>
        <w:t xml:space="preserve">She is aristocratic and vain. She is more concerned about how the injury makes her look than being bedridden. She also spends some time being flirty with her male caretaker (nameless). </w:t>
      </w:r>
    </w:p>
    <w:p w:rsidR="000B7A8C" w:rsidRDefault="000B7A8C" w:rsidP="000B7A8C">
      <w:pPr>
        <w:pStyle w:val="Heading4"/>
        <w:numPr>
          <w:ilvl w:val="0"/>
          <w:numId w:val="28"/>
        </w:numPr>
        <w:ind w:left="1710" w:hanging="630"/>
      </w:pPr>
      <w:r>
        <w:t>Physical Characteristics</w:t>
      </w:r>
    </w:p>
    <w:p w:rsidR="0090258A" w:rsidRPr="0043645A" w:rsidRDefault="00F660C2" w:rsidP="00F660C2">
      <w:pPr>
        <w:ind w:left="1080"/>
      </w:pPr>
      <w:r>
        <w:t xml:space="preserve">She is an older female </w:t>
      </w:r>
      <w:r w:rsidR="00505C74">
        <w:t>Houses of the Risen</w:t>
      </w:r>
      <w:r>
        <w:t xml:space="preserve"> with the hints of beauty. Her long well-groomed hair and thin revealing clothing makes her a sensual desirable woman. She spends most of the time in bed, often sitting up. The injury on her leg is never really seen (as its under the blankets).</w:t>
      </w:r>
    </w:p>
    <w:p w:rsidR="0090258A" w:rsidRDefault="0090258A" w:rsidP="00D07115">
      <w:pPr>
        <w:pStyle w:val="Heading4"/>
        <w:numPr>
          <w:ilvl w:val="3"/>
          <w:numId w:val="3"/>
        </w:numPr>
      </w:pPr>
      <w:r>
        <w:t>Relevance to Game Story</w:t>
      </w:r>
    </w:p>
    <w:p w:rsidR="00F660C2" w:rsidRPr="00F660C2" w:rsidRDefault="00F660C2" w:rsidP="00F660C2">
      <w:pPr>
        <w:ind w:left="1080"/>
      </w:pPr>
      <w:r>
        <w:t xml:space="preserve">She actually coordinated the initial attack on the </w:t>
      </w:r>
      <w:r w:rsidR="00505C74">
        <w:t>Houses of the Risen</w:t>
      </w:r>
      <w:r>
        <w:t xml:space="preserve"> and manipulates everyone to attack while staying relatively safe back in her bed. Her injury also is able to create a bit of sympathy and limit anyone’s belief that she is actually an agent of the Tyrant.</w:t>
      </w:r>
    </w:p>
    <w:p w:rsidR="0090258A" w:rsidRDefault="0090258A" w:rsidP="00D07115">
      <w:pPr>
        <w:pStyle w:val="Heading4"/>
        <w:numPr>
          <w:ilvl w:val="3"/>
          <w:numId w:val="3"/>
        </w:numPr>
      </w:pPr>
      <w:r>
        <w:t>Relationship to Other Characters</w:t>
      </w:r>
    </w:p>
    <w:p w:rsidR="00F660C2" w:rsidRPr="0043645A" w:rsidRDefault="00F660C2" w:rsidP="00F660C2">
      <w:pPr>
        <w:pStyle w:val="ListParagraph"/>
        <w:ind w:left="1080"/>
      </w:pPr>
      <w:r>
        <w:t>Xaviera does provide the main character with basic advice on prioritization and where the main character can go to solve some of his/her problems.</w:t>
      </w:r>
    </w:p>
    <w:p w:rsidR="0090258A" w:rsidRPr="0043645A" w:rsidRDefault="0090258A" w:rsidP="0090258A"/>
    <w:p w:rsidR="0090258A" w:rsidRDefault="004D2D3F" w:rsidP="00D07115">
      <w:pPr>
        <w:pStyle w:val="Heading3"/>
        <w:numPr>
          <w:ilvl w:val="2"/>
          <w:numId w:val="3"/>
        </w:numPr>
      </w:pPr>
      <w:bookmarkStart w:id="333" w:name="_Toc269456943"/>
      <w:r>
        <w:t>Wynne</w:t>
      </w:r>
      <w:r w:rsidR="0090258A">
        <w:t xml:space="preserve"> (</w:t>
      </w:r>
      <w:r w:rsidR="00505C74">
        <w:t>Houses of the Risen</w:t>
      </w:r>
      <w:r w:rsidR="0090258A">
        <w:t>)</w:t>
      </w:r>
      <w:bookmarkEnd w:id="333"/>
    </w:p>
    <w:p w:rsidR="0090258A" w:rsidRDefault="0090258A" w:rsidP="00D07115">
      <w:pPr>
        <w:pStyle w:val="Heading4"/>
        <w:numPr>
          <w:ilvl w:val="3"/>
          <w:numId w:val="3"/>
        </w:numPr>
      </w:pPr>
      <w:r>
        <w:t>Backstory</w:t>
      </w:r>
    </w:p>
    <w:p w:rsidR="0090258A" w:rsidRPr="0043645A" w:rsidRDefault="004D2D3F" w:rsidP="004D2D3F">
      <w:pPr>
        <w:ind w:left="1080"/>
      </w:pPr>
      <w:r>
        <w:t xml:space="preserve">This female </w:t>
      </w:r>
      <w:r w:rsidR="00505C74">
        <w:t>Houses of the Risen</w:t>
      </w:r>
      <w:r>
        <w:t xml:space="preserve"> has been around for centuries keeping herself alive anyway needed. </w:t>
      </w:r>
      <w:r w:rsidR="00FF080A">
        <w:t xml:space="preserve"> Her history of being a bit standoffish and absorbed into her experiments has kept her from having many friends. As such, most people avoid her whenever possible.</w:t>
      </w:r>
    </w:p>
    <w:p w:rsidR="0090258A" w:rsidRDefault="0090258A" w:rsidP="00D07115">
      <w:pPr>
        <w:pStyle w:val="Heading4"/>
        <w:numPr>
          <w:ilvl w:val="3"/>
          <w:numId w:val="3"/>
        </w:numPr>
      </w:pPr>
      <w:r>
        <w:t>Personality</w:t>
      </w:r>
    </w:p>
    <w:p w:rsidR="0090258A" w:rsidRPr="0043645A" w:rsidRDefault="00FF080A" w:rsidP="0022007D">
      <w:pPr>
        <w:ind w:left="1080"/>
      </w:pPr>
      <w:r>
        <w:t>She enjoys her head in books and attempting dark rites, rituals and spells to create new creatures. As such, she is somewhat quiet, self-absorbed and aloof.</w:t>
      </w:r>
    </w:p>
    <w:p w:rsidR="000B7A8C" w:rsidRDefault="000B7A8C" w:rsidP="000B7A8C">
      <w:pPr>
        <w:pStyle w:val="Heading4"/>
        <w:numPr>
          <w:ilvl w:val="0"/>
          <w:numId w:val="28"/>
        </w:numPr>
        <w:ind w:left="1710" w:hanging="630"/>
      </w:pPr>
      <w:r>
        <w:t>Physical Characteristics</w:t>
      </w:r>
    </w:p>
    <w:p w:rsidR="0090258A" w:rsidRPr="0043645A" w:rsidRDefault="00CB3D30" w:rsidP="0022007D">
      <w:pPr>
        <w:ind w:left="1080"/>
      </w:pPr>
      <w:r>
        <w:t>She is often wearing somewhat mismatched clothing and her dark hair is pulled back in an uninterested pony tail. She is average height and looks.</w:t>
      </w:r>
    </w:p>
    <w:p w:rsidR="0090258A" w:rsidRDefault="0090258A" w:rsidP="00D07115">
      <w:pPr>
        <w:pStyle w:val="Heading4"/>
        <w:numPr>
          <w:ilvl w:val="3"/>
          <w:numId w:val="3"/>
        </w:numPr>
      </w:pPr>
      <w:r>
        <w:lastRenderedPageBreak/>
        <w:t>Relevance to Game Story</w:t>
      </w:r>
    </w:p>
    <w:p w:rsidR="0090258A" w:rsidRPr="0043645A" w:rsidRDefault="004D40DD" w:rsidP="0022007D">
      <w:pPr>
        <w:ind w:left="1080"/>
      </w:pPr>
      <w:r>
        <w:t>Wynne’s experiments provide help to the leader in combating the enemies. Of course, she is constantly needing items and body parts of different animals/monsters to help in her necromancy.</w:t>
      </w:r>
    </w:p>
    <w:p w:rsidR="0090258A" w:rsidRDefault="0090258A" w:rsidP="00D07115">
      <w:pPr>
        <w:pStyle w:val="Heading4"/>
        <w:numPr>
          <w:ilvl w:val="3"/>
          <w:numId w:val="3"/>
        </w:numPr>
      </w:pPr>
      <w:r>
        <w:t>Relationship to Other Characters</w:t>
      </w:r>
    </w:p>
    <w:p w:rsidR="0090258A" w:rsidRPr="0043645A" w:rsidRDefault="004D40DD" w:rsidP="0022007D">
      <w:pPr>
        <w:ind w:left="1080"/>
      </w:pPr>
      <w:r>
        <w:t>She will assist the main character in his/her war efforts in exchange for the raw materials.</w:t>
      </w:r>
    </w:p>
    <w:p w:rsidR="007E0B4B" w:rsidRDefault="004D2D3F" w:rsidP="007E0B4B">
      <w:pPr>
        <w:pStyle w:val="Heading3"/>
        <w:numPr>
          <w:ilvl w:val="2"/>
          <w:numId w:val="3"/>
        </w:numPr>
      </w:pPr>
      <w:bookmarkStart w:id="334" w:name="_Toc269456944"/>
      <w:r>
        <w:t>Torin</w:t>
      </w:r>
      <w:r w:rsidR="007E0B4B">
        <w:t xml:space="preserve"> (</w:t>
      </w:r>
      <w:r w:rsidR="00505C74">
        <w:t>Houses of the Risen</w:t>
      </w:r>
      <w:r w:rsidR="007E0B4B">
        <w:t>)</w:t>
      </w:r>
      <w:bookmarkEnd w:id="334"/>
    </w:p>
    <w:p w:rsidR="007E0B4B" w:rsidRDefault="007E0B4B" w:rsidP="007E0B4B">
      <w:pPr>
        <w:pStyle w:val="Heading4"/>
        <w:numPr>
          <w:ilvl w:val="3"/>
          <w:numId w:val="3"/>
        </w:numPr>
      </w:pPr>
      <w:r>
        <w:t>Backstory</w:t>
      </w:r>
    </w:p>
    <w:p w:rsidR="007E0B4B" w:rsidRPr="0043645A" w:rsidRDefault="004D2D3F" w:rsidP="004D2D3F">
      <w:pPr>
        <w:ind w:left="1080"/>
      </w:pPr>
      <w:r>
        <w:t>When Torin was alive, he was a defender, strictly holding to his own spiritual guidance and helping others. After he died and was reborn to the eternal life, he maintained some level of his previous personality. This makes him less evil than most, able to think through problems and see it from the living’s perspective as well as that of the dead. This makes him a useful and powerful advisor. During the battle that made the main player the leader, he lost his hand, yet remains a strong warrior despite the handicap.</w:t>
      </w:r>
    </w:p>
    <w:p w:rsidR="007E0B4B" w:rsidRDefault="007E0B4B" w:rsidP="007E0B4B">
      <w:pPr>
        <w:pStyle w:val="Heading4"/>
        <w:numPr>
          <w:ilvl w:val="3"/>
          <w:numId w:val="3"/>
        </w:numPr>
      </w:pPr>
      <w:r>
        <w:t>Personality</w:t>
      </w:r>
    </w:p>
    <w:p w:rsidR="007E0B4B" w:rsidRPr="0043645A" w:rsidRDefault="006E0C2F" w:rsidP="006E0C2F">
      <w:pPr>
        <w:ind w:left="1080"/>
      </w:pPr>
      <w:r>
        <w:t>He is a thoughtful, insightful warrior. However, he is prone to mild depression over his loss of hand. When Torin is focused or distracted, he has a good humor about him and  is helpful with whatever is needed.</w:t>
      </w:r>
    </w:p>
    <w:p w:rsidR="000B7A8C" w:rsidRDefault="000B7A8C" w:rsidP="000B7A8C">
      <w:pPr>
        <w:pStyle w:val="Heading4"/>
        <w:numPr>
          <w:ilvl w:val="0"/>
          <w:numId w:val="28"/>
        </w:numPr>
        <w:ind w:left="1710" w:hanging="630"/>
      </w:pPr>
      <w:r>
        <w:t>Physical Characteristics</w:t>
      </w:r>
    </w:p>
    <w:p w:rsidR="007E0B4B" w:rsidRPr="0043645A" w:rsidRDefault="006E0C2F" w:rsidP="006E0C2F">
      <w:pPr>
        <w:ind w:left="1080"/>
      </w:pPr>
      <w:r>
        <w:t xml:space="preserve">Like most warriors, he tends to wear heavy armors when going into combat and generally wears at least a chainmail hauberk. He is no beauty and the scars show he has spent much of his living and </w:t>
      </w:r>
      <w:r w:rsidR="00505C74">
        <w:t>Houses of the Risen</w:t>
      </w:r>
      <w:r>
        <w:t xml:space="preserve"> existence in one scrap after another, some well over his head.</w:t>
      </w:r>
    </w:p>
    <w:p w:rsidR="007E0B4B" w:rsidRDefault="007E0B4B" w:rsidP="007E0B4B">
      <w:pPr>
        <w:pStyle w:val="Heading4"/>
        <w:numPr>
          <w:ilvl w:val="3"/>
          <w:numId w:val="3"/>
        </w:numPr>
      </w:pPr>
      <w:r>
        <w:t>Relevance to Game Story</w:t>
      </w:r>
    </w:p>
    <w:p w:rsidR="007E0B4B" w:rsidRPr="0043645A" w:rsidRDefault="00F90242" w:rsidP="006E0C2F">
      <w:pPr>
        <w:ind w:left="1080"/>
      </w:pPr>
      <w:r>
        <w:t>Torin becomes an advisor and personal defender of the main character. Additionally, his ability lends him to give good strategy pointers with regards to the wars the player will fight through.</w:t>
      </w:r>
    </w:p>
    <w:p w:rsidR="007E0B4B" w:rsidRDefault="007E0B4B" w:rsidP="007E0B4B">
      <w:pPr>
        <w:pStyle w:val="Heading4"/>
        <w:numPr>
          <w:ilvl w:val="3"/>
          <w:numId w:val="3"/>
        </w:numPr>
      </w:pPr>
      <w:r>
        <w:t>Relationship to Other Characters</w:t>
      </w:r>
    </w:p>
    <w:p w:rsidR="007E0B4B" w:rsidRPr="0043645A" w:rsidRDefault="00F90242" w:rsidP="006E0C2F">
      <w:pPr>
        <w:ind w:left="1080"/>
      </w:pPr>
      <w:r>
        <w:t xml:space="preserve">Torin is somewhat an outcast for his belief in maintaining ties to his former </w:t>
      </w:r>
      <w:r w:rsidR="00505C74">
        <w:t>Order of the Enlightened</w:t>
      </w:r>
      <w:r>
        <w:t xml:space="preserve"> existence. He becomes a friend of the main character.</w:t>
      </w:r>
    </w:p>
    <w:p w:rsidR="007E0B4B" w:rsidRDefault="004D2D3F" w:rsidP="007E0B4B">
      <w:pPr>
        <w:pStyle w:val="Heading3"/>
        <w:numPr>
          <w:ilvl w:val="2"/>
          <w:numId w:val="3"/>
        </w:numPr>
      </w:pPr>
      <w:bookmarkStart w:id="335" w:name="_Toc269456945"/>
      <w:r>
        <w:lastRenderedPageBreak/>
        <w:t>Victoir</w:t>
      </w:r>
      <w:r w:rsidR="007E0B4B">
        <w:t xml:space="preserve"> (</w:t>
      </w:r>
      <w:r w:rsidR="00505C74">
        <w:t>Houses of the Risen</w:t>
      </w:r>
      <w:r w:rsidR="007E0B4B">
        <w:t>)</w:t>
      </w:r>
      <w:bookmarkEnd w:id="335"/>
    </w:p>
    <w:p w:rsidR="007E0B4B" w:rsidRDefault="007E0B4B" w:rsidP="007E0B4B">
      <w:pPr>
        <w:pStyle w:val="Heading4"/>
        <w:numPr>
          <w:ilvl w:val="3"/>
          <w:numId w:val="3"/>
        </w:numPr>
      </w:pPr>
      <w:r>
        <w:t>Backstory</w:t>
      </w:r>
    </w:p>
    <w:p w:rsidR="007E0B4B" w:rsidRPr="0043645A" w:rsidRDefault="004D2D3F" w:rsidP="004D2D3F">
      <w:pPr>
        <w:ind w:left="1080"/>
      </w:pPr>
      <w:r>
        <w:t xml:space="preserve">This </w:t>
      </w:r>
      <w:r w:rsidR="00505C74">
        <w:t>Houses of the Risen</w:t>
      </w:r>
      <w:r>
        <w:t xml:space="preserve"> is angry and bitter at being stabbed in the back by his best friend while living so as to take his wife. Now, all life is an insult and he seeks it out to crush it when he can, and not just destroy it but do so sadistically. He actively manipulates everyone to get things to align with battle and death.</w:t>
      </w:r>
    </w:p>
    <w:p w:rsidR="007E0B4B" w:rsidRDefault="007E0B4B" w:rsidP="007E0B4B">
      <w:pPr>
        <w:pStyle w:val="Heading4"/>
        <w:numPr>
          <w:ilvl w:val="3"/>
          <w:numId w:val="3"/>
        </w:numPr>
      </w:pPr>
      <w:r>
        <w:t>Personality</w:t>
      </w:r>
    </w:p>
    <w:p w:rsidR="007E0B4B" w:rsidRPr="0043645A" w:rsidRDefault="00601974" w:rsidP="00601974">
      <w:pPr>
        <w:ind w:left="1080"/>
      </w:pPr>
      <w:r>
        <w:t xml:space="preserve">A bitter negative </w:t>
      </w:r>
      <w:r w:rsidR="00505C74">
        <w:t>Houses of the Risen</w:t>
      </w:r>
      <w:r>
        <w:t>, he is sadistic and aggressive. Even so, he knows how to make strong arguments that can manipulate the main character into doing what he wants. He has another agenda and comes across as evil but is actually fairly straightforward with his motivations and loyalties (though they only sometimes align with what is in the main character’s best interest).</w:t>
      </w:r>
    </w:p>
    <w:p w:rsidR="000B7A8C" w:rsidRDefault="000B7A8C" w:rsidP="000B7A8C">
      <w:pPr>
        <w:pStyle w:val="Heading4"/>
        <w:numPr>
          <w:ilvl w:val="0"/>
          <w:numId w:val="28"/>
        </w:numPr>
        <w:ind w:left="1710" w:hanging="630"/>
      </w:pPr>
      <w:r>
        <w:t>Physical Characteristics</w:t>
      </w:r>
    </w:p>
    <w:p w:rsidR="000B7A8C" w:rsidRPr="000B7A8C" w:rsidRDefault="00601974" w:rsidP="00601974">
      <w:pPr>
        <w:ind w:left="1080"/>
      </w:pPr>
      <w:r>
        <w:t>He is a little over medium build and height but his eyes show his bloodlust and madness when the situation allows him to partake. He wields weapons of a particularly vicious look to them.</w:t>
      </w:r>
    </w:p>
    <w:p w:rsidR="007E0B4B" w:rsidRDefault="007E0B4B" w:rsidP="007E0B4B">
      <w:pPr>
        <w:pStyle w:val="Heading4"/>
        <w:numPr>
          <w:ilvl w:val="3"/>
          <w:numId w:val="3"/>
        </w:numPr>
      </w:pPr>
      <w:r>
        <w:t>Relevance to Game Story</w:t>
      </w:r>
    </w:p>
    <w:p w:rsidR="007E0B4B" w:rsidRPr="0043645A" w:rsidRDefault="00601974" w:rsidP="00601974">
      <w:pPr>
        <w:ind w:left="1080"/>
      </w:pPr>
      <w:r>
        <w:t>He approaches warfare different with the philosophy that you crush your enemies without mercy and do things so over-the-top to those that surrender or die that they inspire pure fear in anyone against him. His strategy works well when the enemy is overwhelmingly powerful or on all sides (particularly in chapter 4).</w:t>
      </w:r>
    </w:p>
    <w:p w:rsidR="007E0B4B" w:rsidRDefault="007E0B4B" w:rsidP="007E0B4B">
      <w:pPr>
        <w:pStyle w:val="Heading4"/>
        <w:numPr>
          <w:ilvl w:val="3"/>
          <w:numId w:val="3"/>
        </w:numPr>
      </w:pPr>
      <w:r>
        <w:t>Relationship to Other Characters</w:t>
      </w:r>
    </w:p>
    <w:p w:rsidR="007E0B4B" w:rsidRPr="0043645A" w:rsidRDefault="00601974" w:rsidP="00601974">
      <w:pPr>
        <w:ind w:left="1080"/>
      </w:pPr>
      <w:r>
        <w:t>Has knowledge that is useful to advising the main character. He is at odds often with Torin who approaches things differently.</w:t>
      </w:r>
    </w:p>
    <w:p w:rsidR="007E0B4B" w:rsidRDefault="004523DF" w:rsidP="007E0B4B">
      <w:pPr>
        <w:pStyle w:val="Heading3"/>
        <w:numPr>
          <w:ilvl w:val="2"/>
          <w:numId w:val="3"/>
        </w:numPr>
      </w:pPr>
      <w:bookmarkStart w:id="336" w:name="_Toc269456946"/>
      <w:r>
        <w:t>Waylon</w:t>
      </w:r>
      <w:r w:rsidR="007E0B4B">
        <w:t xml:space="preserve"> (</w:t>
      </w:r>
      <w:r w:rsidR="00505C74">
        <w:t>Houses of the Risen</w:t>
      </w:r>
      <w:r w:rsidR="007E0B4B">
        <w:t>)</w:t>
      </w:r>
      <w:bookmarkEnd w:id="336"/>
    </w:p>
    <w:p w:rsidR="007E0B4B" w:rsidRDefault="007E0B4B" w:rsidP="007E0B4B">
      <w:pPr>
        <w:pStyle w:val="Heading4"/>
        <w:numPr>
          <w:ilvl w:val="3"/>
          <w:numId w:val="3"/>
        </w:numPr>
      </w:pPr>
      <w:r>
        <w:t>Backstory</w:t>
      </w:r>
    </w:p>
    <w:p w:rsidR="007E0B4B" w:rsidRPr="0043645A" w:rsidRDefault="004523DF" w:rsidP="004523DF">
      <w:pPr>
        <w:ind w:left="1080"/>
      </w:pPr>
      <w:r>
        <w:t xml:space="preserve">This </w:t>
      </w:r>
      <w:r w:rsidR="005D62C1">
        <w:t>NPC</w:t>
      </w:r>
      <w:r>
        <w:t xml:space="preserve"> used to be human, but was recently made an </w:t>
      </w:r>
      <w:r w:rsidR="00505C74">
        <w:t>Houses of the Risen</w:t>
      </w:r>
      <w:r>
        <w:t>. He has no solid memory of who he was before, how he died or even who raised him. He wants answers and will take any opportunity to find out his background.</w:t>
      </w:r>
    </w:p>
    <w:p w:rsidR="007E0B4B" w:rsidRDefault="007E0B4B" w:rsidP="007E0B4B">
      <w:pPr>
        <w:pStyle w:val="Heading4"/>
        <w:numPr>
          <w:ilvl w:val="3"/>
          <w:numId w:val="3"/>
        </w:numPr>
      </w:pPr>
      <w:r>
        <w:t>Personality</w:t>
      </w:r>
    </w:p>
    <w:p w:rsidR="007E0B4B" w:rsidRPr="0043645A" w:rsidRDefault="00EB0587" w:rsidP="00EB0587">
      <w:pPr>
        <w:ind w:left="1080"/>
      </w:pPr>
      <w:r>
        <w:t>He is curious but solemn; he is driven by his need to fill in his memory gaps.</w:t>
      </w:r>
    </w:p>
    <w:p w:rsidR="000B7A8C" w:rsidRDefault="000B7A8C" w:rsidP="000B7A8C">
      <w:pPr>
        <w:pStyle w:val="Heading4"/>
        <w:numPr>
          <w:ilvl w:val="0"/>
          <w:numId w:val="28"/>
        </w:numPr>
        <w:ind w:left="1710" w:hanging="630"/>
      </w:pPr>
      <w:r>
        <w:lastRenderedPageBreak/>
        <w:t>Physical Characteristics</w:t>
      </w:r>
    </w:p>
    <w:p w:rsidR="000B7A8C" w:rsidRPr="000B7A8C" w:rsidRDefault="00EB0587" w:rsidP="00EB0587">
      <w:pPr>
        <w:ind w:left="1080"/>
      </w:pPr>
      <w:r>
        <w:t xml:space="preserve">This </w:t>
      </w:r>
      <w:r w:rsidR="00505C74">
        <w:t>Houses of the Risen</w:t>
      </w:r>
      <w:r w:rsidR="004F5DCB">
        <w:t xml:space="preserve"> wears mismatched items of clothing. He shows a previous head injury (possibly the cause of his original death and definitely of his memory loss). He finds he has the skills of a </w:t>
      </w:r>
      <w:hyperlink w:anchor="_Tempus_Diem_Fur" w:history="1">
        <w:r w:rsidR="004F5DCB" w:rsidRPr="004F5DCB">
          <w:rPr>
            <w:rStyle w:val="Hyperlink"/>
          </w:rPr>
          <w:t>Tempus Nox Fur</w:t>
        </w:r>
      </w:hyperlink>
      <w:r w:rsidR="004F5DCB">
        <w:t>.</w:t>
      </w:r>
    </w:p>
    <w:p w:rsidR="007E0B4B" w:rsidRDefault="007E0B4B" w:rsidP="007E0B4B">
      <w:pPr>
        <w:pStyle w:val="Heading4"/>
        <w:numPr>
          <w:ilvl w:val="3"/>
          <w:numId w:val="3"/>
        </w:numPr>
      </w:pPr>
      <w:r>
        <w:t>Relevance to Game Story</w:t>
      </w:r>
    </w:p>
    <w:p w:rsidR="007E0B4B" w:rsidRPr="0043645A" w:rsidRDefault="00EB0587" w:rsidP="00EB0587">
      <w:pPr>
        <w:ind w:left="1080"/>
      </w:pPr>
      <w:r>
        <w:t xml:space="preserve">He spends time trying to find out how and why he died and became </w:t>
      </w:r>
      <w:r w:rsidR="00505C74">
        <w:t>Houses of the Risen</w:t>
      </w:r>
      <w:r>
        <w:t>. This leads him to do things that are reckless.</w:t>
      </w:r>
    </w:p>
    <w:p w:rsidR="007E0B4B" w:rsidRDefault="007E0B4B" w:rsidP="007E0B4B">
      <w:pPr>
        <w:pStyle w:val="Heading4"/>
        <w:numPr>
          <w:ilvl w:val="3"/>
          <w:numId w:val="3"/>
        </w:numPr>
      </w:pPr>
      <w:r>
        <w:t>Relationship to Other Characters</w:t>
      </w:r>
    </w:p>
    <w:p w:rsidR="007E0B4B" w:rsidRPr="0043645A" w:rsidRDefault="00EB0587" w:rsidP="00EB0587">
      <w:pPr>
        <w:ind w:left="1080"/>
      </w:pPr>
      <w:r>
        <w:t>Likable new friend to the main character.</w:t>
      </w:r>
    </w:p>
    <w:p w:rsidR="0090258A" w:rsidRDefault="009324E9" w:rsidP="00D07115">
      <w:pPr>
        <w:pStyle w:val="Heading3"/>
        <w:numPr>
          <w:ilvl w:val="2"/>
          <w:numId w:val="3"/>
        </w:numPr>
      </w:pPr>
      <w:bookmarkStart w:id="337" w:name="_Toc269456947"/>
      <w:r>
        <w:t>Sebastian</w:t>
      </w:r>
      <w:r w:rsidR="0090258A">
        <w:t xml:space="preserve"> (Tyrant)</w:t>
      </w:r>
      <w:bookmarkEnd w:id="337"/>
    </w:p>
    <w:p w:rsidR="0090258A" w:rsidRDefault="0090258A" w:rsidP="00D07115">
      <w:pPr>
        <w:pStyle w:val="Heading4"/>
        <w:numPr>
          <w:ilvl w:val="3"/>
          <w:numId w:val="3"/>
        </w:numPr>
      </w:pPr>
      <w:r>
        <w:t>Backstory</w:t>
      </w:r>
    </w:p>
    <w:p w:rsidR="0090258A" w:rsidRPr="0043645A" w:rsidRDefault="009324E9" w:rsidP="009324E9">
      <w:pPr>
        <w:ind w:left="1080"/>
      </w:pPr>
      <w:r>
        <w:t xml:space="preserve">He was the </w:t>
      </w:r>
      <w:r w:rsidR="00505C74">
        <w:t>Order of the Enlightened</w:t>
      </w:r>
      <w:r>
        <w:t xml:space="preserve"> elder working to help the Tyrant take control of the realm so that he might become the </w:t>
      </w:r>
      <w:r w:rsidR="00505C74">
        <w:t>Order of the Enlightened</w:t>
      </w:r>
      <w:r>
        <w:t xml:space="preserve"> leader and provided riches beyond measure.</w:t>
      </w:r>
      <w:r w:rsidR="004D1BC3">
        <w:t xml:space="preserve"> The avarice and power hungry nature of Sebastian does not get identified until the end of Part 4.</w:t>
      </w:r>
    </w:p>
    <w:p w:rsidR="0090258A" w:rsidRDefault="0090258A" w:rsidP="00D07115">
      <w:pPr>
        <w:pStyle w:val="Heading4"/>
        <w:numPr>
          <w:ilvl w:val="3"/>
          <w:numId w:val="3"/>
        </w:numPr>
      </w:pPr>
      <w:r>
        <w:t>Personality</w:t>
      </w:r>
    </w:p>
    <w:p w:rsidR="0090258A" w:rsidRPr="0043645A" w:rsidRDefault="0071063F" w:rsidP="0071063F">
      <w:pPr>
        <w:ind w:left="1080"/>
      </w:pPr>
      <w:r>
        <w:t>He is overconfident in his strength and that of his master. He will be happy to brag about what he has done and plans to do.</w:t>
      </w:r>
    </w:p>
    <w:p w:rsidR="000B7A8C" w:rsidRDefault="000B7A8C" w:rsidP="000B7A8C">
      <w:pPr>
        <w:pStyle w:val="Heading4"/>
        <w:numPr>
          <w:ilvl w:val="0"/>
          <w:numId w:val="28"/>
        </w:numPr>
        <w:ind w:left="1710" w:hanging="630"/>
      </w:pPr>
      <w:r>
        <w:t>Physical Characteristics</w:t>
      </w:r>
    </w:p>
    <w:p w:rsidR="0090258A" w:rsidRPr="0043645A" w:rsidRDefault="0071063F" w:rsidP="0071063F">
      <w:pPr>
        <w:ind w:left="1080"/>
      </w:pPr>
      <w:r>
        <w:t>Only change is that his armor is now that of the Tryant’</w:t>
      </w:r>
      <w:r w:rsidR="004E5BAA">
        <w:t>s army</w:t>
      </w:r>
      <w:r>
        <w:t xml:space="preserve"> (Black stylized plate with silver dragon rampant on the test. He also wears or holds his helmet which complements the chest plate.</w:t>
      </w:r>
    </w:p>
    <w:p w:rsidR="0090258A" w:rsidRDefault="0090258A" w:rsidP="00D07115">
      <w:pPr>
        <w:pStyle w:val="Heading4"/>
        <w:numPr>
          <w:ilvl w:val="3"/>
          <w:numId w:val="3"/>
        </w:numPr>
      </w:pPr>
      <w:r>
        <w:t>Relevance to Game Story</w:t>
      </w:r>
    </w:p>
    <w:p w:rsidR="0090258A" w:rsidRPr="0043645A" w:rsidRDefault="0071063F" w:rsidP="0071063F">
      <w:pPr>
        <w:ind w:left="1080"/>
      </w:pPr>
      <w:r>
        <w:t xml:space="preserve">He will be one of the lieutenants of the Tyrant’s army after his exposure to the </w:t>
      </w:r>
      <w:r w:rsidR="00505C74">
        <w:t>Order of the Enlightened</w:t>
      </w:r>
      <w:r>
        <w:t xml:space="preserve"> of his village.</w:t>
      </w:r>
      <w:r w:rsidR="004E5BAA">
        <w:t xml:space="preserve"> He takes his orders from Wryntheril, but does not know he is actually the Tyrant.</w:t>
      </w:r>
    </w:p>
    <w:p w:rsidR="0090258A" w:rsidRDefault="0090258A" w:rsidP="00D07115">
      <w:pPr>
        <w:pStyle w:val="Heading4"/>
        <w:numPr>
          <w:ilvl w:val="3"/>
          <w:numId w:val="3"/>
        </w:numPr>
      </w:pPr>
      <w:r>
        <w:t>Relationship to Other Characters</w:t>
      </w:r>
    </w:p>
    <w:p w:rsidR="0090258A" w:rsidRPr="0043645A" w:rsidRDefault="0071063F" w:rsidP="0071063F">
      <w:pPr>
        <w:ind w:left="1080"/>
      </w:pPr>
      <w:r>
        <w:t>He will be the leader or boss of some of the quests/battles that the player or raids will face.</w:t>
      </w:r>
    </w:p>
    <w:p w:rsidR="0090258A" w:rsidRDefault="009324E9" w:rsidP="00D07115">
      <w:pPr>
        <w:pStyle w:val="Heading3"/>
        <w:numPr>
          <w:ilvl w:val="2"/>
          <w:numId w:val="3"/>
        </w:numPr>
      </w:pPr>
      <w:bookmarkStart w:id="338" w:name="_Toc269456948"/>
      <w:r>
        <w:t>Malik</w:t>
      </w:r>
      <w:r w:rsidR="0090258A">
        <w:t xml:space="preserve"> (Tyrant)</w:t>
      </w:r>
      <w:bookmarkEnd w:id="338"/>
    </w:p>
    <w:p w:rsidR="0090258A" w:rsidRDefault="0090258A" w:rsidP="00D07115">
      <w:pPr>
        <w:pStyle w:val="Heading4"/>
        <w:numPr>
          <w:ilvl w:val="3"/>
          <w:numId w:val="3"/>
        </w:numPr>
      </w:pPr>
      <w:r>
        <w:t>Backstory</w:t>
      </w:r>
    </w:p>
    <w:p w:rsidR="0090258A" w:rsidRPr="0043645A" w:rsidRDefault="00C51310" w:rsidP="009324E9">
      <w:pPr>
        <w:ind w:left="1080"/>
      </w:pPr>
      <w:r>
        <w:t xml:space="preserve">He betrayed his den and the last two chieftains in his own power ploy to become the overlord of the </w:t>
      </w:r>
      <w:r w:rsidR="00E77BE0">
        <w:t>Circle of Tribes</w:t>
      </w:r>
      <w:r>
        <w:t xml:space="preserve"> faction</w:t>
      </w:r>
      <w:r w:rsidR="009324E9">
        <w:t>.</w:t>
      </w:r>
      <w:r>
        <w:t xml:space="preserve"> Of course, he did so under </w:t>
      </w:r>
      <w:r>
        <w:lastRenderedPageBreak/>
        <w:t xml:space="preserve">the corrupting guidance of Wyrntheril (the Tyrant). </w:t>
      </w:r>
      <w:r w:rsidR="004E5BAA">
        <w:t xml:space="preserve"> He does not know that Wyrntheril is the Tyrant.</w:t>
      </w:r>
    </w:p>
    <w:p w:rsidR="0090258A" w:rsidRDefault="0090258A" w:rsidP="00D07115">
      <w:pPr>
        <w:pStyle w:val="Heading4"/>
        <w:numPr>
          <w:ilvl w:val="3"/>
          <w:numId w:val="3"/>
        </w:numPr>
      </w:pPr>
      <w:r>
        <w:t>Personality</w:t>
      </w:r>
    </w:p>
    <w:p w:rsidR="0090258A" w:rsidRPr="0043645A" w:rsidRDefault="00C51310" w:rsidP="00C51310">
      <w:pPr>
        <w:ind w:left="1080"/>
      </w:pPr>
      <w:r>
        <w:t xml:space="preserve">He is driven by a need for respect and power, though he begins to show signs of </w:t>
      </w:r>
      <w:r w:rsidR="00432B2F">
        <w:t>concern/doubt for what he has given up to get where he is.</w:t>
      </w:r>
    </w:p>
    <w:p w:rsidR="000B7A8C" w:rsidRDefault="000B7A8C" w:rsidP="000B7A8C">
      <w:pPr>
        <w:pStyle w:val="Heading4"/>
        <w:numPr>
          <w:ilvl w:val="0"/>
          <w:numId w:val="28"/>
        </w:numPr>
        <w:ind w:left="1710" w:hanging="630"/>
      </w:pPr>
      <w:r>
        <w:t>Physical Characteristics</w:t>
      </w:r>
    </w:p>
    <w:p w:rsidR="000B7A8C" w:rsidRPr="000B7A8C" w:rsidRDefault="00432B2F" w:rsidP="00432B2F">
      <w:pPr>
        <w:ind w:left="1080"/>
      </w:pPr>
      <w:r>
        <w:t xml:space="preserve">He has changed armor to the black and silver of the Tyrant in an embroidered padded tunic. </w:t>
      </w:r>
    </w:p>
    <w:p w:rsidR="0090258A" w:rsidRDefault="0090258A" w:rsidP="00D07115">
      <w:pPr>
        <w:pStyle w:val="Heading4"/>
        <w:numPr>
          <w:ilvl w:val="3"/>
          <w:numId w:val="3"/>
        </w:numPr>
      </w:pPr>
      <w:r>
        <w:t>Relevance to Game Story</w:t>
      </w:r>
    </w:p>
    <w:p w:rsidR="0090258A" w:rsidRPr="0043645A" w:rsidRDefault="000C1747" w:rsidP="000C1747">
      <w:pPr>
        <w:ind w:left="1080"/>
      </w:pPr>
      <w:r>
        <w:t>This form of hi</w:t>
      </w:r>
      <w:r w:rsidR="00291DDE">
        <w:t xml:space="preserve">m is after part 4 when he is revealed to be a betrayer of the </w:t>
      </w:r>
      <w:r w:rsidR="00E77BE0">
        <w:t>Circle of Tribes</w:t>
      </w:r>
      <w:r w:rsidR="00291DDE">
        <w:t xml:space="preserve"> faction. From here, he will be a boss lieutenant of the Tyrant and the main goal of some of the quests. He will regret his actions and end up betraying the Tyrant and letting the player kill him (in a raid battle of part 5).</w:t>
      </w:r>
    </w:p>
    <w:p w:rsidR="0090258A" w:rsidRDefault="0090258A" w:rsidP="00D07115">
      <w:pPr>
        <w:pStyle w:val="Heading4"/>
        <w:numPr>
          <w:ilvl w:val="3"/>
          <w:numId w:val="3"/>
        </w:numPr>
      </w:pPr>
      <w:r>
        <w:t>Relationship to Other Characters</w:t>
      </w:r>
    </w:p>
    <w:p w:rsidR="0090258A" w:rsidRDefault="00291DDE" w:rsidP="00291DDE">
      <w:pPr>
        <w:ind w:left="1080"/>
      </w:pPr>
      <w:r>
        <w:t>He is a Lieutenant of the Wyrntheril.</w:t>
      </w:r>
    </w:p>
    <w:p w:rsidR="00291DDE" w:rsidRPr="0043645A" w:rsidRDefault="00291DDE" w:rsidP="0090258A"/>
    <w:p w:rsidR="007E0B4B" w:rsidRDefault="004523DF" w:rsidP="007E0B4B">
      <w:pPr>
        <w:pStyle w:val="Heading3"/>
        <w:numPr>
          <w:ilvl w:val="2"/>
          <w:numId w:val="3"/>
        </w:numPr>
      </w:pPr>
      <w:bookmarkStart w:id="339" w:name="_Toc269456949"/>
      <w:bookmarkStart w:id="340" w:name="_Toc253660167"/>
      <w:r>
        <w:t>Xaviera</w:t>
      </w:r>
      <w:r w:rsidR="007E0B4B">
        <w:t xml:space="preserve"> (Tyrant)</w:t>
      </w:r>
      <w:bookmarkEnd w:id="339"/>
    </w:p>
    <w:p w:rsidR="007E0B4B" w:rsidRDefault="007E0B4B" w:rsidP="007E0B4B">
      <w:pPr>
        <w:pStyle w:val="Heading4"/>
        <w:numPr>
          <w:ilvl w:val="3"/>
          <w:numId w:val="3"/>
        </w:numPr>
      </w:pPr>
      <w:r>
        <w:t>Backstory</w:t>
      </w:r>
    </w:p>
    <w:p w:rsidR="007E0B4B" w:rsidRPr="0043645A" w:rsidRDefault="004523DF" w:rsidP="004523DF">
      <w:pPr>
        <w:ind w:left="1080"/>
      </w:pPr>
      <w:r>
        <w:t xml:space="preserve">After setting the battle in motion against her kind, she pulled the sarcophagus seal over onto her legs to hide through the battle. She was not as crippled as she let others believe </w:t>
      </w:r>
      <w:r w:rsidR="00C25E33">
        <w:t>while</w:t>
      </w:r>
      <w:r>
        <w:t xml:space="preserve"> she manipulated the player from her bed. All the while, she was doing the Tyrant’s business by sewing chaos and death so that she coul</w:t>
      </w:r>
      <w:r w:rsidR="00C25E33">
        <w:t xml:space="preserve">d rule </w:t>
      </w:r>
      <w:r w:rsidR="004E5BAA">
        <w:t>as leader</w:t>
      </w:r>
      <w:r>
        <w:t xml:space="preserve"> of the </w:t>
      </w:r>
      <w:r w:rsidR="00505C74">
        <w:t>Houses of the Risen</w:t>
      </w:r>
      <w:r>
        <w:t xml:space="preserve"> under his authority</w:t>
      </w:r>
      <w:r w:rsidR="004E5BAA">
        <w:t xml:space="preserve"> and as General Wyrntheril</w:t>
      </w:r>
      <w:r>
        <w:t xml:space="preserve">. </w:t>
      </w:r>
    </w:p>
    <w:p w:rsidR="007E0B4B" w:rsidRDefault="007E0B4B" w:rsidP="007E0B4B">
      <w:pPr>
        <w:pStyle w:val="Heading4"/>
        <w:numPr>
          <w:ilvl w:val="3"/>
          <w:numId w:val="3"/>
        </w:numPr>
      </w:pPr>
      <w:r>
        <w:t>Personality</w:t>
      </w:r>
    </w:p>
    <w:p w:rsidR="007E0B4B" w:rsidRPr="0043645A" w:rsidRDefault="00C25E33" w:rsidP="00C25E33">
      <w:pPr>
        <w:ind w:left="1080"/>
      </w:pPr>
      <w:r>
        <w:t>She is still vain and fanatical about her protection and interest in pleasing Wy</w:t>
      </w:r>
      <w:r w:rsidR="004E5BAA">
        <w:t xml:space="preserve">rntheril. She believes that by serving who she believes to be the Tyrant’s general, she will earn her place to rule by proxy the </w:t>
      </w:r>
      <w:r w:rsidR="00505C74">
        <w:t>Houses of the Risen</w:t>
      </w:r>
      <w:r w:rsidR="004E5BAA">
        <w:t>.</w:t>
      </w:r>
    </w:p>
    <w:p w:rsidR="000B7A8C" w:rsidRDefault="000B7A8C" w:rsidP="000B7A8C">
      <w:pPr>
        <w:pStyle w:val="Heading4"/>
        <w:numPr>
          <w:ilvl w:val="0"/>
          <w:numId w:val="28"/>
        </w:numPr>
        <w:ind w:left="1710" w:hanging="630"/>
      </w:pPr>
      <w:r>
        <w:t>Physical Characteristics</w:t>
      </w:r>
    </w:p>
    <w:p w:rsidR="007E0B4B" w:rsidRPr="000E7A2B" w:rsidRDefault="00167799" w:rsidP="00167799">
      <w:pPr>
        <w:ind w:left="1080"/>
      </w:pPr>
      <w:r>
        <w:t>She wears blue and black leather with the Tryant’s silver rampant dragon stylized onto the front. She accents the low bodice line with a necklace the shape of a dragon holding onto a dragon egg (where the egg is a large blue sapphire).</w:t>
      </w:r>
    </w:p>
    <w:p w:rsidR="007E0B4B" w:rsidRDefault="007E0B4B" w:rsidP="007E0B4B">
      <w:pPr>
        <w:pStyle w:val="Heading4"/>
        <w:numPr>
          <w:ilvl w:val="3"/>
          <w:numId w:val="3"/>
        </w:numPr>
      </w:pPr>
      <w:r>
        <w:lastRenderedPageBreak/>
        <w:t>Relevance to Game Story</w:t>
      </w:r>
    </w:p>
    <w:p w:rsidR="007E0B4B" w:rsidRPr="0043645A" w:rsidRDefault="00167799" w:rsidP="00167799">
      <w:pPr>
        <w:ind w:left="1080"/>
      </w:pPr>
      <w:r>
        <w:t>She is Wyrmtheril’s consort (when in human form), and will be fanatical in support of his goals and his protection. She will lead his forces and be a minor boss during part 5.</w:t>
      </w:r>
    </w:p>
    <w:p w:rsidR="007E0B4B" w:rsidRDefault="007E0B4B" w:rsidP="007E0B4B">
      <w:pPr>
        <w:pStyle w:val="Heading4"/>
        <w:numPr>
          <w:ilvl w:val="3"/>
          <w:numId w:val="3"/>
        </w:numPr>
      </w:pPr>
      <w:r>
        <w:t>Relationship to Other Characters</w:t>
      </w:r>
    </w:p>
    <w:p w:rsidR="007E0B4B" w:rsidRPr="0043645A" w:rsidRDefault="004E5BAA" w:rsidP="00167799">
      <w:pPr>
        <w:ind w:left="1080"/>
      </w:pPr>
      <w:r>
        <w:t>Consort of Wry</w:t>
      </w:r>
      <w:r w:rsidR="00167799">
        <w:t xml:space="preserve">mtheril, previous advisor to the </w:t>
      </w:r>
      <w:r w:rsidR="00505C74">
        <w:t>Houses of the Risen</w:t>
      </w:r>
      <w:r w:rsidR="00167799">
        <w:t xml:space="preserve"> leader and enemy of all factions.</w:t>
      </w:r>
    </w:p>
    <w:p w:rsidR="007E0B4B" w:rsidRPr="0043645A" w:rsidRDefault="007E0B4B" w:rsidP="007E0B4B"/>
    <w:p w:rsidR="005B5D2F" w:rsidRDefault="000C25F8" w:rsidP="005B5D2F">
      <w:pPr>
        <w:pStyle w:val="Heading3"/>
        <w:numPr>
          <w:ilvl w:val="2"/>
          <w:numId w:val="3"/>
        </w:numPr>
      </w:pPr>
      <w:bookmarkStart w:id="341" w:name="_Toc269456950"/>
      <w:r>
        <w:t>Captain Olethea</w:t>
      </w:r>
      <w:r w:rsidR="005B5D2F">
        <w:t xml:space="preserve"> (Tyrant)</w:t>
      </w:r>
      <w:bookmarkEnd w:id="341"/>
    </w:p>
    <w:p w:rsidR="005B5D2F" w:rsidRDefault="005B5D2F" w:rsidP="005B5D2F">
      <w:pPr>
        <w:pStyle w:val="Heading4"/>
        <w:numPr>
          <w:ilvl w:val="3"/>
          <w:numId w:val="3"/>
        </w:numPr>
      </w:pPr>
      <w:r>
        <w:t>Backstory</w:t>
      </w:r>
    </w:p>
    <w:p w:rsidR="005B5D2F" w:rsidRPr="0043645A" w:rsidRDefault="000C25F8" w:rsidP="000C25F8">
      <w:pPr>
        <w:ind w:left="1080"/>
      </w:pPr>
      <w:r>
        <w:t>Olethea has a scar down the side of her neck where a band of mercenaries had tried to kill her after using her for their pleasure. The band was mixed of all three factions. They had left her for dead and she managed to survive after being found by Wryntheril. He used his magic to save her life and made her into a powerful captain of his forces so that she could exact her revenge.</w:t>
      </w:r>
    </w:p>
    <w:p w:rsidR="005B5D2F" w:rsidRDefault="005B5D2F" w:rsidP="005B5D2F">
      <w:pPr>
        <w:pStyle w:val="Heading4"/>
        <w:numPr>
          <w:ilvl w:val="3"/>
          <w:numId w:val="3"/>
        </w:numPr>
      </w:pPr>
      <w:r>
        <w:t>Personality</w:t>
      </w:r>
    </w:p>
    <w:p w:rsidR="005B5D2F" w:rsidRPr="0043645A" w:rsidRDefault="00517ABC" w:rsidP="00517ABC">
      <w:pPr>
        <w:ind w:left="1080"/>
      </w:pPr>
      <w:r>
        <w:t>She is driven by hate and revenge, particularly for anything male. The only person who can touch her without losing body parts is Wyrmtheril who can do anything he wishes with her with her acceptance.</w:t>
      </w:r>
    </w:p>
    <w:p w:rsidR="000B7A8C" w:rsidRDefault="000B7A8C" w:rsidP="000B7A8C">
      <w:pPr>
        <w:pStyle w:val="Heading4"/>
        <w:numPr>
          <w:ilvl w:val="0"/>
          <w:numId w:val="28"/>
        </w:numPr>
        <w:ind w:left="1710" w:hanging="630"/>
      </w:pPr>
      <w:r>
        <w:t>Physical Characteristics</w:t>
      </w:r>
    </w:p>
    <w:p w:rsidR="005B5D2F" w:rsidRPr="000E7A2B" w:rsidRDefault="00517ABC" w:rsidP="00517ABC">
      <w:pPr>
        <w:ind w:left="1080"/>
      </w:pPr>
      <w:r>
        <w:t>Scar down the side of her neck. Olethea has skills of both a Tempus Nox Fur and a Berserker. Her body is well proportioned but covered in tailored leather armor. She has the black chest with the standard silver dragon, but the arms are blood-red.  She wields a pair of swords.</w:t>
      </w:r>
    </w:p>
    <w:p w:rsidR="005B5D2F" w:rsidRDefault="005B5D2F" w:rsidP="005B5D2F">
      <w:pPr>
        <w:pStyle w:val="Heading4"/>
        <w:numPr>
          <w:ilvl w:val="3"/>
          <w:numId w:val="3"/>
        </w:numPr>
      </w:pPr>
      <w:r>
        <w:t>Relevance to Game Story</w:t>
      </w:r>
    </w:p>
    <w:p w:rsidR="005B5D2F" w:rsidRPr="0043645A" w:rsidRDefault="00517ABC" w:rsidP="00517ABC">
      <w:pPr>
        <w:ind w:left="1080"/>
      </w:pPr>
      <w:r>
        <w:t xml:space="preserve">Her wicked pair of swords allows her to exceed at such combat and assassination and is often in charge of information gathering and the point of contact for the faction spies, Sebastian, Xaviera and Malik. She will be particularly brutal to </w:t>
      </w:r>
      <w:r w:rsidR="00505C74">
        <w:t>Order of the Enlightened</w:t>
      </w:r>
      <w:r>
        <w:t xml:space="preserve"> men (and will get</w:t>
      </w:r>
      <w:r w:rsidR="009C0555">
        <w:t xml:space="preserve"> a</w:t>
      </w:r>
      <w:r>
        <w:t xml:space="preserve"> combat bonus against all men).</w:t>
      </w:r>
    </w:p>
    <w:p w:rsidR="005B5D2F" w:rsidRDefault="005B5D2F" w:rsidP="005B5D2F">
      <w:pPr>
        <w:pStyle w:val="Heading4"/>
        <w:numPr>
          <w:ilvl w:val="3"/>
          <w:numId w:val="3"/>
        </w:numPr>
      </w:pPr>
      <w:r>
        <w:t>Relationship to Other Characters</w:t>
      </w:r>
    </w:p>
    <w:p w:rsidR="00517ABC" w:rsidRPr="0043645A" w:rsidRDefault="00517ABC" w:rsidP="00517ABC">
      <w:pPr>
        <w:pStyle w:val="ListParagraph"/>
        <w:ind w:left="1080"/>
      </w:pPr>
      <w:r>
        <w:t>However, as Wyrmtheril treats her with favor, it creates tension between her and Xaviera who feels this is her position.</w:t>
      </w:r>
      <w:r w:rsidR="004B2869">
        <w:t xml:space="preserve"> She suspects he is the Tyrant, not just a general, but does not care.</w:t>
      </w:r>
    </w:p>
    <w:p w:rsidR="005B5D2F" w:rsidRPr="0043645A" w:rsidRDefault="005B5D2F" w:rsidP="00517ABC">
      <w:pPr>
        <w:ind w:left="1080"/>
      </w:pPr>
    </w:p>
    <w:p w:rsidR="005B5D2F" w:rsidRPr="0043645A" w:rsidRDefault="005B5D2F" w:rsidP="005B5D2F"/>
    <w:p w:rsidR="005B5D2F" w:rsidRDefault="000C25F8" w:rsidP="005B5D2F">
      <w:pPr>
        <w:pStyle w:val="Heading3"/>
        <w:numPr>
          <w:ilvl w:val="2"/>
          <w:numId w:val="3"/>
        </w:numPr>
      </w:pPr>
      <w:bookmarkStart w:id="342" w:name="_Toc269456951"/>
      <w:r>
        <w:lastRenderedPageBreak/>
        <w:t>General Erhard</w:t>
      </w:r>
      <w:r w:rsidR="005B5D2F">
        <w:t xml:space="preserve"> (Tyrant)</w:t>
      </w:r>
      <w:bookmarkEnd w:id="342"/>
    </w:p>
    <w:p w:rsidR="005B5D2F" w:rsidRDefault="005B5D2F" w:rsidP="005B5D2F">
      <w:pPr>
        <w:pStyle w:val="Heading4"/>
        <w:numPr>
          <w:ilvl w:val="3"/>
          <w:numId w:val="3"/>
        </w:numPr>
      </w:pPr>
      <w:r>
        <w:t>Backstory</w:t>
      </w:r>
    </w:p>
    <w:p w:rsidR="005B5D2F" w:rsidRPr="0043645A" w:rsidRDefault="000C25F8" w:rsidP="000C25F8">
      <w:pPr>
        <w:ind w:left="1080"/>
      </w:pPr>
      <w:r>
        <w:t>This draconis-kind is half dragon, half elf. He is far larger than any normal man though his features more closely resemble his dragon parentage. Blessed with the long life of a dragon, he has spent centuries learning how to fight, heal and craft powerful magic’s beyond what most have ever seen.</w:t>
      </w:r>
      <w:r w:rsidR="003D2BBF">
        <w:t xml:space="preserve"> He long since sought out his father, Wryntheril and joined with him in their mutual quest for domination of the lesser races and factions.</w:t>
      </w:r>
    </w:p>
    <w:p w:rsidR="005B5D2F" w:rsidRDefault="005B5D2F" w:rsidP="005B5D2F">
      <w:pPr>
        <w:pStyle w:val="Heading4"/>
        <w:numPr>
          <w:ilvl w:val="3"/>
          <w:numId w:val="3"/>
        </w:numPr>
      </w:pPr>
      <w:r>
        <w:t>Personality</w:t>
      </w:r>
    </w:p>
    <w:p w:rsidR="005B5D2F" w:rsidRPr="0043645A" w:rsidRDefault="00887762" w:rsidP="00887762">
      <w:pPr>
        <w:ind w:left="1080"/>
      </w:pPr>
      <w:r>
        <w:t>Erhard is a well educated and arti</w:t>
      </w:r>
      <w:r w:rsidR="00CC380E">
        <w:t>culate enemy general.</w:t>
      </w:r>
      <w:r w:rsidR="006A459A">
        <w:t xml:space="preserve"> His refined nature allows him patience and wisdom though he still feels that diversity is only good if controlled and focused, that by taking over, he will save millions in the long run by </w:t>
      </w:r>
      <w:r w:rsidR="00DB1FDB">
        <w:t>eliminating</w:t>
      </w:r>
      <w:r w:rsidR="006A459A">
        <w:t xml:space="preserve"> war.</w:t>
      </w:r>
    </w:p>
    <w:p w:rsidR="000B7A8C" w:rsidRDefault="000B7A8C" w:rsidP="000B7A8C">
      <w:pPr>
        <w:pStyle w:val="Heading4"/>
        <w:numPr>
          <w:ilvl w:val="0"/>
          <w:numId w:val="28"/>
        </w:numPr>
        <w:ind w:left="1710" w:hanging="630"/>
      </w:pPr>
      <w:r>
        <w:t>Physical Characteristics</w:t>
      </w:r>
    </w:p>
    <w:p w:rsidR="005B5D2F" w:rsidRPr="000E7A2B" w:rsidRDefault="0062154E" w:rsidP="0062154E">
      <w:pPr>
        <w:ind w:left="1080"/>
      </w:pPr>
      <w:r>
        <w:t xml:space="preserve">His own </w:t>
      </w:r>
      <w:r w:rsidR="004B2869">
        <w:t>scale mail</w:t>
      </w:r>
      <w:r w:rsidR="00DB1FDB">
        <w:t xml:space="preserve"> </w:t>
      </w:r>
      <w:r>
        <w:t>armor is plate and highly stylized to contain his tail and different physiology.</w:t>
      </w:r>
      <w:r w:rsidR="00DB1FDB">
        <w:t xml:space="preserve"> Half-dragon and half elf, he is very tall, dragon-like face (still point ears of though), and tail (think modified lizardman).</w:t>
      </w:r>
    </w:p>
    <w:p w:rsidR="005B5D2F" w:rsidRDefault="005B5D2F" w:rsidP="005B5D2F">
      <w:pPr>
        <w:pStyle w:val="Heading4"/>
        <w:numPr>
          <w:ilvl w:val="3"/>
          <w:numId w:val="3"/>
        </w:numPr>
      </w:pPr>
      <w:r>
        <w:t>Relevance to Game Story</w:t>
      </w:r>
    </w:p>
    <w:p w:rsidR="005B5D2F" w:rsidRPr="0043645A" w:rsidRDefault="008E77FB" w:rsidP="008E77FB">
      <w:pPr>
        <w:ind w:left="1080"/>
      </w:pPr>
      <w:r>
        <w:t>He will be a part of the story from part 4 onwards. As such, he will be the second in command of the Tyrant’s battle forces. As the Tyrant’s son, he is given information that no one else has and is fully trusted. This allows for him to take the point on most critical campaigns.</w:t>
      </w:r>
    </w:p>
    <w:p w:rsidR="005B5D2F" w:rsidRDefault="005B5D2F" w:rsidP="005B5D2F">
      <w:pPr>
        <w:pStyle w:val="Heading4"/>
        <w:numPr>
          <w:ilvl w:val="3"/>
          <w:numId w:val="3"/>
        </w:numPr>
      </w:pPr>
      <w:r>
        <w:t>Relationship to Other Characters</w:t>
      </w:r>
    </w:p>
    <w:p w:rsidR="005B5D2F" w:rsidRPr="0043645A" w:rsidRDefault="008E77FB" w:rsidP="008E77FB">
      <w:pPr>
        <w:ind w:left="1080"/>
      </w:pPr>
      <w:r>
        <w:t xml:space="preserve">Son of Wryntheril and general of his army with parallel </w:t>
      </w:r>
      <w:r w:rsidR="004B2869">
        <w:t>ambitions. He is the only one who knows for sure that his father is the Tyrant though he sometimes things that he may be able to use that to his advantage eventually.</w:t>
      </w:r>
    </w:p>
    <w:p w:rsidR="005B5D2F" w:rsidRPr="0043645A" w:rsidRDefault="005B5D2F" w:rsidP="005B5D2F"/>
    <w:p w:rsidR="005B5D2F" w:rsidRDefault="000C25F8" w:rsidP="005B5D2F">
      <w:pPr>
        <w:pStyle w:val="Heading3"/>
        <w:numPr>
          <w:ilvl w:val="2"/>
          <w:numId w:val="3"/>
        </w:numPr>
      </w:pPr>
      <w:bookmarkStart w:id="343" w:name="_Toc269456952"/>
      <w:r>
        <w:t xml:space="preserve">Wryntheril aka the </w:t>
      </w:r>
      <w:r w:rsidR="009324E9">
        <w:t>Tyrant</w:t>
      </w:r>
      <w:r w:rsidR="005B5D2F">
        <w:t xml:space="preserve"> (Tyrant)</w:t>
      </w:r>
      <w:bookmarkEnd w:id="343"/>
    </w:p>
    <w:p w:rsidR="005B5D2F" w:rsidRDefault="005B5D2F" w:rsidP="005B5D2F">
      <w:pPr>
        <w:pStyle w:val="Heading4"/>
        <w:numPr>
          <w:ilvl w:val="3"/>
          <w:numId w:val="3"/>
        </w:numPr>
      </w:pPr>
      <w:r>
        <w:t>Backstory</w:t>
      </w:r>
    </w:p>
    <w:p w:rsidR="005B5D2F" w:rsidRPr="0043645A" w:rsidRDefault="006828AE" w:rsidP="006828AE">
      <w:pPr>
        <w:pStyle w:val="ListParagraph"/>
        <w:ind w:left="1080"/>
      </w:pPr>
      <w:r>
        <w:t>This dragon has been around for eons and seen civilizations rise and fall. He has come to be tired of the chaos and death, the petty affairs of those with short spans of life, or those of the corruption based  in undeath. All of this frustrates him as he sees the decline of the superior dragon-kind. The trigger for his change in behavior began with the death of his mate at the hands of a trophy hunting adventurer party. Now, t</w:t>
      </w:r>
      <w:r w:rsidR="009324E9">
        <w:t xml:space="preserve">his ancient </w:t>
      </w:r>
      <w:r w:rsidR="004E5BAA">
        <w:t xml:space="preserve">black </w:t>
      </w:r>
      <w:r w:rsidR="009324E9">
        <w:t>dragon seeks to manipulate the intelligent races of the continent to wipe each other ou</w:t>
      </w:r>
      <w:r>
        <w:t xml:space="preserve">t allowing </w:t>
      </w:r>
      <w:r w:rsidR="003367B8">
        <w:t xml:space="preserve">him and </w:t>
      </w:r>
      <w:r w:rsidR="009324E9">
        <w:t>dragon</w:t>
      </w:r>
      <w:r w:rsidR="003367B8">
        <w:t xml:space="preserve">-kind to assume power over the region as they once </w:t>
      </w:r>
      <w:r w:rsidR="003367B8">
        <w:lastRenderedPageBreak/>
        <w:t>did centuries before</w:t>
      </w:r>
      <w:r w:rsidR="009324E9">
        <w:t xml:space="preserve">. Despite what his lieutenants think, his goal is to weaken them all until he can destroy them directly with his legions of </w:t>
      </w:r>
      <w:r w:rsidR="004E5BAA">
        <w:t xml:space="preserve">dragons and other </w:t>
      </w:r>
      <w:r>
        <w:t>loyal forces. M</w:t>
      </w:r>
      <w:r w:rsidR="004B2869">
        <w:t xml:space="preserve">ost </w:t>
      </w:r>
      <w:r w:rsidR="004E5BAA">
        <w:t xml:space="preserve">dragons can shape-change into other forms and he does so as a human frequently so as to manipulate Xaviera and others. </w:t>
      </w:r>
    </w:p>
    <w:p w:rsidR="005B5D2F" w:rsidRDefault="005B5D2F" w:rsidP="005B5D2F">
      <w:pPr>
        <w:pStyle w:val="Heading4"/>
        <w:numPr>
          <w:ilvl w:val="3"/>
          <w:numId w:val="3"/>
        </w:numPr>
      </w:pPr>
      <w:r>
        <w:t>Personality</w:t>
      </w:r>
    </w:p>
    <w:p w:rsidR="006828AE" w:rsidRPr="006828AE" w:rsidRDefault="006828AE" w:rsidP="006828AE">
      <w:pPr>
        <w:ind w:left="1080"/>
      </w:pPr>
      <w:r>
        <w:t>He is a patient creature, happy taking his time chatting with you as if you were a dear old friend before consuming you as a light snack. He actually dislikes directly taking life as that was how he was personally hurt through the loss of his mate.</w:t>
      </w:r>
      <w:r w:rsidR="00C6750D">
        <w:t xml:space="preserve"> He will usually leave this to his son or others. He took pity on </w:t>
      </w:r>
      <w:r w:rsidR="00CE5B88">
        <w:t>Olethea because of her abuse as he saw her attack as similar to his mate and still views her as his mate reincarnate.</w:t>
      </w:r>
    </w:p>
    <w:p w:rsidR="000B7A8C" w:rsidRDefault="000B7A8C" w:rsidP="000B7A8C">
      <w:pPr>
        <w:pStyle w:val="Heading4"/>
        <w:numPr>
          <w:ilvl w:val="0"/>
          <w:numId w:val="28"/>
        </w:numPr>
        <w:ind w:left="1710" w:hanging="630"/>
      </w:pPr>
      <w:r>
        <w:t>Physical Characteristics</w:t>
      </w:r>
    </w:p>
    <w:p w:rsidR="005B5D2F" w:rsidRPr="000E7A2B" w:rsidRDefault="004E5BAA" w:rsidP="004E5BAA">
      <w:pPr>
        <w:ind w:left="1080"/>
      </w:pPr>
      <w:r>
        <w:t>He will have a form for each faction (</w:t>
      </w:r>
      <w:r w:rsidR="00505C74">
        <w:t>an Order of the Enlightened</w:t>
      </w:r>
      <w:r>
        <w:t xml:space="preserve">, an </w:t>
      </w:r>
      <w:r w:rsidR="00505C74">
        <w:t>Houses of the Risen</w:t>
      </w:r>
      <w:r>
        <w:t xml:space="preserve"> and an orc shape) as well as his dragon form. As such, the player will face him in part 4 and in part 5 and believe he is just a general in the Tyrant’s army.  Only his son</w:t>
      </w:r>
      <w:r w:rsidR="00CE5B88">
        <w:t xml:space="preserve"> knows that he is also the dragon. Everyone else of his army assumes he is just a warrior mage of strong enough arts to assume the three known shapes. All three faction forms have similar armor and he wields the same sword.</w:t>
      </w:r>
      <w:r w:rsidR="00706D40">
        <w:t xml:space="preserve"> The dragon form is huge</w:t>
      </w:r>
      <w:r w:rsidR="00462F78">
        <w:t>, his</w:t>
      </w:r>
      <w:r w:rsidR="00706D40">
        <w:t xml:space="preserve"> scales are gleaming and his eyes burn </w:t>
      </w:r>
      <w:r w:rsidR="00462F78">
        <w:t>red.</w:t>
      </w:r>
    </w:p>
    <w:p w:rsidR="005B5D2F" w:rsidRDefault="005B5D2F" w:rsidP="005B5D2F">
      <w:pPr>
        <w:pStyle w:val="Heading4"/>
        <w:numPr>
          <w:ilvl w:val="3"/>
          <w:numId w:val="3"/>
        </w:numPr>
      </w:pPr>
      <w:r>
        <w:t>Relevance to Game Story</w:t>
      </w:r>
    </w:p>
    <w:p w:rsidR="005B5D2F" w:rsidRPr="0043645A" w:rsidRDefault="00462F78" w:rsidP="00462F78">
      <w:pPr>
        <w:ind w:left="1080"/>
      </w:pPr>
      <w:r>
        <w:t>He is the mastermind behind the attacks and wars that plague the realm. Even others of his kind either fear or support him openly</w:t>
      </w:r>
      <w:r w:rsidR="00267272">
        <w:t>. There will be daily raid battles to fight him in part 5.</w:t>
      </w:r>
    </w:p>
    <w:p w:rsidR="005B5D2F" w:rsidRDefault="005B5D2F" w:rsidP="005B5D2F">
      <w:pPr>
        <w:pStyle w:val="Heading4"/>
        <w:numPr>
          <w:ilvl w:val="3"/>
          <w:numId w:val="3"/>
        </w:numPr>
      </w:pPr>
      <w:r>
        <w:t>Relationship to Other Characters</w:t>
      </w:r>
    </w:p>
    <w:p w:rsidR="005B5D2F" w:rsidRDefault="00333CB5" w:rsidP="00333CB5">
      <w:pPr>
        <w:ind w:left="1080"/>
      </w:pPr>
      <w:r>
        <w:t xml:space="preserve">Manipulates Xaviera with sex and compliments about her beauty, but considers her expendable. </w:t>
      </w:r>
    </w:p>
    <w:p w:rsidR="00333CB5" w:rsidRDefault="00333CB5" w:rsidP="00333CB5">
      <w:pPr>
        <w:ind w:left="1080"/>
      </w:pPr>
    </w:p>
    <w:p w:rsidR="00333CB5" w:rsidRDefault="00333CB5" w:rsidP="00333CB5">
      <w:pPr>
        <w:ind w:left="1080"/>
      </w:pPr>
      <w:r>
        <w:t>Manipulates Sebastian through his avarice, but considers him expendable.</w:t>
      </w:r>
    </w:p>
    <w:p w:rsidR="00333CB5" w:rsidRDefault="00333CB5" w:rsidP="00333CB5">
      <w:pPr>
        <w:ind w:left="1080"/>
      </w:pPr>
    </w:p>
    <w:p w:rsidR="00333CB5" w:rsidRDefault="006B14C4" w:rsidP="006B14C4">
      <w:pPr>
        <w:ind w:left="1080"/>
      </w:pPr>
      <w:r>
        <w:t>He m</w:t>
      </w:r>
      <w:r w:rsidR="00333CB5">
        <w:t>anipulates Malik</w:t>
      </w:r>
      <w:r>
        <w:t xml:space="preserve"> with whispers of respect and promises of authority. He considers him expendable.</w:t>
      </w:r>
    </w:p>
    <w:p w:rsidR="006B14C4" w:rsidRDefault="006B14C4" w:rsidP="006B14C4">
      <w:pPr>
        <w:ind w:left="1080"/>
      </w:pPr>
    </w:p>
    <w:p w:rsidR="006B14C4" w:rsidRDefault="006B14C4" w:rsidP="006B14C4">
      <w:pPr>
        <w:ind w:left="1080"/>
      </w:pPr>
      <w:r>
        <w:t>He controls and inspires Olethea with his honest concern for her, though she has some control in return as he associates her with his dead mate, allowing him whatever he wants.</w:t>
      </w:r>
    </w:p>
    <w:p w:rsidR="006B14C4" w:rsidRDefault="006B14C4" w:rsidP="006B14C4">
      <w:pPr>
        <w:ind w:left="1080"/>
      </w:pPr>
    </w:p>
    <w:p w:rsidR="006B14C4" w:rsidRDefault="006B14C4" w:rsidP="006B14C4">
      <w:pPr>
        <w:ind w:left="1080"/>
      </w:pPr>
      <w:r>
        <w:t>He treats his son as almost a peer, though he does use his son to take the brunt of the fighting and shoulder the risks. At the same time, he is not blind to the inkling of ambition within his son and knows that if and when the war was over, his son may make a play for full control.</w:t>
      </w:r>
    </w:p>
    <w:p w:rsidR="006B14C4" w:rsidRDefault="006B14C4" w:rsidP="006B14C4">
      <w:pPr>
        <w:ind w:left="1080"/>
      </w:pPr>
    </w:p>
    <w:p w:rsidR="006B14C4" w:rsidRPr="0043645A" w:rsidRDefault="006B14C4" w:rsidP="006B14C4">
      <w:pPr>
        <w:ind w:left="1080"/>
      </w:pPr>
      <w:r>
        <w:t>All other factions do not even know the Tryant has been behind the scenes manipulating their wars until the end of part 4, though there were some hints earlier.</w:t>
      </w:r>
    </w:p>
    <w:p w:rsidR="005B5D2F" w:rsidRPr="0043645A" w:rsidRDefault="005B5D2F" w:rsidP="005B5D2F"/>
    <w:p w:rsidR="0043645A" w:rsidRPr="0043645A" w:rsidRDefault="00A53AE8" w:rsidP="00D07115">
      <w:pPr>
        <w:pStyle w:val="Heading2"/>
        <w:numPr>
          <w:ilvl w:val="1"/>
          <w:numId w:val="3"/>
        </w:numPr>
      </w:pPr>
      <w:bookmarkStart w:id="344" w:name="_Toc269456953"/>
      <w:r>
        <w:t>Asset List</w:t>
      </w:r>
      <w:bookmarkEnd w:id="344"/>
      <w:r>
        <w:t xml:space="preserve"> </w:t>
      </w:r>
      <w:bookmarkEnd w:id="340"/>
    </w:p>
    <w:p w:rsidR="0043645A" w:rsidRPr="0043645A" w:rsidRDefault="000E08A4" w:rsidP="00D07115">
      <w:pPr>
        <w:pStyle w:val="Heading3"/>
        <w:numPr>
          <w:ilvl w:val="2"/>
          <w:numId w:val="3"/>
        </w:numPr>
      </w:pPr>
      <w:bookmarkStart w:id="345" w:name="_Toc269456954"/>
      <w:r>
        <w:t>Art</w:t>
      </w:r>
      <w:bookmarkEnd w:id="345"/>
    </w:p>
    <w:p w:rsidR="00506439" w:rsidRDefault="0090258A" w:rsidP="00D07115">
      <w:pPr>
        <w:pStyle w:val="Heading4"/>
        <w:numPr>
          <w:ilvl w:val="3"/>
          <w:numId w:val="3"/>
        </w:numPr>
      </w:pPr>
      <w:r>
        <w:t>General</w:t>
      </w:r>
      <w:r w:rsidR="00237E46">
        <w:t xml:space="preserve"> Art</w:t>
      </w:r>
    </w:p>
    <w:p w:rsidR="00237E46" w:rsidRDefault="00237E46" w:rsidP="00D07115">
      <w:pPr>
        <w:pStyle w:val="Heading5"/>
        <w:numPr>
          <w:ilvl w:val="4"/>
          <w:numId w:val="3"/>
        </w:numPr>
      </w:pPr>
      <w:r>
        <w:t>PC Portraits</w:t>
      </w:r>
    </w:p>
    <w:p w:rsidR="000A1F4A" w:rsidRDefault="000A1F4A" w:rsidP="000A1F4A">
      <w:pPr>
        <w:ind w:left="2160"/>
      </w:pPr>
      <w:r>
        <w:t xml:space="preserve">There will be </w:t>
      </w:r>
      <w:r w:rsidR="000E72B1">
        <w:t xml:space="preserve">two - </w:t>
      </w:r>
      <w:r>
        <w:t xml:space="preserve">three general portraits per gender per </w:t>
      </w:r>
      <w:r w:rsidR="000E72B1">
        <w:t xml:space="preserve">player </w:t>
      </w:r>
      <w:r>
        <w:t>faction. This works out to 18.</w:t>
      </w:r>
      <w:r w:rsidR="000E72B1">
        <w:t xml:space="preserve"> Other variations will be provided to the player through changes in overlays of hair, eyes, skin tone, etc.</w:t>
      </w:r>
    </w:p>
    <w:p w:rsidR="000E72B1" w:rsidRDefault="000E72B1" w:rsidP="000A1F4A">
      <w:pPr>
        <w:ind w:left="2160"/>
      </w:pPr>
    </w:p>
    <w:tbl>
      <w:tblPr>
        <w:tblStyle w:val="TableGrid"/>
        <w:tblW w:w="0" w:type="auto"/>
        <w:tblInd w:w="2268" w:type="dxa"/>
        <w:tblLook w:val="04A0"/>
      </w:tblPr>
      <w:tblGrid>
        <w:gridCol w:w="1636"/>
        <w:gridCol w:w="1484"/>
        <w:gridCol w:w="1983"/>
        <w:gridCol w:w="1485"/>
      </w:tblGrid>
      <w:tr w:rsidR="00691A9C" w:rsidRPr="000E72B1">
        <w:tc>
          <w:tcPr>
            <w:tcW w:w="1636" w:type="dxa"/>
            <w:shd w:val="clear" w:color="auto" w:fill="B8CCE4" w:themeFill="accent1" w:themeFillTint="66"/>
          </w:tcPr>
          <w:p w:rsidR="00691A9C" w:rsidRPr="000E72B1" w:rsidRDefault="00691A9C" w:rsidP="000E72B1">
            <w:pPr>
              <w:pStyle w:val="ListParagraph"/>
              <w:ind w:left="0"/>
              <w:jc w:val="center"/>
              <w:rPr>
                <w:b/>
              </w:rPr>
            </w:pPr>
            <w:r w:rsidRPr="000E72B1">
              <w:rPr>
                <w:b/>
              </w:rPr>
              <w:t>Image</w:t>
            </w:r>
          </w:p>
        </w:tc>
        <w:tc>
          <w:tcPr>
            <w:tcW w:w="1484" w:type="dxa"/>
            <w:shd w:val="clear" w:color="auto" w:fill="B8CCE4" w:themeFill="accent1" w:themeFillTint="66"/>
          </w:tcPr>
          <w:p w:rsidR="00691A9C" w:rsidRPr="000E72B1" w:rsidRDefault="00691A9C" w:rsidP="00691A9C">
            <w:pPr>
              <w:pStyle w:val="ListParagraph"/>
              <w:ind w:left="0"/>
              <w:jc w:val="center"/>
              <w:rPr>
                <w:b/>
              </w:rPr>
            </w:pPr>
            <w:r>
              <w:rPr>
                <w:b/>
              </w:rPr>
              <w:t>ID#</w:t>
            </w:r>
          </w:p>
        </w:tc>
        <w:tc>
          <w:tcPr>
            <w:tcW w:w="1983" w:type="dxa"/>
            <w:shd w:val="clear" w:color="auto" w:fill="B8CCE4" w:themeFill="accent1" w:themeFillTint="66"/>
          </w:tcPr>
          <w:p w:rsidR="00691A9C" w:rsidRPr="000E72B1" w:rsidRDefault="00691A9C" w:rsidP="000E72B1">
            <w:pPr>
              <w:pStyle w:val="ListParagraph"/>
              <w:ind w:left="0"/>
              <w:jc w:val="center"/>
              <w:rPr>
                <w:b/>
              </w:rPr>
            </w:pPr>
            <w:r w:rsidRPr="000E72B1">
              <w:rPr>
                <w:b/>
              </w:rPr>
              <w:t>Description</w:t>
            </w:r>
          </w:p>
        </w:tc>
        <w:tc>
          <w:tcPr>
            <w:tcW w:w="1485" w:type="dxa"/>
            <w:shd w:val="clear" w:color="auto" w:fill="B8CCE4" w:themeFill="accent1" w:themeFillTint="66"/>
          </w:tcPr>
          <w:p w:rsidR="00691A9C" w:rsidRPr="000E72B1" w:rsidRDefault="00691A9C" w:rsidP="000E72B1">
            <w:pPr>
              <w:pStyle w:val="ListParagraph"/>
              <w:ind w:left="0"/>
              <w:jc w:val="center"/>
              <w:rPr>
                <w:b/>
              </w:rPr>
            </w:pPr>
            <w:r>
              <w:rPr>
                <w:b/>
              </w:rPr>
              <w:t>File Name</w:t>
            </w:r>
          </w:p>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1</w:t>
            </w:r>
          </w:p>
        </w:tc>
        <w:tc>
          <w:tcPr>
            <w:tcW w:w="1983" w:type="dxa"/>
          </w:tcPr>
          <w:p w:rsidR="00691A9C" w:rsidRPr="00BF1E1E" w:rsidRDefault="00505C74" w:rsidP="004F62D3">
            <w:r>
              <w:t>Human</w:t>
            </w:r>
            <w:r w:rsidR="00691A9C" w:rsidRPr="00BF1E1E">
              <w:t xml:space="preserve"> Male</w:t>
            </w:r>
          </w:p>
        </w:tc>
        <w:tc>
          <w:tcPr>
            <w:tcW w:w="1485" w:type="dxa"/>
          </w:tcPr>
          <w:p w:rsidR="00691A9C" w:rsidRPr="00BF1E1E" w:rsidRDefault="00691A9C" w:rsidP="004F62D3"/>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2</w:t>
            </w:r>
          </w:p>
        </w:tc>
        <w:tc>
          <w:tcPr>
            <w:tcW w:w="1983" w:type="dxa"/>
          </w:tcPr>
          <w:p w:rsidR="00691A9C" w:rsidRPr="00BF1E1E" w:rsidRDefault="00691A9C" w:rsidP="004F62D3">
            <w:r w:rsidRPr="00BF1E1E">
              <w:t>Elf Male</w:t>
            </w:r>
          </w:p>
        </w:tc>
        <w:tc>
          <w:tcPr>
            <w:tcW w:w="1485" w:type="dxa"/>
          </w:tcPr>
          <w:p w:rsidR="00691A9C" w:rsidRPr="00BF1E1E" w:rsidRDefault="00691A9C" w:rsidP="004F62D3"/>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3</w:t>
            </w:r>
          </w:p>
        </w:tc>
        <w:tc>
          <w:tcPr>
            <w:tcW w:w="1983" w:type="dxa"/>
          </w:tcPr>
          <w:p w:rsidR="00691A9C" w:rsidRPr="00BF1E1E" w:rsidRDefault="00691A9C" w:rsidP="004F62D3">
            <w:r w:rsidRPr="00BF1E1E">
              <w:t>Human Female</w:t>
            </w:r>
          </w:p>
        </w:tc>
        <w:tc>
          <w:tcPr>
            <w:tcW w:w="1485" w:type="dxa"/>
          </w:tcPr>
          <w:p w:rsidR="00691A9C" w:rsidRPr="00BF1E1E" w:rsidRDefault="00691A9C" w:rsidP="004F62D3"/>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4</w:t>
            </w:r>
          </w:p>
        </w:tc>
        <w:tc>
          <w:tcPr>
            <w:tcW w:w="1983" w:type="dxa"/>
          </w:tcPr>
          <w:p w:rsidR="00691A9C" w:rsidRPr="00BF1E1E" w:rsidRDefault="00691A9C" w:rsidP="004F62D3">
            <w:r w:rsidRPr="00BF1E1E">
              <w:t>Elf Female</w:t>
            </w:r>
          </w:p>
        </w:tc>
        <w:tc>
          <w:tcPr>
            <w:tcW w:w="1485" w:type="dxa"/>
          </w:tcPr>
          <w:p w:rsidR="00691A9C" w:rsidRPr="00BF1E1E" w:rsidRDefault="00691A9C" w:rsidP="004F62D3"/>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5</w:t>
            </w:r>
          </w:p>
        </w:tc>
        <w:tc>
          <w:tcPr>
            <w:tcW w:w="1983" w:type="dxa"/>
          </w:tcPr>
          <w:p w:rsidR="00691A9C" w:rsidRPr="00BF1E1E" w:rsidRDefault="00E77BE0" w:rsidP="004F62D3">
            <w:r>
              <w:t>Circle of Tribes</w:t>
            </w:r>
            <w:r w:rsidR="00691A9C" w:rsidRPr="00BF1E1E">
              <w:t xml:space="preserve"> #1 Male</w:t>
            </w:r>
          </w:p>
        </w:tc>
        <w:tc>
          <w:tcPr>
            <w:tcW w:w="1485" w:type="dxa"/>
          </w:tcPr>
          <w:p w:rsidR="00691A9C" w:rsidRPr="00BF1E1E" w:rsidRDefault="00691A9C" w:rsidP="004F62D3"/>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6</w:t>
            </w:r>
          </w:p>
        </w:tc>
        <w:tc>
          <w:tcPr>
            <w:tcW w:w="1983" w:type="dxa"/>
          </w:tcPr>
          <w:p w:rsidR="00691A9C" w:rsidRPr="00BF1E1E" w:rsidRDefault="00E77BE0" w:rsidP="004F62D3">
            <w:r>
              <w:t>Circle of Tribes</w:t>
            </w:r>
            <w:r w:rsidR="00691A9C" w:rsidRPr="00BF1E1E">
              <w:t xml:space="preserve"> #2 Male</w:t>
            </w:r>
          </w:p>
        </w:tc>
        <w:tc>
          <w:tcPr>
            <w:tcW w:w="1485" w:type="dxa"/>
          </w:tcPr>
          <w:p w:rsidR="00691A9C" w:rsidRPr="00BF1E1E" w:rsidRDefault="00691A9C" w:rsidP="004F62D3"/>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7</w:t>
            </w:r>
          </w:p>
        </w:tc>
        <w:tc>
          <w:tcPr>
            <w:tcW w:w="1983" w:type="dxa"/>
          </w:tcPr>
          <w:p w:rsidR="00691A9C" w:rsidRPr="00BF1E1E" w:rsidRDefault="00E77BE0" w:rsidP="004F62D3">
            <w:r>
              <w:t>Circle of Tribes</w:t>
            </w:r>
            <w:r w:rsidR="00691A9C" w:rsidRPr="00BF1E1E">
              <w:t xml:space="preserve"> #3 Male</w:t>
            </w:r>
          </w:p>
        </w:tc>
        <w:tc>
          <w:tcPr>
            <w:tcW w:w="1485" w:type="dxa"/>
          </w:tcPr>
          <w:p w:rsidR="00691A9C" w:rsidRPr="00BF1E1E" w:rsidRDefault="00691A9C" w:rsidP="004F62D3"/>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8</w:t>
            </w:r>
          </w:p>
        </w:tc>
        <w:tc>
          <w:tcPr>
            <w:tcW w:w="1983" w:type="dxa"/>
          </w:tcPr>
          <w:p w:rsidR="00691A9C" w:rsidRPr="00BF1E1E" w:rsidRDefault="00E77BE0" w:rsidP="004F62D3">
            <w:r>
              <w:t>Circle of Tribes</w:t>
            </w:r>
            <w:r w:rsidR="00691A9C" w:rsidRPr="00BF1E1E">
              <w:t xml:space="preserve"> #1 Female</w:t>
            </w:r>
          </w:p>
        </w:tc>
        <w:tc>
          <w:tcPr>
            <w:tcW w:w="1485" w:type="dxa"/>
          </w:tcPr>
          <w:p w:rsidR="00691A9C" w:rsidRPr="00BF1E1E" w:rsidRDefault="00691A9C" w:rsidP="004F62D3"/>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9</w:t>
            </w:r>
          </w:p>
        </w:tc>
        <w:tc>
          <w:tcPr>
            <w:tcW w:w="1983" w:type="dxa"/>
          </w:tcPr>
          <w:p w:rsidR="00691A9C" w:rsidRPr="00BF1E1E" w:rsidRDefault="00E77BE0" w:rsidP="004F62D3">
            <w:r>
              <w:t>Circle of Tribes</w:t>
            </w:r>
            <w:r w:rsidR="00691A9C" w:rsidRPr="00BF1E1E">
              <w:t xml:space="preserve"> #2 Female</w:t>
            </w:r>
          </w:p>
        </w:tc>
        <w:tc>
          <w:tcPr>
            <w:tcW w:w="1485" w:type="dxa"/>
          </w:tcPr>
          <w:p w:rsidR="00691A9C" w:rsidRPr="00BF1E1E" w:rsidRDefault="00691A9C" w:rsidP="004F62D3"/>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10</w:t>
            </w:r>
          </w:p>
        </w:tc>
        <w:tc>
          <w:tcPr>
            <w:tcW w:w="1983" w:type="dxa"/>
          </w:tcPr>
          <w:p w:rsidR="00691A9C" w:rsidRPr="00BF1E1E" w:rsidRDefault="00E77BE0" w:rsidP="004F62D3">
            <w:r>
              <w:t>Circle of Tribes</w:t>
            </w:r>
            <w:r w:rsidR="00691A9C" w:rsidRPr="00BF1E1E">
              <w:t xml:space="preserve"> #3 Female</w:t>
            </w:r>
          </w:p>
        </w:tc>
        <w:tc>
          <w:tcPr>
            <w:tcW w:w="1485" w:type="dxa"/>
          </w:tcPr>
          <w:p w:rsidR="00691A9C" w:rsidRPr="00BF1E1E" w:rsidRDefault="00691A9C" w:rsidP="004F62D3"/>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11</w:t>
            </w:r>
          </w:p>
        </w:tc>
        <w:tc>
          <w:tcPr>
            <w:tcW w:w="1983" w:type="dxa"/>
          </w:tcPr>
          <w:p w:rsidR="00691A9C" w:rsidRPr="00BF1E1E" w:rsidRDefault="00505C74" w:rsidP="004F62D3">
            <w:r>
              <w:t>Houses of the Risen</w:t>
            </w:r>
            <w:r w:rsidR="00691A9C" w:rsidRPr="00BF1E1E">
              <w:t xml:space="preserve"> #1 Male</w:t>
            </w:r>
          </w:p>
        </w:tc>
        <w:tc>
          <w:tcPr>
            <w:tcW w:w="1485" w:type="dxa"/>
          </w:tcPr>
          <w:p w:rsidR="00691A9C" w:rsidRPr="00BF1E1E" w:rsidRDefault="00691A9C" w:rsidP="004F62D3"/>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12</w:t>
            </w:r>
          </w:p>
        </w:tc>
        <w:tc>
          <w:tcPr>
            <w:tcW w:w="1983" w:type="dxa"/>
          </w:tcPr>
          <w:p w:rsidR="00691A9C" w:rsidRPr="00BF1E1E" w:rsidRDefault="00505C74" w:rsidP="004F62D3">
            <w:r>
              <w:t>Houses of the Risen</w:t>
            </w:r>
            <w:r w:rsidR="00691A9C" w:rsidRPr="00BF1E1E">
              <w:t xml:space="preserve"> #2 Male</w:t>
            </w:r>
          </w:p>
        </w:tc>
        <w:tc>
          <w:tcPr>
            <w:tcW w:w="1485" w:type="dxa"/>
          </w:tcPr>
          <w:p w:rsidR="00691A9C" w:rsidRPr="00BF1E1E" w:rsidRDefault="00691A9C" w:rsidP="004F62D3"/>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13</w:t>
            </w:r>
          </w:p>
        </w:tc>
        <w:tc>
          <w:tcPr>
            <w:tcW w:w="1983" w:type="dxa"/>
          </w:tcPr>
          <w:p w:rsidR="00691A9C" w:rsidRPr="00BF1E1E" w:rsidRDefault="00505C74" w:rsidP="004F62D3">
            <w:r>
              <w:t>Houses of the Risen</w:t>
            </w:r>
            <w:r w:rsidR="00691A9C" w:rsidRPr="00BF1E1E">
              <w:t xml:space="preserve"> #3 Male</w:t>
            </w:r>
          </w:p>
        </w:tc>
        <w:tc>
          <w:tcPr>
            <w:tcW w:w="1485" w:type="dxa"/>
          </w:tcPr>
          <w:p w:rsidR="00691A9C" w:rsidRPr="00BF1E1E" w:rsidRDefault="00691A9C" w:rsidP="004F62D3"/>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14</w:t>
            </w:r>
          </w:p>
        </w:tc>
        <w:tc>
          <w:tcPr>
            <w:tcW w:w="1983" w:type="dxa"/>
          </w:tcPr>
          <w:p w:rsidR="00691A9C" w:rsidRPr="00BF1E1E" w:rsidRDefault="00505C74" w:rsidP="004F62D3">
            <w:r>
              <w:t>Houses of the Risen</w:t>
            </w:r>
            <w:r w:rsidR="00691A9C" w:rsidRPr="00BF1E1E">
              <w:t xml:space="preserve"> #1 Female</w:t>
            </w:r>
          </w:p>
        </w:tc>
        <w:tc>
          <w:tcPr>
            <w:tcW w:w="1485" w:type="dxa"/>
          </w:tcPr>
          <w:p w:rsidR="00691A9C" w:rsidRPr="00BF1E1E" w:rsidRDefault="00691A9C" w:rsidP="004F62D3"/>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15</w:t>
            </w:r>
          </w:p>
        </w:tc>
        <w:tc>
          <w:tcPr>
            <w:tcW w:w="1983" w:type="dxa"/>
          </w:tcPr>
          <w:p w:rsidR="00691A9C" w:rsidRPr="00BF1E1E" w:rsidRDefault="00505C74" w:rsidP="004F62D3">
            <w:r>
              <w:t>Houses of the Risen</w:t>
            </w:r>
            <w:r w:rsidR="00691A9C" w:rsidRPr="00BF1E1E">
              <w:t xml:space="preserve"> #2 Female</w:t>
            </w:r>
          </w:p>
        </w:tc>
        <w:tc>
          <w:tcPr>
            <w:tcW w:w="1485" w:type="dxa"/>
          </w:tcPr>
          <w:p w:rsidR="00691A9C" w:rsidRPr="00BF1E1E" w:rsidRDefault="00691A9C" w:rsidP="004F62D3"/>
        </w:tc>
      </w:tr>
      <w:tr w:rsidR="00691A9C" w:rsidRPr="000E72B1">
        <w:tc>
          <w:tcPr>
            <w:tcW w:w="1636" w:type="dxa"/>
          </w:tcPr>
          <w:p w:rsidR="00691A9C" w:rsidRPr="000E72B1" w:rsidRDefault="00691A9C" w:rsidP="004F62D3">
            <w:pPr>
              <w:pStyle w:val="ListParagraph"/>
              <w:ind w:left="0"/>
            </w:pPr>
          </w:p>
        </w:tc>
        <w:tc>
          <w:tcPr>
            <w:tcW w:w="1484" w:type="dxa"/>
          </w:tcPr>
          <w:p w:rsidR="00691A9C" w:rsidRPr="00BF1E1E" w:rsidRDefault="00691A9C" w:rsidP="00691A9C">
            <w:pPr>
              <w:jc w:val="center"/>
            </w:pPr>
            <w:r>
              <w:t>16</w:t>
            </w:r>
          </w:p>
        </w:tc>
        <w:tc>
          <w:tcPr>
            <w:tcW w:w="1983" w:type="dxa"/>
          </w:tcPr>
          <w:p w:rsidR="00691A9C" w:rsidRPr="00BF1E1E" w:rsidRDefault="00505C74" w:rsidP="004F62D3">
            <w:r>
              <w:t>Houses of the Risen</w:t>
            </w:r>
            <w:r w:rsidR="00691A9C" w:rsidRPr="00BF1E1E">
              <w:t xml:space="preserve"> #3 Female</w:t>
            </w:r>
          </w:p>
        </w:tc>
        <w:tc>
          <w:tcPr>
            <w:tcW w:w="1485" w:type="dxa"/>
          </w:tcPr>
          <w:p w:rsidR="00691A9C" w:rsidRPr="00BF1E1E" w:rsidRDefault="00691A9C" w:rsidP="004F62D3"/>
        </w:tc>
      </w:tr>
    </w:tbl>
    <w:p w:rsidR="00506439" w:rsidRDefault="00506439" w:rsidP="00D07115">
      <w:pPr>
        <w:pStyle w:val="Heading5"/>
        <w:numPr>
          <w:ilvl w:val="4"/>
          <w:numId w:val="3"/>
        </w:numPr>
      </w:pPr>
      <w:r>
        <w:lastRenderedPageBreak/>
        <w:t>NPC Portraits</w:t>
      </w:r>
    </w:p>
    <w:p w:rsidR="000E72B1" w:rsidRPr="000E72B1" w:rsidRDefault="000E72B1" w:rsidP="000E72B1"/>
    <w:tbl>
      <w:tblPr>
        <w:tblStyle w:val="TableGrid"/>
        <w:tblW w:w="0" w:type="auto"/>
        <w:tblInd w:w="2268" w:type="dxa"/>
        <w:tblLook w:val="04A0"/>
      </w:tblPr>
      <w:tblGrid>
        <w:gridCol w:w="1636"/>
        <w:gridCol w:w="1484"/>
        <w:gridCol w:w="1983"/>
        <w:gridCol w:w="1485"/>
      </w:tblGrid>
      <w:tr w:rsidR="00EB0099" w:rsidRPr="000E72B1">
        <w:tc>
          <w:tcPr>
            <w:tcW w:w="1636" w:type="dxa"/>
            <w:shd w:val="clear" w:color="auto" w:fill="B8CCE4" w:themeFill="accent1" w:themeFillTint="66"/>
          </w:tcPr>
          <w:p w:rsidR="00EB0099" w:rsidRPr="000E72B1" w:rsidRDefault="00EB0099" w:rsidP="004F62D3">
            <w:pPr>
              <w:pStyle w:val="ListParagraph"/>
              <w:ind w:left="0"/>
              <w:jc w:val="center"/>
              <w:rPr>
                <w:b/>
              </w:rPr>
            </w:pPr>
            <w:r w:rsidRPr="000E72B1">
              <w:rPr>
                <w:b/>
              </w:rPr>
              <w:t>Image</w:t>
            </w:r>
          </w:p>
        </w:tc>
        <w:tc>
          <w:tcPr>
            <w:tcW w:w="1484" w:type="dxa"/>
            <w:shd w:val="clear" w:color="auto" w:fill="B8CCE4" w:themeFill="accent1" w:themeFillTint="66"/>
          </w:tcPr>
          <w:p w:rsidR="00EB0099" w:rsidRPr="000E72B1" w:rsidRDefault="00EB0099" w:rsidP="004F62D3">
            <w:pPr>
              <w:pStyle w:val="ListParagraph"/>
              <w:ind w:left="0"/>
              <w:jc w:val="center"/>
              <w:rPr>
                <w:b/>
              </w:rPr>
            </w:pPr>
            <w:r>
              <w:rPr>
                <w:b/>
              </w:rPr>
              <w:t>ID#</w:t>
            </w:r>
          </w:p>
        </w:tc>
        <w:tc>
          <w:tcPr>
            <w:tcW w:w="1983" w:type="dxa"/>
            <w:shd w:val="clear" w:color="auto" w:fill="B8CCE4" w:themeFill="accent1" w:themeFillTint="66"/>
          </w:tcPr>
          <w:p w:rsidR="00EB0099" w:rsidRPr="000E72B1" w:rsidRDefault="00EB0099" w:rsidP="004F62D3">
            <w:pPr>
              <w:pStyle w:val="ListParagraph"/>
              <w:ind w:left="0"/>
              <w:jc w:val="center"/>
              <w:rPr>
                <w:b/>
              </w:rPr>
            </w:pPr>
            <w:r w:rsidRPr="000E72B1">
              <w:rPr>
                <w:b/>
              </w:rPr>
              <w:t>Description</w:t>
            </w:r>
          </w:p>
        </w:tc>
        <w:tc>
          <w:tcPr>
            <w:tcW w:w="1485" w:type="dxa"/>
            <w:shd w:val="clear" w:color="auto" w:fill="B8CCE4" w:themeFill="accent1" w:themeFillTint="66"/>
          </w:tcPr>
          <w:p w:rsidR="00EB0099" w:rsidRPr="000E72B1" w:rsidRDefault="00EB0099" w:rsidP="004F62D3">
            <w:pPr>
              <w:pStyle w:val="ListParagraph"/>
              <w:ind w:left="0"/>
              <w:jc w:val="center"/>
              <w:rPr>
                <w:b/>
              </w:rPr>
            </w:pPr>
            <w:r>
              <w:rPr>
                <w:b/>
              </w:rPr>
              <w:t>File Name</w:t>
            </w:r>
          </w:p>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4B6B15" w:rsidP="004F62D3">
            <w:r>
              <w:t>1</w:t>
            </w:r>
          </w:p>
        </w:tc>
        <w:tc>
          <w:tcPr>
            <w:tcW w:w="1983" w:type="dxa"/>
          </w:tcPr>
          <w:p w:rsidR="00D504D4" w:rsidRPr="00BF1E1E" w:rsidRDefault="00D504D4" w:rsidP="00D504D4">
            <w:r>
              <w:t>a hungry brown bear</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4B6B15" w:rsidP="004F62D3">
            <w:r>
              <w:t>2</w:t>
            </w:r>
          </w:p>
        </w:tc>
        <w:tc>
          <w:tcPr>
            <w:tcW w:w="1983" w:type="dxa"/>
          </w:tcPr>
          <w:p w:rsidR="00EB0099" w:rsidRPr="00BF1E1E" w:rsidRDefault="00D504D4" w:rsidP="00D504D4">
            <w:r>
              <w:t>a knoll wanderer</w:t>
            </w:r>
          </w:p>
        </w:tc>
        <w:tc>
          <w:tcPr>
            <w:tcW w:w="1485" w:type="dxa"/>
          </w:tcPr>
          <w:p w:rsidR="00EB0099" w:rsidRPr="00BF1E1E" w:rsidRDefault="00EB0099" w:rsidP="004F62D3"/>
        </w:tc>
      </w:tr>
      <w:tr w:rsidR="00D504D4" w:rsidRPr="000E72B1">
        <w:tc>
          <w:tcPr>
            <w:tcW w:w="1636" w:type="dxa"/>
          </w:tcPr>
          <w:p w:rsidR="00D504D4" w:rsidRPr="000E72B1" w:rsidRDefault="00D504D4" w:rsidP="004F62D3">
            <w:pPr>
              <w:pStyle w:val="ListParagraph"/>
              <w:ind w:left="0"/>
            </w:pPr>
          </w:p>
        </w:tc>
        <w:tc>
          <w:tcPr>
            <w:tcW w:w="1484" w:type="dxa"/>
          </w:tcPr>
          <w:p w:rsidR="00D504D4" w:rsidRPr="00BF1E1E" w:rsidRDefault="004B6B15" w:rsidP="004F62D3">
            <w:r>
              <w:t>3</w:t>
            </w:r>
          </w:p>
        </w:tc>
        <w:tc>
          <w:tcPr>
            <w:tcW w:w="1983" w:type="dxa"/>
          </w:tcPr>
          <w:p w:rsidR="00D504D4" w:rsidRPr="00BF1E1E" w:rsidRDefault="00D504D4" w:rsidP="00566884">
            <w:r>
              <w:t>a ratenoid scavenger</w:t>
            </w:r>
          </w:p>
        </w:tc>
        <w:tc>
          <w:tcPr>
            <w:tcW w:w="1485" w:type="dxa"/>
          </w:tcPr>
          <w:p w:rsidR="00D504D4" w:rsidRPr="00BF1E1E" w:rsidRDefault="00D504D4" w:rsidP="004F62D3"/>
        </w:tc>
      </w:tr>
      <w:tr w:rsidR="00D504D4" w:rsidRPr="000E72B1">
        <w:tc>
          <w:tcPr>
            <w:tcW w:w="1636" w:type="dxa"/>
          </w:tcPr>
          <w:p w:rsidR="00D504D4" w:rsidRPr="000E72B1" w:rsidRDefault="00D504D4" w:rsidP="004F62D3">
            <w:pPr>
              <w:pStyle w:val="ListParagraph"/>
              <w:ind w:left="0"/>
            </w:pPr>
          </w:p>
        </w:tc>
        <w:tc>
          <w:tcPr>
            <w:tcW w:w="1484" w:type="dxa"/>
          </w:tcPr>
          <w:p w:rsidR="00D504D4" w:rsidRPr="00BF1E1E" w:rsidRDefault="004B6B15" w:rsidP="004F62D3">
            <w:r>
              <w:t>4</w:t>
            </w:r>
          </w:p>
        </w:tc>
        <w:tc>
          <w:tcPr>
            <w:tcW w:w="1983" w:type="dxa"/>
          </w:tcPr>
          <w:p w:rsidR="00D504D4" w:rsidRPr="00BF1E1E" w:rsidRDefault="00D504D4" w:rsidP="00566884">
            <w:r>
              <w:t>an apprentice orc spirit guide</w:t>
            </w:r>
          </w:p>
        </w:tc>
        <w:tc>
          <w:tcPr>
            <w:tcW w:w="1485" w:type="dxa"/>
          </w:tcPr>
          <w:p w:rsidR="00D504D4" w:rsidRPr="00BF1E1E" w:rsidRDefault="00D504D4" w:rsidP="004F62D3"/>
        </w:tc>
      </w:tr>
      <w:tr w:rsidR="00D504D4" w:rsidRPr="000E72B1">
        <w:tc>
          <w:tcPr>
            <w:tcW w:w="1636" w:type="dxa"/>
          </w:tcPr>
          <w:p w:rsidR="00D504D4" w:rsidRPr="000E72B1" w:rsidRDefault="00D504D4" w:rsidP="004F62D3">
            <w:pPr>
              <w:pStyle w:val="ListParagraph"/>
              <w:ind w:left="0"/>
            </w:pPr>
          </w:p>
        </w:tc>
        <w:tc>
          <w:tcPr>
            <w:tcW w:w="1484" w:type="dxa"/>
          </w:tcPr>
          <w:p w:rsidR="00D504D4" w:rsidRPr="00BF1E1E" w:rsidRDefault="004B6B15" w:rsidP="004F62D3">
            <w:r>
              <w:t>5</w:t>
            </w:r>
          </w:p>
        </w:tc>
        <w:tc>
          <w:tcPr>
            <w:tcW w:w="1983" w:type="dxa"/>
          </w:tcPr>
          <w:p w:rsidR="00D504D4" w:rsidRPr="00BF1E1E" w:rsidRDefault="00D504D4" w:rsidP="00566884">
            <w:r>
              <w:t>a grey wolf</w:t>
            </w:r>
          </w:p>
        </w:tc>
        <w:tc>
          <w:tcPr>
            <w:tcW w:w="1485" w:type="dxa"/>
          </w:tcPr>
          <w:p w:rsidR="00D504D4" w:rsidRPr="00BF1E1E" w:rsidRDefault="00D504D4" w:rsidP="004F62D3"/>
        </w:tc>
      </w:tr>
      <w:tr w:rsidR="00D504D4" w:rsidRPr="000E72B1">
        <w:tc>
          <w:tcPr>
            <w:tcW w:w="1636" w:type="dxa"/>
          </w:tcPr>
          <w:p w:rsidR="00D504D4" w:rsidRPr="000E72B1" w:rsidRDefault="00D504D4" w:rsidP="004F62D3">
            <w:pPr>
              <w:pStyle w:val="ListParagraph"/>
              <w:ind w:left="0"/>
            </w:pPr>
          </w:p>
        </w:tc>
        <w:tc>
          <w:tcPr>
            <w:tcW w:w="1484" w:type="dxa"/>
          </w:tcPr>
          <w:p w:rsidR="00D504D4" w:rsidRPr="00BF1E1E" w:rsidRDefault="004B6B15" w:rsidP="004F62D3">
            <w:r>
              <w:t>6</w:t>
            </w:r>
          </w:p>
        </w:tc>
        <w:tc>
          <w:tcPr>
            <w:tcW w:w="1983" w:type="dxa"/>
          </w:tcPr>
          <w:p w:rsidR="00D504D4" w:rsidRPr="00BF1E1E" w:rsidRDefault="00D504D4" w:rsidP="00566884">
            <w:r>
              <w:t>an angry grey wolf</w:t>
            </w:r>
          </w:p>
        </w:tc>
        <w:tc>
          <w:tcPr>
            <w:tcW w:w="1485" w:type="dxa"/>
          </w:tcPr>
          <w:p w:rsidR="00D504D4" w:rsidRPr="00BF1E1E" w:rsidRDefault="00D504D4" w:rsidP="004F62D3"/>
        </w:tc>
      </w:tr>
      <w:tr w:rsidR="00D504D4" w:rsidRPr="000E72B1">
        <w:tc>
          <w:tcPr>
            <w:tcW w:w="1636" w:type="dxa"/>
          </w:tcPr>
          <w:p w:rsidR="00D504D4" w:rsidRPr="000E72B1" w:rsidRDefault="00D504D4" w:rsidP="004F62D3">
            <w:pPr>
              <w:pStyle w:val="ListParagraph"/>
              <w:ind w:left="0"/>
            </w:pPr>
          </w:p>
        </w:tc>
        <w:tc>
          <w:tcPr>
            <w:tcW w:w="1484" w:type="dxa"/>
          </w:tcPr>
          <w:p w:rsidR="00D504D4" w:rsidRPr="00BF1E1E" w:rsidRDefault="004B6B15" w:rsidP="004F62D3">
            <w:r>
              <w:t>7</w:t>
            </w:r>
          </w:p>
        </w:tc>
        <w:tc>
          <w:tcPr>
            <w:tcW w:w="1983" w:type="dxa"/>
          </w:tcPr>
          <w:p w:rsidR="00D504D4" w:rsidRPr="00BF1E1E" w:rsidRDefault="00D504D4" w:rsidP="00566884">
            <w:r>
              <w:t>a knoll scout</w:t>
            </w:r>
          </w:p>
        </w:tc>
        <w:tc>
          <w:tcPr>
            <w:tcW w:w="1485" w:type="dxa"/>
          </w:tcPr>
          <w:p w:rsidR="00D504D4" w:rsidRPr="00BF1E1E" w:rsidRDefault="00D504D4" w:rsidP="004F62D3"/>
        </w:tc>
      </w:tr>
      <w:tr w:rsidR="00D504D4" w:rsidRPr="000E72B1">
        <w:tc>
          <w:tcPr>
            <w:tcW w:w="1636" w:type="dxa"/>
          </w:tcPr>
          <w:p w:rsidR="00D504D4" w:rsidRPr="000E72B1" w:rsidRDefault="00D504D4" w:rsidP="004F62D3">
            <w:pPr>
              <w:pStyle w:val="ListParagraph"/>
              <w:ind w:left="0"/>
            </w:pPr>
          </w:p>
        </w:tc>
        <w:tc>
          <w:tcPr>
            <w:tcW w:w="1484" w:type="dxa"/>
          </w:tcPr>
          <w:p w:rsidR="00D504D4" w:rsidRPr="00BF1E1E" w:rsidRDefault="004B6B15" w:rsidP="004F62D3">
            <w:r>
              <w:t>8</w:t>
            </w:r>
          </w:p>
        </w:tc>
        <w:tc>
          <w:tcPr>
            <w:tcW w:w="1983" w:type="dxa"/>
          </w:tcPr>
          <w:p w:rsidR="00D504D4" w:rsidRPr="00BF1E1E" w:rsidRDefault="00D504D4" w:rsidP="00566884">
            <w:r>
              <w:t>an orc bully</w:t>
            </w:r>
          </w:p>
        </w:tc>
        <w:tc>
          <w:tcPr>
            <w:tcW w:w="1485" w:type="dxa"/>
          </w:tcPr>
          <w:p w:rsidR="00D504D4" w:rsidRPr="00BF1E1E" w:rsidRDefault="00D504D4" w:rsidP="004F62D3"/>
        </w:tc>
      </w:tr>
      <w:tr w:rsidR="00D504D4" w:rsidRPr="000E72B1">
        <w:tc>
          <w:tcPr>
            <w:tcW w:w="1636" w:type="dxa"/>
          </w:tcPr>
          <w:p w:rsidR="00D504D4" w:rsidRPr="000E72B1" w:rsidRDefault="00D504D4" w:rsidP="004F62D3">
            <w:pPr>
              <w:pStyle w:val="ListParagraph"/>
              <w:ind w:left="0"/>
            </w:pPr>
          </w:p>
        </w:tc>
        <w:tc>
          <w:tcPr>
            <w:tcW w:w="1484" w:type="dxa"/>
          </w:tcPr>
          <w:p w:rsidR="00D504D4" w:rsidRPr="00BF1E1E" w:rsidRDefault="004B6B15" w:rsidP="004F62D3">
            <w:r>
              <w:t>9</w:t>
            </w:r>
          </w:p>
        </w:tc>
        <w:tc>
          <w:tcPr>
            <w:tcW w:w="1983" w:type="dxa"/>
          </w:tcPr>
          <w:p w:rsidR="00D504D4" w:rsidRPr="00BF1E1E" w:rsidRDefault="00D504D4" w:rsidP="00566884">
            <w:r>
              <w:t>an alpha grey wolf</w:t>
            </w:r>
          </w:p>
        </w:tc>
        <w:tc>
          <w:tcPr>
            <w:tcW w:w="1485" w:type="dxa"/>
          </w:tcPr>
          <w:p w:rsidR="00D504D4" w:rsidRPr="00BF1E1E" w:rsidRDefault="00D504D4" w:rsidP="004F62D3"/>
        </w:tc>
      </w:tr>
      <w:tr w:rsidR="00D504D4" w:rsidRPr="000E72B1">
        <w:tc>
          <w:tcPr>
            <w:tcW w:w="1636" w:type="dxa"/>
          </w:tcPr>
          <w:p w:rsidR="00D504D4" w:rsidRPr="000E72B1" w:rsidRDefault="00D504D4" w:rsidP="004F62D3">
            <w:pPr>
              <w:pStyle w:val="ListParagraph"/>
              <w:ind w:left="0"/>
            </w:pPr>
          </w:p>
        </w:tc>
        <w:tc>
          <w:tcPr>
            <w:tcW w:w="1484" w:type="dxa"/>
          </w:tcPr>
          <w:p w:rsidR="00D504D4" w:rsidRPr="00BF1E1E" w:rsidRDefault="004B6B15" w:rsidP="004F62D3">
            <w:r>
              <w:t>10</w:t>
            </w:r>
          </w:p>
        </w:tc>
        <w:tc>
          <w:tcPr>
            <w:tcW w:w="1983" w:type="dxa"/>
          </w:tcPr>
          <w:p w:rsidR="00D504D4" w:rsidRPr="00BF1E1E" w:rsidRDefault="00D504D4" w:rsidP="00566884">
            <w:r>
              <w:t>a rabid brown bear</w:t>
            </w:r>
          </w:p>
        </w:tc>
        <w:tc>
          <w:tcPr>
            <w:tcW w:w="1485" w:type="dxa"/>
          </w:tcPr>
          <w:p w:rsidR="00D504D4" w:rsidRPr="00BF1E1E" w:rsidRDefault="00D504D4" w:rsidP="004F62D3"/>
        </w:tc>
      </w:tr>
      <w:tr w:rsidR="00D504D4" w:rsidRPr="000E72B1">
        <w:tc>
          <w:tcPr>
            <w:tcW w:w="1636" w:type="dxa"/>
          </w:tcPr>
          <w:p w:rsidR="00D504D4" w:rsidRPr="000E72B1" w:rsidRDefault="00D504D4" w:rsidP="004F62D3">
            <w:pPr>
              <w:pStyle w:val="ListParagraph"/>
              <w:ind w:left="0"/>
            </w:pPr>
          </w:p>
        </w:tc>
        <w:tc>
          <w:tcPr>
            <w:tcW w:w="1484" w:type="dxa"/>
          </w:tcPr>
          <w:p w:rsidR="00D504D4" w:rsidRPr="00BF1E1E" w:rsidRDefault="004B6B15" w:rsidP="004F62D3">
            <w:r>
              <w:t>11</w:t>
            </w:r>
          </w:p>
        </w:tc>
        <w:tc>
          <w:tcPr>
            <w:tcW w:w="1983" w:type="dxa"/>
          </w:tcPr>
          <w:p w:rsidR="00D504D4" w:rsidRPr="00BF1E1E" w:rsidRDefault="00D504D4" w:rsidP="00566884">
            <w:r>
              <w:t>a ratenoid spirae dabbler</w:t>
            </w:r>
          </w:p>
        </w:tc>
        <w:tc>
          <w:tcPr>
            <w:tcW w:w="1485" w:type="dxa"/>
          </w:tcPr>
          <w:p w:rsidR="00D504D4" w:rsidRPr="00BF1E1E" w:rsidRDefault="00D504D4" w:rsidP="004F62D3"/>
        </w:tc>
      </w:tr>
      <w:tr w:rsidR="00D504D4" w:rsidRPr="000E72B1">
        <w:tc>
          <w:tcPr>
            <w:tcW w:w="1636" w:type="dxa"/>
          </w:tcPr>
          <w:p w:rsidR="00D504D4" w:rsidRPr="000E72B1" w:rsidRDefault="00D504D4" w:rsidP="004F62D3">
            <w:pPr>
              <w:pStyle w:val="ListParagraph"/>
              <w:ind w:left="0"/>
            </w:pPr>
          </w:p>
        </w:tc>
        <w:tc>
          <w:tcPr>
            <w:tcW w:w="1484" w:type="dxa"/>
          </w:tcPr>
          <w:p w:rsidR="00D504D4" w:rsidRPr="00BF1E1E" w:rsidRDefault="004B6B15" w:rsidP="004F62D3">
            <w:r>
              <w:t>12</w:t>
            </w:r>
          </w:p>
        </w:tc>
        <w:tc>
          <w:tcPr>
            <w:tcW w:w="1983" w:type="dxa"/>
          </w:tcPr>
          <w:p w:rsidR="00D504D4" w:rsidRPr="00BF1E1E" w:rsidRDefault="00D504D4" w:rsidP="00566884">
            <w:r>
              <w:t>an orc pyromaster</w:t>
            </w:r>
          </w:p>
        </w:tc>
        <w:tc>
          <w:tcPr>
            <w:tcW w:w="1485" w:type="dxa"/>
          </w:tcPr>
          <w:p w:rsidR="00D504D4" w:rsidRPr="00BF1E1E" w:rsidRDefault="00D504D4" w:rsidP="004F62D3"/>
        </w:tc>
      </w:tr>
      <w:tr w:rsidR="00D504D4" w:rsidRPr="000E72B1">
        <w:tc>
          <w:tcPr>
            <w:tcW w:w="1636" w:type="dxa"/>
          </w:tcPr>
          <w:p w:rsidR="00D504D4" w:rsidRPr="000E72B1" w:rsidRDefault="00D504D4" w:rsidP="004F62D3">
            <w:pPr>
              <w:pStyle w:val="ListParagraph"/>
              <w:ind w:left="0"/>
            </w:pPr>
          </w:p>
        </w:tc>
        <w:tc>
          <w:tcPr>
            <w:tcW w:w="1484" w:type="dxa"/>
          </w:tcPr>
          <w:p w:rsidR="00D504D4" w:rsidRPr="00BF1E1E" w:rsidRDefault="00D504D4" w:rsidP="004F62D3"/>
        </w:tc>
        <w:tc>
          <w:tcPr>
            <w:tcW w:w="1983" w:type="dxa"/>
          </w:tcPr>
          <w:p w:rsidR="00D504D4" w:rsidRPr="00BF1E1E" w:rsidRDefault="00D504D4" w:rsidP="004F62D3"/>
        </w:tc>
        <w:tc>
          <w:tcPr>
            <w:tcW w:w="1485" w:type="dxa"/>
          </w:tcPr>
          <w:p w:rsidR="00D504D4" w:rsidRPr="00BF1E1E" w:rsidRDefault="00D504D4" w:rsidP="004F62D3"/>
        </w:tc>
      </w:tr>
      <w:tr w:rsidR="00D504D4" w:rsidRPr="000E72B1">
        <w:tc>
          <w:tcPr>
            <w:tcW w:w="1636" w:type="dxa"/>
          </w:tcPr>
          <w:p w:rsidR="00D504D4" w:rsidRPr="000E72B1" w:rsidRDefault="00D504D4" w:rsidP="004F62D3">
            <w:pPr>
              <w:pStyle w:val="ListParagraph"/>
              <w:ind w:left="0"/>
            </w:pPr>
          </w:p>
        </w:tc>
        <w:tc>
          <w:tcPr>
            <w:tcW w:w="1484" w:type="dxa"/>
          </w:tcPr>
          <w:p w:rsidR="00D504D4" w:rsidRPr="00BF1E1E" w:rsidRDefault="00D504D4" w:rsidP="004F62D3"/>
        </w:tc>
        <w:tc>
          <w:tcPr>
            <w:tcW w:w="1983" w:type="dxa"/>
          </w:tcPr>
          <w:p w:rsidR="00D504D4" w:rsidRPr="00BF1E1E" w:rsidRDefault="00D504D4" w:rsidP="004F62D3"/>
        </w:tc>
        <w:tc>
          <w:tcPr>
            <w:tcW w:w="1485" w:type="dxa"/>
          </w:tcPr>
          <w:p w:rsidR="00D504D4" w:rsidRPr="00BF1E1E" w:rsidRDefault="00D504D4" w:rsidP="004F62D3"/>
        </w:tc>
      </w:tr>
      <w:tr w:rsidR="00D504D4" w:rsidRPr="000E72B1">
        <w:tc>
          <w:tcPr>
            <w:tcW w:w="1636" w:type="dxa"/>
          </w:tcPr>
          <w:p w:rsidR="00D504D4" w:rsidRPr="000E72B1" w:rsidRDefault="00D504D4" w:rsidP="004F62D3">
            <w:pPr>
              <w:pStyle w:val="ListParagraph"/>
              <w:ind w:left="0"/>
            </w:pPr>
          </w:p>
        </w:tc>
        <w:tc>
          <w:tcPr>
            <w:tcW w:w="1484" w:type="dxa"/>
          </w:tcPr>
          <w:p w:rsidR="00D504D4" w:rsidRPr="00BF1E1E" w:rsidRDefault="00D504D4" w:rsidP="004F62D3"/>
        </w:tc>
        <w:tc>
          <w:tcPr>
            <w:tcW w:w="1983" w:type="dxa"/>
          </w:tcPr>
          <w:p w:rsidR="00D504D4" w:rsidRPr="00BF1E1E" w:rsidRDefault="00D504D4" w:rsidP="004F62D3"/>
        </w:tc>
        <w:tc>
          <w:tcPr>
            <w:tcW w:w="1485" w:type="dxa"/>
          </w:tcPr>
          <w:p w:rsidR="00D504D4" w:rsidRPr="00BF1E1E" w:rsidRDefault="00D504D4" w:rsidP="004F62D3"/>
        </w:tc>
      </w:tr>
      <w:tr w:rsidR="00D504D4" w:rsidRPr="000E72B1">
        <w:tc>
          <w:tcPr>
            <w:tcW w:w="1636" w:type="dxa"/>
          </w:tcPr>
          <w:p w:rsidR="00D504D4" w:rsidRPr="000E72B1" w:rsidRDefault="00D504D4" w:rsidP="004F62D3">
            <w:pPr>
              <w:pStyle w:val="ListParagraph"/>
              <w:ind w:left="0"/>
            </w:pPr>
          </w:p>
        </w:tc>
        <w:tc>
          <w:tcPr>
            <w:tcW w:w="1484" w:type="dxa"/>
          </w:tcPr>
          <w:p w:rsidR="00D504D4" w:rsidRPr="00BF1E1E" w:rsidRDefault="004B6B15" w:rsidP="004F62D3">
            <w:r>
              <w:t>20000</w:t>
            </w:r>
          </w:p>
        </w:tc>
        <w:tc>
          <w:tcPr>
            <w:tcW w:w="1983" w:type="dxa"/>
          </w:tcPr>
          <w:p w:rsidR="00D504D4" w:rsidRPr="00BF1E1E" w:rsidRDefault="004B6B15" w:rsidP="004F62D3">
            <w:r>
              <w:t xml:space="preserve">Sebastian – </w:t>
            </w:r>
            <w:r w:rsidR="00C47326">
              <w:t>Order of the Enlightened</w:t>
            </w:r>
          </w:p>
        </w:tc>
        <w:tc>
          <w:tcPr>
            <w:tcW w:w="1485" w:type="dxa"/>
          </w:tcPr>
          <w:p w:rsidR="00D504D4" w:rsidRPr="00BF1E1E" w:rsidRDefault="00D504D4" w:rsidP="004F62D3"/>
        </w:tc>
      </w:tr>
    </w:tbl>
    <w:p w:rsidR="000E72B1" w:rsidRPr="000E72B1" w:rsidRDefault="000E72B1" w:rsidP="000E72B1"/>
    <w:p w:rsidR="00237E46" w:rsidRDefault="00237E46" w:rsidP="00D07115">
      <w:pPr>
        <w:pStyle w:val="Heading5"/>
        <w:numPr>
          <w:ilvl w:val="4"/>
          <w:numId w:val="3"/>
        </w:numPr>
      </w:pPr>
      <w:r>
        <w:t>Items</w:t>
      </w:r>
    </w:p>
    <w:tbl>
      <w:tblPr>
        <w:tblStyle w:val="TableGrid"/>
        <w:tblW w:w="0" w:type="auto"/>
        <w:tblInd w:w="2268" w:type="dxa"/>
        <w:tblLook w:val="04A0"/>
      </w:tblPr>
      <w:tblGrid>
        <w:gridCol w:w="1636"/>
        <w:gridCol w:w="1484"/>
        <w:gridCol w:w="1983"/>
        <w:gridCol w:w="1485"/>
      </w:tblGrid>
      <w:tr w:rsidR="00EB0099" w:rsidRPr="000E72B1">
        <w:tc>
          <w:tcPr>
            <w:tcW w:w="1636" w:type="dxa"/>
            <w:shd w:val="clear" w:color="auto" w:fill="B8CCE4" w:themeFill="accent1" w:themeFillTint="66"/>
          </w:tcPr>
          <w:p w:rsidR="00EB0099" w:rsidRPr="000E72B1" w:rsidRDefault="00EB0099" w:rsidP="004F62D3">
            <w:pPr>
              <w:pStyle w:val="ListParagraph"/>
              <w:ind w:left="0"/>
              <w:jc w:val="center"/>
              <w:rPr>
                <w:b/>
              </w:rPr>
            </w:pPr>
            <w:r w:rsidRPr="000E72B1">
              <w:rPr>
                <w:b/>
              </w:rPr>
              <w:t>Image</w:t>
            </w:r>
          </w:p>
        </w:tc>
        <w:tc>
          <w:tcPr>
            <w:tcW w:w="1484" w:type="dxa"/>
            <w:shd w:val="clear" w:color="auto" w:fill="B8CCE4" w:themeFill="accent1" w:themeFillTint="66"/>
          </w:tcPr>
          <w:p w:rsidR="00EB0099" w:rsidRPr="000E72B1" w:rsidRDefault="00EB0099" w:rsidP="004F62D3">
            <w:pPr>
              <w:pStyle w:val="ListParagraph"/>
              <w:ind w:left="0"/>
              <w:jc w:val="center"/>
              <w:rPr>
                <w:b/>
              </w:rPr>
            </w:pPr>
            <w:r>
              <w:rPr>
                <w:b/>
              </w:rPr>
              <w:t>ID#</w:t>
            </w:r>
          </w:p>
        </w:tc>
        <w:tc>
          <w:tcPr>
            <w:tcW w:w="1983" w:type="dxa"/>
            <w:shd w:val="clear" w:color="auto" w:fill="B8CCE4" w:themeFill="accent1" w:themeFillTint="66"/>
          </w:tcPr>
          <w:p w:rsidR="00EB0099" w:rsidRPr="000E72B1" w:rsidRDefault="00EB0099" w:rsidP="004F62D3">
            <w:pPr>
              <w:pStyle w:val="ListParagraph"/>
              <w:ind w:left="0"/>
              <w:jc w:val="center"/>
              <w:rPr>
                <w:b/>
              </w:rPr>
            </w:pPr>
            <w:r w:rsidRPr="000E72B1">
              <w:rPr>
                <w:b/>
              </w:rPr>
              <w:t>Description</w:t>
            </w:r>
          </w:p>
        </w:tc>
        <w:tc>
          <w:tcPr>
            <w:tcW w:w="1485" w:type="dxa"/>
            <w:shd w:val="clear" w:color="auto" w:fill="B8CCE4" w:themeFill="accent1" w:themeFillTint="66"/>
          </w:tcPr>
          <w:p w:rsidR="00EB0099" w:rsidRPr="000E72B1" w:rsidRDefault="00EB0099" w:rsidP="004F62D3">
            <w:pPr>
              <w:pStyle w:val="ListParagraph"/>
              <w:ind w:left="0"/>
              <w:jc w:val="center"/>
              <w:rPr>
                <w:b/>
              </w:rPr>
            </w:pPr>
            <w:r>
              <w:rPr>
                <w:b/>
              </w:rPr>
              <w:t>File Name</w:t>
            </w:r>
          </w:p>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4B6B15" w:rsidP="004F62D3">
            <w:r>
              <w:t>50000</w:t>
            </w:r>
          </w:p>
        </w:tc>
        <w:tc>
          <w:tcPr>
            <w:tcW w:w="1983" w:type="dxa"/>
          </w:tcPr>
          <w:p w:rsidR="00EB0099" w:rsidRPr="00BF1E1E" w:rsidRDefault="004B6B15" w:rsidP="004F62D3">
            <w:r>
              <w:t>a claw of a brown bear</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4B6B15" w:rsidP="004F62D3">
            <w:r>
              <w:t>50001</w:t>
            </w:r>
          </w:p>
        </w:tc>
        <w:tc>
          <w:tcPr>
            <w:tcW w:w="1983" w:type="dxa"/>
          </w:tcPr>
          <w:p w:rsidR="00EB0099" w:rsidRPr="00BF1E1E" w:rsidRDefault="004B6B15" w:rsidP="004F62D3">
            <w:r>
              <w:t>blood of a she-knoll</w:t>
            </w:r>
          </w:p>
        </w:tc>
        <w:tc>
          <w:tcPr>
            <w:tcW w:w="1485" w:type="dxa"/>
          </w:tcPr>
          <w:p w:rsidR="00EB0099" w:rsidRPr="00BF1E1E" w:rsidRDefault="00EB0099" w:rsidP="004F62D3"/>
        </w:tc>
      </w:tr>
      <w:tr w:rsidR="004B6B15" w:rsidRPr="000E72B1">
        <w:tc>
          <w:tcPr>
            <w:tcW w:w="1636" w:type="dxa"/>
          </w:tcPr>
          <w:p w:rsidR="004B6B15" w:rsidRPr="000E72B1" w:rsidRDefault="004B6B15" w:rsidP="004F62D3">
            <w:pPr>
              <w:pStyle w:val="ListParagraph"/>
              <w:ind w:left="0"/>
            </w:pPr>
          </w:p>
        </w:tc>
        <w:tc>
          <w:tcPr>
            <w:tcW w:w="1484" w:type="dxa"/>
          </w:tcPr>
          <w:p w:rsidR="004B6B15" w:rsidRDefault="004B6B15" w:rsidP="004F62D3">
            <w:r>
              <w:t>50002</w:t>
            </w:r>
          </w:p>
        </w:tc>
        <w:tc>
          <w:tcPr>
            <w:tcW w:w="1983" w:type="dxa"/>
          </w:tcPr>
          <w:p w:rsidR="004B6B15" w:rsidRDefault="004B6B15" w:rsidP="004F62D3">
            <w:r>
              <w:t>tuft of grey wolf fur</w:t>
            </w:r>
          </w:p>
        </w:tc>
        <w:tc>
          <w:tcPr>
            <w:tcW w:w="1485" w:type="dxa"/>
          </w:tcPr>
          <w:p w:rsidR="004B6B15" w:rsidRPr="00BF1E1E" w:rsidRDefault="004B6B15" w:rsidP="004F62D3"/>
        </w:tc>
      </w:tr>
      <w:tr w:rsidR="004B6B15" w:rsidRPr="000E72B1">
        <w:tc>
          <w:tcPr>
            <w:tcW w:w="1636" w:type="dxa"/>
          </w:tcPr>
          <w:p w:rsidR="004B6B15" w:rsidRPr="000E72B1" w:rsidRDefault="004B6B15" w:rsidP="004F62D3">
            <w:pPr>
              <w:pStyle w:val="ListParagraph"/>
              <w:ind w:left="0"/>
            </w:pPr>
          </w:p>
        </w:tc>
        <w:tc>
          <w:tcPr>
            <w:tcW w:w="1484" w:type="dxa"/>
          </w:tcPr>
          <w:p w:rsidR="004B6B15" w:rsidRDefault="004B6B15" w:rsidP="004F62D3">
            <w:r>
              <w:t>50003</w:t>
            </w:r>
          </w:p>
        </w:tc>
        <w:tc>
          <w:tcPr>
            <w:tcW w:w="1983" w:type="dxa"/>
          </w:tcPr>
          <w:p w:rsidR="004B6B15" w:rsidRDefault="004B6B15" w:rsidP="004F62D3">
            <w:r>
              <w:t>powdered ratenoid fingernail</w:t>
            </w:r>
          </w:p>
        </w:tc>
        <w:tc>
          <w:tcPr>
            <w:tcW w:w="1485" w:type="dxa"/>
          </w:tcPr>
          <w:p w:rsidR="004B6B15" w:rsidRPr="00BF1E1E" w:rsidRDefault="004B6B15" w:rsidP="004F62D3"/>
        </w:tc>
      </w:tr>
      <w:tr w:rsidR="004B6B15" w:rsidRPr="000E72B1">
        <w:tc>
          <w:tcPr>
            <w:tcW w:w="1636" w:type="dxa"/>
          </w:tcPr>
          <w:p w:rsidR="004B6B15" w:rsidRPr="000E72B1" w:rsidRDefault="004B6B15" w:rsidP="004F62D3">
            <w:pPr>
              <w:pStyle w:val="ListParagraph"/>
              <w:ind w:left="0"/>
            </w:pPr>
          </w:p>
        </w:tc>
        <w:tc>
          <w:tcPr>
            <w:tcW w:w="1484" w:type="dxa"/>
          </w:tcPr>
          <w:p w:rsidR="004B6B15" w:rsidRDefault="004B6B15" w:rsidP="004F62D3">
            <w:r>
              <w:t>50004</w:t>
            </w:r>
          </w:p>
        </w:tc>
        <w:tc>
          <w:tcPr>
            <w:tcW w:w="1983" w:type="dxa"/>
          </w:tcPr>
          <w:p w:rsidR="004B6B15" w:rsidRDefault="004B6B15" w:rsidP="004F62D3">
            <w:r>
              <w:t>lice from an unwashed orc</w:t>
            </w:r>
          </w:p>
        </w:tc>
        <w:tc>
          <w:tcPr>
            <w:tcW w:w="1485" w:type="dxa"/>
          </w:tcPr>
          <w:p w:rsidR="004B6B15" w:rsidRPr="00BF1E1E" w:rsidRDefault="004B6B15" w:rsidP="004F62D3"/>
        </w:tc>
      </w:tr>
    </w:tbl>
    <w:p w:rsidR="000E72B1" w:rsidRPr="000E72B1" w:rsidRDefault="000E72B1" w:rsidP="000E72B1"/>
    <w:p w:rsidR="00237E46" w:rsidRDefault="00237E46" w:rsidP="00D07115">
      <w:pPr>
        <w:pStyle w:val="Heading5"/>
        <w:numPr>
          <w:ilvl w:val="4"/>
          <w:numId w:val="3"/>
        </w:numPr>
      </w:pPr>
      <w:r>
        <w:t>Buildings</w:t>
      </w:r>
      <w:r w:rsidR="009012CB">
        <w:t xml:space="preserve"> / Town</w:t>
      </w:r>
    </w:p>
    <w:tbl>
      <w:tblPr>
        <w:tblStyle w:val="TableGrid"/>
        <w:tblW w:w="0" w:type="auto"/>
        <w:tblInd w:w="2268" w:type="dxa"/>
        <w:tblLook w:val="04A0"/>
      </w:tblPr>
      <w:tblGrid>
        <w:gridCol w:w="1601"/>
        <w:gridCol w:w="1427"/>
        <w:gridCol w:w="2106"/>
        <w:gridCol w:w="1454"/>
      </w:tblGrid>
      <w:tr w:rsidR="00EB0099" w:rsidRPr="000E72B1">
        <w:tc>
          <w:tcPr>
            <w:tcW w:w="1601" w:type="dxa"/>
            <w:shd w:val="clear" w:color="auto" w:fill="B8CCE4" w:themeFill="accent1" w:themeFillTint="66"/>
          </w:tcPr>
          <w:p w:rsidR="00EB0099" w:rsidRPr="000E72B1" w:rsidRDefault="00EB0099" w:rsidP="004F62D3">
            <w:pPr>
              <w:pStyle w:val="ListParagraph"/>
              <w:ind w:left="0"/>
              <w:jc w:val="center"/>
              <w:rPr>
                <w:b/>
              </w:rPr>
            </w:pPr>
            <w:r w:rsidRPr="000E72B1">
              <w:rPr>
                <w:b/>
              </w:rPr>
              <w:t>Image</w:t>
            </w:r>
          </w:p>
        </w:tc>
        <w:tc>
          <w:tcPr>
            <w:tcW w:w="1427" w:type="dxa"/>
            <w:shd w:val="clear" w:color="auto" w:fill="B8CCE4" w:themeFill="accent1" w:themeFillTint="66"/>
          </w:tcPr>
          <w:p w:rsidR="00EB0099" w:rsidRPr="000E72B1" w:rsidRDefault="00EB0099" w:rsidP="007E2148">
            <w:pPr>
              <w:pStyle w:val="ListParagraph"/>
              <w:ind w:left="0"/>
              <w:jc w:val="center"/>
              <w:rPr>
                <w:b/>
              </w:rPr>
            </w:pPr>
            <w:r>
              <w:rPr>
                <w:b/>
              </w:rPr>
              <w:t>ID#</w:t>
            </w:r>
          </w:p>
        </w:tc>
        <w:tc>
          <w:tcPr>
            <w:tcW w:w="2106" w:type="dxa"/>
            <w:shd w:val="clear" w:color="auto" w:fill="B8CCE4" w:themeFill="accent1" w:themeFillTint="66"/>
          </w:tcPr>
          <w:p w:rsidR="00EB0099" w:rsidRPr="000E72B1" w:rsidRDefault="00EB0099" w:rsidP="004F62D3">
            <w:pPr>
              <w:pStyle w:val="ListParagraph"/>
              <w:ind w:left="0"/>
              <w:jc w:val="center"/>
              <w:rPr>
                <w:b/>
              </w:rPr>
            </w:pPr>
            <w:r w:rsidRPr="000E72B1">
              <w:rPr>
                <w:b/>
              </w:rPr>
              <w:t>Description</w:t>
            </w:r>
          </w:p>
        </w:tc>
        <w:tc>
          <w:tcPr>
            <w:tcW w:w="1454" w:type="dxa"/>
            <w:shd w:val="clear" w:color="auto" w:fill="B8CCE4" w:themeFill="accent1" w:themeFillTint="66"/>
          </w:tcPr>
          <w:p w:rsidR="00EB0099" w:rsidRPr="000E72B1" w:rsidRDefault="00EB0099" w:rsidP="004F62D3">
            <w:pPr>
              <w:pStyle w:val="ListParagraph"/>
              <w:ind w:left="0"/>
              <w:jc w:val="center"/>
              <w:rPr>
                <w:b/>
              </w:rPr>
            </w:pPr>
            <w:r>
              <w:rPr>
                <w:b/>
              </w:rPr>
              <w:t>File Name</w:t>
            </w:r>
          </w:p>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1</w:t>
            </w:r>
          </w:p>
        </w:tc>
        <w:tc>
          <w:tcPr>
            <w:tcW w:w="2106" w:type="dxa"/>
          </w:tcPr>
          <w:p w:rsidR="00EB0099" w:rsidRDefault="00505C74" w:rsidP="004F62D3">
            <w:r>
              <w:t>Order of the Enlightened</w:t>
            </w:r>
            <w:r w:rsidR="00EB0099">
              <w:t xml:space="preserve"> Town Backdrop</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2</w:t>
            </w:r>
          </w:p>
        </w:tc>
        <w:tc>
          <w:tcPr>
            <w:tcW w:w="2106" w:type="dxa"/>
          </w:tcPr>
          <w:p w:rsidR="00EB0099" w:rsidRDefault="00E77BE0" w:rsidP="004F62D3">
            <w:r>
              <w:t>Circle of Tribes</w:t>
            </w:r>
            <w:r w:rsidR="00EB0099">
              <w:t xml:space="preserve"> Town Backdrop</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3</w:t>
            </w:r>
          </w:p>
        </w:tc>
        <w:tc>
          <w:tcPr>
            <w:tcW w:w="2106" w:type="dxa"/>
          </w:tcPr>
          <w:p w:rsidR="00EB0099" w:rsidRDefault="00505C74" w:rsidP="004F62D3">
            <w:r>
              <w:t>Houses of the Risen</w:t>
            </w:r>
            <w:r w:rsidR="00EB0099">
              <w:t xml:space="preserve"> Town Backdrop</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4</w:t>
            </w:r>
          </w:p>
        </w:tc>
        <w:tc>
          <w:tcPr>
            <w:tcW w:w="2106" w:type="dxa"/>
          </w:tcPr>
          <w:p w:rsidR="00EB0099" w:rsidRPr="00BF1E1E" w:rsidRDefault="00EB0099" w:rsidP="004F62D3">
            <w:r>
              <w:t>Adventurer’s Hall (</w:t>
            </w:r>
            <w:r w:rsidR="00505C74">
              <w:t>Order of the Enlightened</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5</w:t>
            </w:r>
          </w:p>
        </w:tc>
        <w:tc>
          <w:tcPr>
            <w:tcW w:w="2106" w:type="dxa"/>
          </w:tcPr>
          <w:p w:rsidR="00EB0099" w:rsidRDefault="00EB0099" w:rsidP="004F62D3">
            <w:r>
              <w:t>Headhunter’s Tavern (</w:t>
            </w:r>
            <w:r w:rsidR="00E77BE0">
              <w:t>Circle of Tribes</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6</w:t>
            </w:r>
          </w:p>
        </w:tc>
        <w:tc>
          <w:tcPr>
            <w:tcW w:w="2106" w:type="dxa"/>
          </w:tcPr>
          <w:p w:rsidR="00EB0099" w:rsidRDefault="00EB0099" w:rsidP="004F62D3">
            <w:r>
              <w:t>Open Grave (</w:t>
            </w:r>
            <w:r w:rsidR="00505C74">
              <w:t>Houses of the Risen</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7</w:t>
            </w:r>
          </w:p>
        </w:tc>
        <w:tc>
          <w:tcPr>
            <w:tcW w:w="2106" w:type="dxa"/>
          </w:tcPr>
          <w:p w:rsidR="00EB0099" w:rsidRPr="00BF1E1E" w:rsidRDefault="00EB0099" w:rsidP="004F62D3">
            <w:r>
              <w:t>Shop (</w:t>
            </w:r>
            <w:r w:rsidR="00505C74">
              <w:t>Order of the Enlightened</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8</w:t>
            </w:r>
          </w:p>
        </w:tc>
        <w:tc>
          <w:tcPr>
            <w:tcW w:w="2106" w:type="dxa"/>
          </w:tcPr>
          <w:p w:rsidR="00EB0099" w:rsidRDefault="00EB0099" w:rsidP="005569F5">
            <w:r>
              <w:t>Shop (</w:t>
            </w:r>
            <w:r w:rsidR="00E77BE0">
              <w:t>Circle of Tribes</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9</w:t>
            </w:r>
          </w:p>
        </w:tc>
        <w:tc>
          <w:tcPr>
            <w:tcW w:w="2106" w:type="dxa"/>
          </w:tcPr>
          <w:p w:rsidR="00EB0099" w:rsidRDefault="00EB0099" w:rsidP="004F62D3">
            <w:r>
              <w:t>Shop (</w:t>
            </w:r>
            <w:r w:rsidR="00505C74">
              <w:t>Houses of the Risen</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10</w:t>
            </w:r>
          </w:p>
        </w:tc>
        <w:tc>
          <w:tcPr>
            <w:tcW w:w="2106" w:type="dxa"/>
          </w:tcPr>
          <w:p w:rsidR="00EB0099" w:rsidRPr="00BF1E1E" w:rsidRDefault="00EB0099" w:rsidP="004F62D3">
            <w:r>
              <w:t>Administrator’s Home (</w:t>
            </w:r>
            <w:r w:rsidR="00505C74">
              <w:t>Order of the Enlightened</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11</w:t>
            </w:r>
          </w:p>
        </w:tc>
        <w:tc>
          <w:tcPr>
            <w:tcW w:w="2106" w:type="dxa"/>
          </w:tcPr>
          <w:p w:rsidR="00EB0099" w:rsidRDefault="00EB0099" w:rsidP="004F62D3">
            <w:r>
              <w:t>Chief’s Hut (</w:t>
            </w:r>
            <w:r w:rsidR="00E77BE0">
              <w:t>Circle of Tribes</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12</w:t>
            </w:r>
          </w:p>
        </w:tc>
        <w:tc>
          <w:tcPr>
            <w:tcW w:w="2106" w:type="dxa"/>
          </w:tcPr>
          <w:p w:rsidR="00EB0099" w:rsidRDefault="00EB0099" w:rsidP="004F62D3">
            <w:r>
              <w:t>Master Lich’s Demesne (</w:t>
            </w:r>
            <w:r w:rsidR="00505C74">
              <w:t xml:space="preserve">Houses </w:t>
            </w:r>
            <w:r w:rsidR="00505C74">
              <w:lastRenderedPageBreak/>
              <w:t>of the Risen</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13</w:t>
            </w:r>
          </w:p>
        </w:tc>
        <w:tc>
          <w:tcPr>
            <w:tcW w:w="2106" w:type="dxa"/>
          </w:tcPr>
          <w:p w:rsidR="00EB0099" w:rsidRPr="00BF1E1E" w:rsidRDefault="00EB0099" w:rsidP="004F62D3">
            <w:r>
              <w:t>Blacksmith (</w:t>
            </w:r>
            <w:r w:rsidR="00505C74">
              <w:t>Order of the Enlightened</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14</w:t>
            </w:r>
          </w:p>
        </w:tc>
        <w:tc>
          <w:tcPr>
            <w:tcW w:w="2106" w:type="dxa"/>
          </w:tcPr>
          <w:p w:rsidR="00EB0099" w:rsidRDefault="00EB0099" w:rsidP="004F62D3">
            <w:r>
              <w:t>Forge (</w:t>
            </w:r>
            <w:r w:rsidR="00E77BE0">
              <w:t>Circle of Tribes</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15</w:t>
            </w:r>
          </w:p>
        </w:tc>
        <w:tc>
          <w:tcPr>
            <w:tcW w:w="2106" w:type="dxa"/>
          </w:tcPr>
          <w:p w:rsidR="00EB0099" w:rsidRDefault="00EB0099" w:rsidP="004F62D3">
            <w:r>
              <w:t>Black Iron Crypt (</w:t>
            </w:r>
            <w:r w:rsidR="00505C74">
              <w:t>Houses of the Risen</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16</w:t>
            </w:r>
          </w:p>
        </w:tc>
        <w:tc>
          <w:tcPr>
            <w:tcW w:w="2106" w:type="dxa"/>
          </w:tcPr>
          <w:p w:rsidR="00EB0099" w:rsidRPr="00BF1E1E" w:rsidRDefault="00EB0099" w:rsidP="004F62D3">
            <w:r>
              <w:t>Training Field (</w:t>
            </w:r>
            <w:r w:rsidR="00505C74">
              <w:t>Order of the Enlightened</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17</w:t>
            </w:r>
          </w:p>
        </w:tc>
        <w:tc>
          <w:tcPr>
            <w:tcW w:w="2106" w:type="dxa"/>
          </w:tcPr>
          <w:p w:rsidR="00EB0099" w:rsidRDefault="00EB0099" w:rsidP="004F62D3">
            <w:r>
              <w:t>Field of Bones (</w:t>
            </w:r>
            <w:r w:rsidR="00E77BE0">
              <w:t>Circle of Tribes</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18</w:t>
            </w:r>
          </w:p>
        </w:tc>
        <w:tc>
          <w:tcPr>
            <w:tcW w:w="2106" w:type="dxa"/>
          </w:tcPr>
          <w:p w:rsidR="00EB0099" w:rsidRDefault="00EB0099" w:rsidP="004F62D3">
            <w:r>
              <w:t>Meadow of War (</w:t>
            </w:r>
            <w:r w:rsidR="00505C74">
              <w:t>Houses of the Risen</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19</w:t>
            </w:r>
          </w:p>
        </w:tc>
        <w:tc>
          <w:tcPr>
            <w:tcW w:w="2106" w:type="dxa"/>
          </w:tcPr>
          <w:p w:rsidR="00EB0099" w:rsidRPr="00BF1E1E" w:rsidRDefault="00EB0099" w:rsidP="004F62D3">
            <w:r>
              <w:t>Market (</w:t>
            </w:r>
            <w:r w:rsidR="00505C74">
              <w:t>Order of the Enlightened</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20</w:t>
            </w:r>
          </w:p>
        </w:tc>
        <w:tc>
          <w:tcPr>
            <w:tcW w:w="2106" w:type="dxa"/>
          </w:tcPr>
          <w:p w:rsidR="00EB0099" w:rsidRDefault="00EB0099" w:rsidP="004F62D3">
            <w:r>
              <w:t>Trader’s Market (</w:t>
            </w:r>
            <w:r w:rsidR="00E77BE0">
              <w:t>Circle of Tribes</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21</w:t>
            </w:r>
          </w:p>
        </w:tc>
        <w:tc>
          <w:tcPr>
            <w:tcW w:w="2106" w:type="dxa"/>
          </w:tcPr>
          <w:p w:rsidR="00EB0099" w:rsidRDefault="00EB0099" w:rsidP="004F62D3">
            <w:r>
              <w:t>Black Market (</w:t>
            </w:r>
            <w:r w:rsidR="00505C74">
              <w:t>Houses of the Risen</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22</w:t>
            </w:r>
          </w:p>
        </w:tc>
        <w:tc>
          <w:tcPr>
            <w:tcW w:w="2106" w:type="dxa"/>
          </w:tcPr>
          <w:p w:rsidR="00EB0099" w:rsidRPr="00BF1E1E" w:rsidRDefault="00EB0099" w:rsidP="004F62D3">
            <w:r>
              <w:t>Monastery (</w:t>
            </w:r>
            <w:r w:rsidR="00505C74">
              <w:t>Order of the Enlightened</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23</w:t>
            </w:r>
          </w:p>
        </w:tc>
        <w:tc>
          <w:tcPr>
            <w:tcW w:w="2106" w:type="dxa"/>
          </w:tcPr>
          <w:p w:rsidR="00EB0099" w:rsidRDefault="00EB0099" w:rsidP="004F62D3">
            <w:r>
              <w:t>Shrine of Trachamen (</w:t>
            </w:r>
            <w:r w:rsidR="00E77BE0">
              <w:t>Circle of Tribes</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24</w:t>
            </w:r>
          </w:p>
        </w:tc>
        <w:tc>
          <w:tcPr>
            <w:tcW w:w="2106" w:type="dxa"/>
          </w:tcPr>
          <w:p w:rsidR="00EB0099" w:rsidRDefault="00EB0099" w:rsidP="004F62D3">
            <w:r>
              <w:t>Dark Temple (</w:t>
            </w:r>
            <w:r w:rsidR="00505C74">
              <w:t>Houses of the Risen</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25</w:t>
            </w:r>
          </w:p>
        </w:tc>
        <w:tc>
          <w:tcPr>
            <w:tcW w:w="2106" w:type="dxa"/>
          </w:tcPr>
          <w:p w:rsidR="00EB0099" w:rsidRPr="00BF1E1E" w:rsidRDefault="00EB0099" w:rsidP="004F62D3">
            <w:r>
              <w:t>Mystic Tower (</w:t>
            </w:r>
            <w:r w:rsidR="00505C74">
              <w:t>Order of the Enlightened</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26</w:t>
            </w:r>
          </w:p>
        </w:tc>
        <w:tc>
          <w:tcPr>
            <w:tcW w:w="2106" w:type="dxa"/>
          </w:tcPr>
          <w:p w:rsidR="00EB0099" w:rsidRDefault="00EB0099" w:rsidP="004F62D3">
            <w:r>
              <w:t>Shaman’s Hut (</w:t>
            </w:r>
            <w:r w:rsidR="00E77BE0">
              <w:t>Circle of Tribes</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27</w:t>
            </w:r>
          </w:p>
        </w:tc>
        <w:tc>
          <w:tcPr>
            <w:tcW w:w="2106" w:type="dxa"/>
          </w:tcPr>
          <w:p w:rsidR="00EB0099" w:rsidRDefault="00EB0099" w:rsidP="004F62D3">
            <w:r>
              <w:t>Death Tower (</w:t>
            </w:r>
            <w:r w:rsidR="00505C74">
              <w:t>Houses of the Risen</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28</w:t>
            </w:r>
          </w:p>
        </w:tc>
        <w:tc>
          <w:tcPr>
            <w:tcW w:w="2106" w:type="dxa"/>
          </w:tcPr>
          <w:p w:rsidR="00EB0099" w:rsidRPr="00BF1E1E" w:rsidRDefault="00EB0099" w:rsidP="004F62D3">
            <w:r>
              <w:t>Amphitheater (</w:t>
            </w:r>
            <w:r w:rsidR="00505C74">
              <w:t>Order of the Enlightened</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29</w:t>
            </w:r>
          </w:p>
        </w:tc>
        <w:tc>
          <w:tcPr>
            <w:tcW w:w="2106" w:type="dxa"/>
          </w:tcPr>
          <w:p w:rsidR="00EB0099" w:rsidRDefault="00EB0099" w:rsidP="004F62D3">
            <w:r>
              <w:t>Gathering Point (</w:t>
            </w:r>
            <w:r w:rsidR="00E77BE0">
              <w:t>Circle of Tribes</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30</w:t>
            </w:r>
          </w:p>
        </w:tc>
        <w:tc>
          <w:tcPr>
            <w:tcW w:w="2106" w:type="dxa"/>
          </w:tcPr>
          <w:p w:rsidR="00EB0099" w:rsidRDefault="00EB0099" w:rsidP="004F62D3">
            <w:r>
              <w:t>Platform of Command (</w:t>
            </w:r>
            <w:r w:rsidR="00505C74">
              <w:t xml:space="preserve">Houses </w:t>
            </w:r>
            <w:r w:rsidR="00505C74">
              <w:lastRenderedPageBreak/>
              <w:t>of the Risen</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31</w:t>
            </w:r>
          </w:p>
        </w:tc>
        <w:tc>
          <w:tcPr>
            <w:tcW w:w="2106" w:type="dxa"/>
          </w:tcPr>
          <w:p w:rsidR="00EB0099" w:rsidRPr="00BF1E1E" w:rsidRDefault="00EB0099" w:rsidP="004F62D3">
            <w:r>
              <w:t>Archery Range (</w:t>
            </w:r>
            <w:r w:rsidR="00505C74">
              <w:t>Order of the Enlightened</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32</w:t>
            </w:r>
          </w:p>
        </w:tc>
        <w:tc>
          <w:tcPr>
            <w:tcW w:w="2106" w:type="dxa"/>
          </w:tcPr>
          <w:p w:rsidR="00EB0099" w:rsidRDefault="00EB0099" w:rsidP="005569F5">
            <w:r>
              <w:t>Archery Range (</w:t>
            </w:r>
            <w:r w:rsidR="00E77BE0">
              <w:t>Circle of Tribes</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33</w:t>
            </w:r>
          </w:p>
        </w:tc>
        <w:tc>
          <w:tcPr>
            <w:tcW w:w="2106" w:type="dxa"/>
          </w:tcPr>
          <w:p w:rsidR="00EB0099" w:rsidRDefault="00EB0099" w:rsidP="004F62D3">
            <w:r>
              <w:t>Archery Range (</w:t>
            </w:r>
            <w:r w:rsidR="00505C74">
              <w:t>Houses of the Risen</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34</w:t>
            </w:r>
          </w:p>
        </w:tc>
        <w:tc>
          <w:tcPr>
            <w:tcW w:w="2106" w:type="dxa"/>
          </w:tcPr>
          <w:p w:rsidR="00EB0099" w:rsidRPr="00BF1E1E" w:rsidRDefault="00EB0099" w:rsidP="005569F5">
            <w:r>
              <w:t>Vault (</w:t>
            </w:r>
            <w:r w:rsidR="00505C74">
              <w:t>Order of the Enlightened</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35</w:t>
            </w:r>
          </w:p>
        </w:tc>
        <w:tc>
          <w:tcPr>
            <w:tcW w:w="2106" w:type="dxa"/>
          </w:tcPr>
          <w:p w:rsidR="00EB0099" w:rsidRDefault="00EB0099" w:rsidP="004F62D3">
            <w:r>
              <w:t>Niche (</w:t>
            </w:r>
            <w:r w:rsidR="00E77BE0">
              <w:t>Circle of Tribes</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36</w:t>
            </w:r>
          </w:p>
        </w:tc>
        <w:tc>
          <w:tcPr>
            <w:tcW w:w="2106" w:type="dxa"/>
          </w:tcPr>
          <w:p w:rsidR="00EB0099" w:rsidRDefault="00EB0099" w:rsidP="004F62D3">
            <w:r>
              <w:t>Locked Coffin (</w:t>
            </w:r>
            <w:r w:rsidR="00505C74">
              <w:t>Houses of the Risen</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37</w:t>
            </w:r>
          </w:p>
        </w:tc>
        <w:tc>
          <w:tcPr>
            <w:tcW w:w="2106" w:type="dxa"/>
          </w:tcPr>
          <w:p w:rsidR="00EB0099" w:rsidRPr="00BF1E1E" w:rsidRDefault="00EB0099" w:rsidP="004F62D3">
            <w:r>
              <w:t>Portal (</w:t>
            </w:r>
            <w:r w:rsidR="00505C74">
              <w:t>Order of the Enlightened</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38</w:t>
            </w:r>
          </w:p>
        </w:tc>
        <w:tc>
          <w:tcPr>
            <w:tcW w:w="2106" w:type="dxa"/>
          </w:tcPr>
          <w:p w:rsidR="00EB0099" w:rsidRDefault="00EB0099" w:rsidP="004F62D3">
            <w:r>
              <w:t>Portal (</w:t>
            </w:r>
            <w:r w:rsidR="00E77BE0">
              <w:t>Circle of Tribes</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39</w:t>
            </w:r>
          </w:p>
        </w:tc>
        <w:tc>
          <w:tcPr>
            <w:tcW w:w="2106" w:type="dxa"/>
          </w:tcPr>
          <w:p w:rsidR="00EB0099" w:rsidRDefault="00EB0099" w:rsidP="004F62D3">
            <w:r>
              <w:t>Portal (</w:t>
            </w:r>
            <w:r w:rsidR="00505C74">
              <w:t>Houses of the Risen</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40</w:t>
            </w:r>
          </w:p>
        </w:tc>
        <w:tc>
          <w:tcPr>
            <w:tcW w:w="2106" w:type="dxa"/>
          </w:tcPr>
          <w:p w:rsidR="00EB0099" w:rsidRPr="00BF1E1E" w:rsidRDefault="00EB0099" w:rsidP="004F62D3">
            <w:r>
              <w:t>Stables (</w:t>
            </w:r>
            <w:r w:rsidR="00505C74">
              <w:t>Order of the Enlightened</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41</w:t>
            </w:r>
          </w:p>
        </w:tc>
        <w:tc>
          <w:tcPr>
            <w:tcW w:w="2106" w:type="dxa"/>
          </w:tcPr>
          <w:p w:rsidR="00EB0099" w:rsidRDefault="00EB0099" w:rsidP="004F62D3">
            <w:r>
              <w:t>Holding Pens (</w:t>
            </w:r>
            <w:r w:rsidR="00E77BE0">
              <w:t>Circle of Tribes</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42</w:t>
            </w:r>
          </w:p>
        </w:tc>
        <w:tc>
          <w:tcPr>
            <w:tcW w:w="2106" w:type="dxa"/>
          </w:tcPr>
          <w:p w:rsidR="00EB0099" w:rsidRDefault="00EB0099" w:rsidP="004F62D3">
            <w:r>
              <w:t>Wings of Perdition (</w:t>
            </w:r>
            <w:r w:rsidR="00505C74">
              <w:t>Houses of the Risen</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43</w:t>
            </w:r>
          </w:p>
        </w:tc>
        <w:tc>
          <w:tcPr>
            <w:tcW w:w="2106" w:type="dxa"/>
          </w:tcPr>
          <w:p w:rsidR="00EB0099" w:rsidRPr="00BF1E1E" w:rsidRDefault="00EB0099" w:rsidP="004F62D3">
            <w:r>
              <w:t>Graveyard (</w:t>
            </w:r>
            <w:r w:rsidR="00505C74">
              <w:t>Order of the Enlightened</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44</w:t>
            </w:r>
          </w:p>
        </w:tc>
        <w:tc>
          <w:tcPr>
            <w:tcW w:w="2106" w:type="dxa"/>
          </w:tcPr>
          <w:p w:rsidR="00EB0099" w:rsidRDefault="00EB0099" w:rsidP="004F62D3">
            <w:r>
              <w:t>Field of Ancestors (</w:t>
            </w:r>
            <w:r w:rsidR="00E77BE0">
              <w:t>Circle of Tribes</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45</w:t>
            </w:r>
          </w:p>
        </w:tc>
        <w:tc>
          <w:tcPr>
            <w:tcW w:w="2106" w:type="dxa"/>
          </w:tcPr>
          <w:p w:rsidR="00EB0099" w:rsidRDefault="00EB0099" w:rsidP="004F62D3">
            <w:r>
              <w:t>Crypt of Forgotten Parts (</w:t>
            </w:r>
            <w:r w:rsidR="00505C74">
              <w:t>Houses of the Risen</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46</w:t>
            </w:r>
          </w:p>
        </w:tc>
        <w:tc>
          <w:tcPr>
            <w:tcW w:w="2106" w:type="dxa"/>
          </w:tcPr>
          <w:p w:rsidR="00EB0099" w:rsidRPr="00BF1E1E" w:rsidRDefault="00EB0099" w:rsidP="004F62D3">
            <w:r>
              <w:t>Sewers (</w:t>
            </w:r>
            <w:r w:rsidR="00505C74">
              <w:t>Order of the Enlightened</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47</w:t>
            </w:r>
          </w:p>
        </w:tc>
        <w:tc>
          <w:tcPr>
            <w:tcW w:w="2106" w:type="dxa"/>
          </w:tcPr>
          <w:p w:rsidR="00EB0099" w:rsidRDefault="00EB0099" w:rsidP="004F62D3">
            <w:r>
              <w:t>Deep Caves (</w:t>
            </w:r>
            <w:r w:rsidR="00E77BE0">
              <w:t>Circle of Tribes</w:t>
            </w:r>
            <w:r>
              <w:t>)</w:t>
            </w:r>
          </w:p>
        </w:tc>
        <w:tc>
          <w:tcPr>
            <w:tcW w:w="1454" w:type="dxa"/>
          </w:tcPr>
          <w:p w:rsidR="00EB0099" w:rsidRPr="00BF1E1E" w:rsidRDefault="00EB0099" w:rsidP="004F62D3"/>
        </w:tc>
      </w:tr>
      <w:tr w:rsidR="00EB0099" w:rsidRPr="000E72B1">
        <w:tc>
          <w:tcPr>
            <w:tcW w:w="1601" w:type="dxa"/>
          </w:tcPr>
          <w:p w:rsidR="00EB0099" w:rsidRPr="000E72B1" w:rsidRDefault="00EB0099" w:rsidP="004F62D3">
            <w:pPr>
              <w:pStyle w:val="ListParagraph"/>
              <w:ind w:left="0"/>
            </w:pPr>
          </w:p>
        </w:tc>
        <w:tc>
          <w:tcPr>
            <w:tcW w:w="1427" w:type="dxa"/>
          </w:tcPr>
          <w:p w:rsidR="00EB0099" w:rsidRDefault="007E2148" w:rsidP="007E2148">
            <w:pPr>
              <w:jc w:val="center"/>
            </w:pPr>
            <w:r>
              <w:t>48</w:t>
            </w:r>
          </w:p>
        </w:tc>
        <w:tc>
          <w:tcPr>
            <w:tcW w:w="2106" w:type="dxa"/>
          </w:tcPr>
          <w:p w:rsidR="00EB0099" w:rsidRPr="00BF1E1E" w:rsidRDefault="00EB0099" w:rsidP="004F62D3">
            <w:r>
              <w:t>Silent Warrens (</w:t>
            </w:r>
            <w:r w:rsidR="00505C74">
              <w:t>Houses of the Risen</w:t>
            </w:r>
            <w:r>
              <w:t>)</w:t>
            </w:r>
          </w:p>
        </w:tc>
        <w:tc>
          <w:tcPr>
            <w:tcW w:w="1454" w:type="dxa"/>
          </w:tcPr>
          <w:p w:rsidR="00EB0099" w:rsidRPr="00BF1E1E" w:rsidRDefault="00EB0099" w:rsidP="004F62D3"/>
        </w:tc>
      </w:tr>
    </w:tbl>
    <w:p w:rsidR="000E72B1" w:rsidRPr="000E72B1" w:rsidRDefault="000E72B1" w:rsidP="000E72B1"/>
    <w:p w:rsidR="00237E46" w:rsidRDefault="00237E46" w:rsidP="00D07115">
      <w:pPr>
        <w:pStyle w:val="Heading5"/>
        <w:numPr>
          <w:ilvl w:val="4"/>
          <w:numId w:val="3"/>
        </w:numPr>
      </w:pPr>
      <w:r>
        <w:t>Terrain Icons</w:t>
      </w:r>
      <w:r w:rsidR="002E00E6">
        <w:t xml:space="preserve"> and Backdrop</w:t>
      </w:r>
    </w:p>
    <w:tbl>
      <w:tblPr>
        <w:tblStyle w:val="TableGrid"/>
        <w:tblW w:w="0" w:type="auto"/>
        <w:tblInd w:w="2268" w:type="dxa"/>
        <w:tblLook w:val="04A0"/>
      </w:tblPr>
      <w:tblGrid>
        <w:gridCol w:w="1630"/>
        <w:gridCol w:w="1473"/>
        <w:gridCol w:w="2006"/>
        <w:gridCol w:w="1479"/>
      </w:tblGrid>
      <w:tr w:rsidR="00EB0099" w:rsidRPr="000E72B1">
        <w:tc>
          <w:tcPr>
            <w:tcW w:w="1630" w:type="dxa"/>
            <w:shd w:val="clear" w:color="auto" w:fill="B8CCE4" w:themeFill="accent1" w:themeFillTint="66"/>
          </w:tcPr>
          <w:p w:rsidR="00EB0099" w:rsidRPr="000E72B1" w:rsidRDefault="00EB0099" w:rsidP="004F62D3">
            <w:pPr>
              <w:pStyle w:val="ListParagraph"/>
              <w:ind w:left="0"/>
              <w:jc w:val="center"/>
              <w:rPr>
                <w:b/>
              </w:rPr>
            </w:pPr>
            <w:r w:rsidRPr="000E72B1">
              <w:rPr>
                <w:b/>
              </w:rPr>
              <w:lastRenderedPageBreak/>
              <w:t>Image</w:t>
            </w:r>
          </w:p>
        </w:tc>
        <w:tc>
          <w:tcPr>
            <w:tcW w:w="1473" w:type="dxa"/>
            <w:shd w:val="clear" w:color="auto" w:fill="B8CCE4" w:themeFill="accent1" w:themeFillTint="66"/>
          </w:tcPr>
          <w:p w:rsidR="00EB0099" w:rsidRPr="000E72B1" w:rsidRDefault="00EB0099" w:rsidP="004F62D3">
            <w:pPr>
              <w:pStyle w:val="ListParagraph"/>
              <w:ind w:left="0"/>
              <w:jc w:val="center"/>
              <w:rPr>
                <w:b/>
              </w:rPr>
            </w:pPr>
            <w:r>
              <w:rPr>
                <w:b/>
              </w:rPr>
              <w:t>ID#</w:t>
            </w:r>
          </w:p>
        </w:tc>
        <w:tc>
          <w:tcPr>
            <w:tcW w:w="2006" w:type="dxa"/>
            <w:shd w:val="clear" w:color="auto" w:fill="B8CCE4" w:themeFill="accent1" w:themeFillTint="66"/>
          </w:tcPr>
          <w:p w:rsidR="00EB0099" w:rsidRPr="000E72B1" w:rsidRDefault="00EB0099" w:rsidP="004F62D3">
            <w:pPr>
              <w:pStyle w:val="ListParagraph"/>
              <w:ind w:left="0"/>
              <w:jc w:val="center"/>
              <w:rPr>
                <w:b/>
              </w:rPr>
            </w:pPr>
            <w:r w:rsidRPr="000E72B1">
              <w:rPr>
                <w:b/>
              </w:rPr>
              <w:t>Description</w:t>
            </w:r>
          </w:p>
        </w:tc>
        <w:tc>
          <w:tcPr>
            <w:tcW w:w="1479" w:type="dxa"/>
            <w:shd w:val="clear" w:color="auto" w:fill="B8CCE4" w:themeFill="accent1" w:themeFillTint="66"/>
          </w:tcPr>
          <w:p w:rsidR="00EB0099" w:rsidRPr="000E72B1" w:rsidRDefault="00EB0099" w:rsidP="004F62D3">
            <w:pPr>
              <w:pStyle w:val="ListParagraph"/>
              <w:ind w:left="0"/>
              <w:jc w:val="center"/>
              <w:rPr>
                <w:b/>
              </w:rPr>
            </w:pPr>
            <w:r>
              <w:rPr>
                <w:b/>
              </w:rPr>
              <w:t>File Name</w:t>
            </w:r>
          </w:p>
        </w:tc>
      </w:tr>
      <w:tr w:rsidR="00EB0099" w:rsidRPr="000E72B1">
        <w:tc>
          <w:tcPr>
            <w:tcW w:w="1630" w:type="dxa"/>
          </w:tcPr>
          <w:p w:rsidR="00EB0099" w:rsidRPr="000E72B1" w:rsidRDefault="00EB0099" w:rsidP="004F62D3">
            <w:pPr>
              <w:pStyle w:val="ListParagraph"/>
              <w:ind w:left="0"/>
            </w:pPr>
          </w:p>
        </w:tc>
        <w:tc>
          <w:tcPr>
            <w:tcW w:w="1473" w:type="dxa"/>
          </w:tcPr>
          <w:p w:rsidR="00EB0099" w:rsidRDefault="007E2148" w:rsidP="007E2148">
            <w:pPr>
              <w:jc w:val="center"/>
            </w:pPr>
            <w:r>
              <w:t>1</w:t>
            </w:r>
          </w:p>
        </w:tc>
        <w:tc>
          <w:tcPr>
            <w:tcW w:w="2006" w:type="dxa"/>
          </w:tcPr>
          <w:p w:rsidR="00EB0099" w:rsidRDefault="00EB0099" w:rsidP="004F62D3">
            <w:r>
              <w:t>Terrain Backdrop</w:t>
            </w:r>
          </w:p>
        </w:tc>
        <w:tc>
          <w:tcPr>
            <w:tcW w:w="1479" w:type="dxa"/>
          </w:tcPr>
          <w:p w:rsidR="00EB0099" w:rsidRPr="00BF1E1E" w:rsidRDefault="00EB0099" w:rsidP="004F62D3"/>
        </w:tc>
      </w:tr>
      <w:tr w:rsidR="00EB0099" w:rsidRPr="000E72B1">
        <w:tc>
          <w:tcPr>
            <w:tcW w:w="1630" w:type="dxa"/>
          </w:tcPr>
          <w:p w:rsidR="00EB0099" w:rsidRPr="000E72B1" w:rsidRDefault="00EB0099" w:rsidP="004F62D3">
            <w:pPr>
              <w:pStyle w:val="ListParagraph"/>
              <w:ind w:left="0"/>
            </w:pPr>
          </w:p>
        </w:tc>
        <w:tc>
          <w:tcPr>
            <w:tcW w:w="1473" w:type="dxa"/>
          </w:tcPr>
          <w:p w:rsidR="00EB0099" w:rsidRDefault="007E2148" w:rsidP="007E2148">
            <w:pPr>
              <w:jc w:val="center"/>
            </w:pPr>
            <w:r>
              <w:t>2</w:t>
            </w:r>
          </w:p>
        </w:tc>
        <w:tc>
          <w:tcPr>
            <w:tcW w:w="2006" w:type="dxa"/>
          </w:tcPr>
          <w:p w:rsidR="00EB0099" w:rsidRPr="00BF1E1E" w:rsidRDefault="00EB0099" w:rsidP="004F62D3">
            <w:r>
              <w:t>Den</w:t>
            </w:r>
          </w:p>
        </w:tc>
        <w:tc>
          <w:tcPr>
            <w:tcW w:w="1479" w:type="dxa"/>
          </w:tcPr>
          <w:p w:rsidR="00EB0099" w:rsidRPr="00BF1E1E" w:rsidRDefault="00EB0099" w:rsidP="004F62D3"/>
        </w:tc>
      </w:tr>
      <w:tr w:rsidR="00EB0099" w:rsidRPr="000E72B1">
        <w:tc>
          <w:tcPr>
            <w:tcW w:w="1630" w:type="dxa"/>
          </w:tcPr>
          <w:p w:rsidR="00EB0099" w:rsidRPr="000E72B1" w:rsidRDefault="00EB0099" w:rsidP="004F62D3">
            <w:pPr>
              <w:pStyle w:val="ListParagraph"/>
              <w:ind w:left="0"/>
            </w:pPr>
          </w:p>
        </w:tc>
        <w:tc>
          <w:tcPr>
            <w:tcW w:w="1473" w:type="dxa"/>
          </w:tcPr>
          <w:p w:rsidR="00EB0099" w:rsidRDefault="007E2148" w:rsidP="007E2148">
            <w:pPr>
              <w:jc w:val="center"/>
            </w:pPr>
            <w:r>
              <w:t>3</w:t>
            </w:r>
          </w:p>
        </w:tc>
        <w:tc>
          <w:tcPr>
            <w:tcW w:w="2006" w:type="dxa"/>
          </w:tcPr>
          <w:p w:rsidR="00EB0099" w:rsidRPr="00BF1E1E" w:rsidRDefault="00EB0099" w:rsidP="004F62D3">
            <w:r>
              <w:t>Submerged City</w:t>
            </w:r>
          </w:p>
        </w:tc>
        <w:tc>
          <w:tcPr>
            <w:tcW w:w="1479" w:type="dxa"/>
          </w:tcPr>
          <w:p w:rsidR="00EB0099" w:rsidRPr="00BF1E1E" w:rsidRDefault="00EB0099" w:rsidP="004F62D3"/>
        </w:tc>
      </w:tr>
      <w:tr w:rsidR="00EB0099" w:rsidRPr="000E72B1">
        <w:tc>
          <w:tcPr>
            <w:tcW w:w="1630" w:type="dxa"/>
          </w:tcPr>
          <w:p w:rsidR="00EB0099" w:rsidRPr="000E72B1" w:rsidRDefault="00EB0099" w:rsidP="004F62D3">
            <w:pPr>
              <w:pStyle w:val="ListParagraph"/>
              <w:ind w:left="0"/>
            </w:pPr>
          </w:p>
        </w:tc>
        <w:tc>
          <w:tcPr>
            <w:tcW w:w="1473" w:type="dxa"/>
          </w:tcPr>
          <w:p w:rsidR="00EB0099" w:rsidRDefault="007E2148" w:rsidP="007E2148">
            <w:pPr>
              <w:jc w:val="center"/>
            </w:pPr>
            <w:r>
              <w:t>4</w:t>
            </w:r>
          </w:p>
        </w:tc>
        <w:tc>
          <w:tcPr>
            <w:tcW w:w="2006" w:type="dxa"/>
          </w:tcPr>
          <w:p w:rsidR="00EB0099" w:rsidRPr="00BF1E1E" w:rsidRDefault="00EB0099" w:rsidP="004F62D3">
            <w:r>
              <w:t>Swamp</w:t>
            </w:r>
          </w:p>
        </w:tc>
        <w:tc>
          <w:tcPr>
            <w:tcW w:w="1479" w:type="dxa"/>
          </w:tcPr>
          <w:p w:rsidR="00EB0099" w:rsidRPr="00BF1E1E" w:rsidRDefault="00EB0099" w:rsidP="004F62D3"/>
        </w:tc>
      </w:tr>
      <w:tr w:rsidR="00EB0099" w:rsidRPr="000E72B1">
        <w:tc>
          <w:tcPr>
            <w:tcW w:w="1630" w:type="dxa"/>
          </w:tcPr>
          <w:p w:rsidR="00EB0099" w:rsidRPr="000E72B1" w:rsidRDefault="00EB0099" w:rsidP="004F62D3">
            <w:pPr>
              <w:pStyle w:val="ListParagraph"/>
              <w:ind w:left="0"/>
            </w:pPr>
          </w:p>
        </w:tc>
        <w:tc>
          <w:tcPr>
            <w:tcW w:w="1473" w:type="dxa"/>
          </w:tcPr>
          <w:p w:rsidR="00EB0099" w:rsidRDefault="007E2148" w:rsidP="007E2148">
            <w:pPr>
              <w:jc w:val="center"/>
            </w:pPr>
            <w:r>
              <w:t>5</w:t>
            </w:r>
          </w:p>
        </w:tc>
        <w:tc>
          <w:tcPr>
            <w:tcW w:w="2006" w:type="dxa"/>
          </w:tcPr>
          <w:p w:rsidR="00EB0099" w:rsidRPr="00BF1E1E" w:rsidRDefault="00EB0099" w:rsidP="004F62D3">
            <w:r>
              <w:t>Ruins</w:t>
            </w:r>
          </w:p>
        </w:tc>
        <w:tc>
          <w:tcPr>
            <w:tcW w:w="1479" w:type="dxa"/>
          </w:tcPr>
          <w:p w:rsidR="00EB0099" w:rsidRPr="00BF1E1E" w:rsidRDefault="00EB0099" w:rsidP="004F62D3"/>
        </w:tc>
      </w:tr>
      <w:tr w:rsidR="00EB0099" w:rsidRPr="000E72B1">
        <w:tc>
          <w:tcPr>
            <w:tcW w:w="1630" w:type="dxa"/>
          </w:tcPr>
          <w:p w:rsidR="00EB0099" w:rsidRPr="000E72B1" w:rsidRDefault="00EB0099" w:rsidP="004F62D3">
            <w:pPr>
              <w:pStyle w:val="ListParagraph"/>
              <w:ind w:left="0"/>
            </w:pPr>
          </w:p>
        </w:tc>
        <w:tc>
          <w:tcPr>
            <w:tcW w:w="1473" w:type="dxa"/>
          </w:tcPr>
          <w:p w:rsidR="00EB0099" w:rsidRDefault="007E2148" w:rsidP="007E2148">
            <w:pPr>
              <w:jc w:val="center"/>
            </w:pPr>
            <w:r>
              <w:t>6</w:t>
            </w:r>
          </w:p>
        </w:tc>
        <w:tc>
          <w:tcPr>
            <w:tcW w:w="2006" w:type="dxa"/>
          </w:tcPr>
          <w:p w:rsidR="00EB0099" w:rsidRPr="00BF1E1E" w:rsidRDefault="00EB0099" w:rsidP="004F62D3">
            <w:r>
              <w:t>Caverns</w:t>
            </w:r>
          </w:p>
        </w:tc>
        <w:tc>
          <w:tcPr>
            <w:tcW w:w="1479" w:type="dxa"/>
          </w:tcPr>
          <w:p w:rsidR="00EB0099" w:rsidRPr="00BF1E1E" w:rsidRDefault="00EB0099" w:rsidP="004F62D3"/>
        </w:tc>
      </w:tr>
      <w:tr w:rsidR="00EB0099" w:rsidRPr="000E72B1">
        <w:tc>
          <w:tcPr>
            <w:tcW w:w="1630" w:type="dxa"/>
          </w:tcPr>
          <w:p w:rsidR="00EB0099" w:rsidRPr="000E72B1" w:rsidRDefault="00EB0099" w:rsidP="004F62D3">
            <w:pPr>
              <w:pStyle w:val="ListParagraph"/>
              <w:ind w:left="0"/>
            </w:pPr>
          </w:p>
        </w:tc>
        <w:tc>
          <w:tcPr>
            <w:tcW w:w="1473" w:type="dxa"/>
          </w:tcPr>
          <w:p w:rsidR="00EB0099" w:rsidRDefault="007E2148" w:rsidP="007E2148">
            <w:pPr>
              <w:jc w:val="center"/>
            </w:pPr>
            <w:r>
              <w:t>7</w:t>
            </w:r>
          </w:p>
        </w:tc>
        <w:tc>
          <w:tcPr>
            <w:tcW w:w="2006" w:type="dxa"/>
          </w:tcPr>
          <w:p w:rsidR="00EB0099" w:rsidRPr="00BF1E1E" w:rsidRDefault="00EB0099" w:rsidP="004F62D3">
            <w:r>
              <w:t>Forest</w:t>
            </w:r>
          </w:p>
        </w:tc>
        <w:tc>
          <w:tcPr>
            <w:tcW w:w="1479" w:type="dxa"/>
          </w:tcPr>
          <w:p w:rsidR="00EB0099" w:rsidRPr="00BF1E1E" w:rsidRDefault="00EB0099" w:rsidP="004F62D3"/>
        </w:tc>
      </w:tr>
      <w:tr w:rsidR="00EB0099" w:rsidRPr="000E72B1">
        <w:tc>
          <w:tcPr>
            <w:tcW w:w="1630" w:type="dxa"/>
          </w:tcPr>
          <w:p w:rsidR="00EB0099" w:rsidRPr="000E72B1" w:rsidRDefault="00EB0099" w:rsidP="004F62D3">
            <w:pPr>
              <w:pStyle w:val="ListParagraph"/>
              <w:ind w:left="0"/>
            </w:pPr>
          </w:p>
        </w:tc>
        <w:tc>
          <w:tcPr>
            <w:tcW w:w="1473" w:type="dxa"/>
          </w:tcPr>
          <w:p w:rsidR="00EB0099" w:rsidRDefault="007E2148" w:rsidP="007E2148">
            <w:pPr>
              <w:jc w:val="center"/>
            </w:pPr>
            <w:r>
              <w:t>8</w:t>
            </w:r>
          </w:p>
        </w:tc>
        <w:tc>
          <w:tcPr>
            <w:tcW w:w="2006" w:type="dxa"/>
          </w:tcPr>
          <w:p w:rsidR="00EB0099" w:rsidRPr="00BF1E1E" w:rsidRDefault="00EB0099" w:rsidP="004F62D3">
            <w:r>
              <w:t>Crypts</w:t>
            </w:r>
          </w:p>
        </w:tc>
        <w:tc>
          <w:tcPr>
            <w:tcW w:w="1479" w:type="dxa"/>
          </w:tcPr>
          <w:p w:rsidR="00EB0099" w:rsidRPr="00BF1E1E" w:rsidRDefault="00EB0099" w:rsidP="004F62D3"/>
        </w:tc>
      </w:tr>
      <w:tr w:rsidR="00EB0099" w:rsidRPr="000E72B1">
        <w:tc>
          <w:tcPr>
            <w:tcW w:w="1630" w:type="dxa"/>
          </w:tcPr>
          <w:p w:rsidR="00EB0099" w:rsidRPr="000E72B1" w:rsidRDefault="00EB0099" w:rsidP="004F62D3">
            <w:pPr>
              <w:pStyle w:val="ListParagraph"/>
              <w:ind w:left="0"/>
            </w:pPr>
          </w:p>
        </w:tc>
        <w:tc>
          <w:tcPr>
            <w:tcW w:w="1473" w:type="dxa"/>
          </w:tcPr>
          <w:p w:rsidR="00EB0099" w:rsidRDefault="007E2148" w:rsidP="007E2148">
            <w:pPr>
              <w:jc w:val="center"/>
            </w:pPr>
            <w:r>
              <w:t>9</w:t>
            </w:r>
          </w:p>
        </w:tc>
        <w:tc>
          <w:tcPr>
            <w:tcW w:w="2006" w:type="dxa"/>
          </w:tcPr>
          <w:p w:rsidR="00EB0099" w:rsidRPr="00BF1E1E" w:rsidRDefault="00EB0099" w:rsidP="004F62D3">
            <w:r>
              <w:t>Village</w:t>
            </w:r>
          </w:p>
        </w:tc>
        <w:tc>
          <w:tcPr>
            <w:tcW w:w="1479" w:type="dxa"/>
          </w:tcPr>
          <w:p w:rsidR="00EB0099" w:rsidRPr="00BF1E1E" w:rsidRDefault="00EB0099" w:rsidP="004F62D3"/>
        </w:tc>
      </w:tr>
      <w:tr w:rsidR="00EB0099" w:rsidRPr="000E72B1">
        <w:tc>
          <w:tcPr>
            <w:tcW w:w="1630" w:type="dxa"/>
          </w:tcPr>
          <w:p w:rsidR="00EB0099" w:rsidRPr="000E72B1" w:rsidRDefault="00EB0099" w:rsidP="004F62D3">
            <w:pPr>
              <w:pStyle w:val="ListParagraph"/>
              <w:ind w:left="0"/>
            </w:pPr>
          </w:p>
        </w:tc>
        <w:tc>
          <w:tcPr>
            <w:tcW w:w="1473" w:type="dxa"/>
          </w:tcPr>
          <w:p w:rsidR="00EB0099" w:rsidRDefault="007E2148" w:rsidP="007E2148">
            <w:pPr>
              <w:jc w:val="center"/>
            </w:pPr>
            <w:r>
              <w:t>10</w:t>
            </w:r>
          </w:p>
        </w:tc>
        <w:tc>
          <w:tcPr>
            <w:tcW w:w="2006" w:type="dxa"/>
          </w:tcPr>
          <w:p w:rsidR="00EB0099" w:rsidRPr="00BF1E1E" w:rsidRDefault="00EB0099" w:rsidP="004F62D3">
            <w:r>
              <w:t>Temple</w:t>
            </w:r>
          </w:p>
        </w:tc>
        <w:tc>
          <w:tcPr>
            <w:tcW w:w="1479" w:type="dxa"/>
          </w:tcPr>
          <w:p w:rsidR="00EB0099" w:rsidRPr="00BF1E1E" w:rsidRDefault="00EB0099" w:rsidP="004F62D3"/>
        </w:tc>
      </w:tr>
      <w:tr w:rsidR="00EB0099" w:rsidRPr="000E72B1">
        <w:tc>
          <w:tcPr>
            <w:tcW w:w="1630" w:type="dxa"/>
          </w:tcPr>
          <w:p w:rsidR="00EB0099" w:rsidRPr="000E72B1" w:rsidRDefault="00EB0099" w:rsidP="004F62D3">
            <w:pPr>
              <w:pStyle w:val="ListParagraph"/>
              <w:ind w:left="0"/>
            </w:pPr>
          </w:p>
        </w:tc>
        <w:tc>
          <w:tcPr>
            <w:tcW w:w="1473" w:type="dxa"/>
          </w:tcPr>
          <w:p w:rsidR="00EB0099" w:rsidRDefault="007E2148" w:rsidP="007E2148">
            <w:pPr>
              <w:jc w:val="center"/>
            </w:pPr>
            <w:r>
              <w:t>11</w:t>
            </w:r>
          </w:p>
        </w:tc>
        <w:tc>
          <w:tcPr>
            <w:tcW w:w="2006" w:type="dxa"/>
          </w:tcPr>
          <w:p w:rsidR="00EB0099" w:rsidRPr="00BF1E1E" w:rsidRDefault="00EB0099" w:rsidP="004F62D3">
            <w:r>
              <w:t>Volcano</w:t>
            </w:r>
          </w:p>
        </w:tc>
        <w:tc>
          <w:tcPr>
            <w:tcW w:w="1479" w:type="dxa"/>
          </w:tcPr>
          <w:p w:rsidR="00EB0099" w:rsidRPr="00BF1E1E" w:rsidRDefault="00EB0099" w:rsidP="004F62D3"/>
        </w:tc>
      </w:tr>
      <w:tr w:rsidR="00EB0099" w:rsidRPr="000E72B1">
        <w:tc>
          <w:tcPr>
            <w:tcW w:w="1630" w:type="dxa"/>
          </w:tcPr>
          <w:p w:rsidR="00EB0099" w:rsidRPr="000E72B1" w:rsidRDefault="00EB0099" w:rsidP="004F62D3">
            <w:pPr>
              <w:pStyle w:val="ListParagraph"/>
              <w:ind w:left="0"/>
            </w:pPr>
          </w:p>
        </w:tc>
        <w:tc>
          <w:tcPr>
            <w:tcW w:w="1473" w:type="dxa"/>
          </w:tcPr>
          <w:p w:rsidR="00EB0099" w:rsidRDefault="007E2148" w:rsidP="007E2148">
            <w:pPr>
              <w:jc w:val="center"/>
            </w:pPr>
            <w:r>
              <w:t>12</w:t>
            </w:r>
          </w:p>
        </w:tc>
        <w:tc>
          <w:tcPr>
            <w:tcW w:w="2006" w:type="dxa"/>
          </w:tcPr>
          <w:p w:rsidR="00EB0099" w:rsidRPr="00BF1E1E" w:rsidRDefault="00505C74" w:rsidP="004F62D3">
            <w:r>
              <w:t>Order of the Enlightened</w:t>
            </w:r>
            <w:r w:rsidR="00EB0099">
              <w:t xml:space="preserve"> City</w:t>
            </w:r>
            <w:r w:rsidR="008C3F21">
              <w:t xml:space="preserve"> Backdrop</w:t>
            </w:r>
          </w:p>
        </w:tc>
        <w:tc>
          <w:tcPr>
            <w:tcW w:w="1479" w:type="dxa"/>
          </w:tcPr>
          <w:p w:rsidR="00EB0099" w:rsidRPr="00BF1E1E" w:rsidRDefault="00EB0099" w:rsidP="004F62D3"/>
        </w:tc>
      </w:tr>
      <w:tr w:rsidR="00EB0099" w:rsidRPr="000E72B1">
        <w:tc>
          <w:tcPr>
            <w:tcW w:w="1630" w:type="dxa"/>
          </w:tcPr>
          <w:p w:rsidR="00EB0099" w:rsidRPr="000E72B1" w:rsidRDefault="00EB0099" w:rsidP="004F62D3">
            <w:pPr>
              <w:pStyle w:val="ListParagraph"/>
              <w:ind w:left="0"/>
            </w:pPr>
          </w:p>
        </w:tc>
        <w:tc>
          <w:tcPr>
            <w:tcW w:w="1473" w:type="dxa"/>
          </w:tcPr>
          <w:p w:rsidR="00EB0099" w:rsidRDefault="007E2148" w:rsidP="007E2148">
            <w:pPr>
              <w:jc w:val="center"/>
            </w:pPr>
            <w:r>
              <w:t>13</w:t>
            </w:r>
          </w:p>
        </w:tc>
        <w:tc>
          <w:tcPr>
            <w:tcW w:w="2006" w:type="dxa"/>
          </w:tcPr>
          <w:p w:rsidR="00EB0099" w:rsidRPr="00BF1E1E" w:rsidRDefault="00E77BE0" w:rsidP="004F62D3">
            <w:r>
              <w:t>Circle of Tribes</w:t>
            </w:r>
            <w:r w:rsidR="00EB0099">
              <w:t xml:space="preserve"> City</w:t>
            </w:r>
            <w:r w:rsidR="008C3F21">
              <w:t xml:space="preserve"> Backdrop</w:t>
            </w:r>
          </w:p>
        </w:tc>
        <w:tc>
          <w:tcPr>
            <w:tcW w:w="1479" w:type="dxa"/>
          </w:tcPr>
          <w:p w:rsidR="00EB0099" w:rsidRPr="00BF1E1E" w:rsidRDefault="00EB0099" w:rsidP="004F62D3"/>
        </w:tc>
      </w:tr>
      <w:tr w:rsidR="00EB0099" w:rsidRPr="000E72B1">
        <w:tc>
          <w:tcPr>
            <w:tcW w:w="1630" w:type="dxa"/>
          </w:tcPr>
          <w:p w:rsidR="00EB0099" w:rsidRPr="000E72B1" w:rsidRDefault="00EB0099" w:rsidP="004F62D3">
            <w:pPr>
              <w:pStyle w:val="ListParagraph"/>
              <w:ind w:left="0"/>
            </w:pPr>
          </w:p>
        </w:tc>
        <w:tc>
          <w:tcPr>
            <w:tcW w:w="1473" w:type="dxa"/>
          </w:tcPr>
          <w:p w:rsidR="00EB0099" w:rsidRDefault="007E2148" w:rsidP="007E2148">
            <w:pPr>
              <w:jc w:val="center"/>
            </w:pPr>
            <w:r>
              <w:t>14</w:t>
            </w:r>
          </w:p>
        </w:tc>
        <w:tc>
          <w:tcPr>
            <w:tcW w:w="2006" w:type="dxa"/>
          </w:tcPr>
          <w:p w:rsidR="00EB0099" w:rsidRPr="00BF1E1E" w:rsidRDefault="00505C74" w:rsidP="004F62D3">
            <w:r>
              <w:t>Houses of the Risen</w:t>
            </w:r>
            <w:r w:rsidR="00EB0099">
              <w:t xml:space="preserve"> City</w:t>
            </w:r>
            <w:r w:rsidR="008C3F21">
              <w:t xml:space="preserve"> Backdrop</w:t>
            </w:r>
          </w:p>
        </w:tc>
        <w:tc>
          <w:tcPr>
            <w:tcW w:w="1479" w:type="dxa"/>
          </w:tcPr>
          <w:p w:rsidR="00EB0099" w:rsidRPr="00BF1E1E" w:rsidRDefault="00EB0099" w:rsidP="004F62D3"/>
        </w:tc>
      </w:tr>
      <w:tr w:rsidR="00EB0099" w:rsidRPr="000E72B1">
        <w:tc>
          <w:tcPr>
            <w:tcW w:w="1630" w:type="dxa"/>
          </w:tcPr>
          <w:p w:rsidR="00EB0099" w:rsidRPr="000E72B1" w:rsidRDefault="00EB0099" w:rsidP="004F62D3">
            <w:pPr>
              <w:pStyle w:val="ListParagraph"/>
              <w:ind w:left="0"/>
            </w:pPr>
          </w:p>
        </w:tc>
        <w:tc>
          <w:tcPr>
            <w:tcW w:w="1473" w:type="dxa"/>
          </w:tcPr>
          <w:p w:rsidR="00EB0099" w:rsidRDefault="007E2148" w:rsidP="007E2148">
            <w:pPr>
              <w:jc w:val="center"/>
            </w:pPr>
            <w:r>
              <w:t>15</w:t>
            </w:r>
          </w:p>
        </w:tc>
        <w:tc>
          <w:tcPr>
            <w:tcW w:w="2006" w:type="dxa"/>
          </w:tcPr>
          <w:p w:rsidR="00EB0099" w:rsidRPr="00BF1E1E" w:rsidRDefault="00EB0099" w:rsidP="004F62D3">
            <w:r>
              <w:t>River (topography)</w:t>
            </w:r>
          </w:p>
        </w:tc>
        <w:tc>
          <w:tcPr>
            <w:tcW w:w="1479" w:type="dxa"/>
          </w:tcPr>
          <w:p w:rsidR="00EB0099" w:rsidRPr="00BF1E1E" w:rsidRDefault="00EB0099" w:rsidP="004F62D3"/>
        </w:tc>
      </w:tr>
    </w:tbl>
    <w:p w:rsidR="000E72B1" w:rsidRPr="000E72B1" w:rsidRDefault="000E72B1" w:rsidP="000E72B1"/>
    <w:p w:rsidR="0043645A" w:rsidRDefault="00237E46" w:rsidP="00D07115">
      <w:pPr>
        <w:pStyle w:val="Heading5"/>
        <w:numPr>
          <w:ilvl w:val="4"/>
          <w:numId w:val="3"/>
        </w:numPr>
      </w:pPr>
      <w:r>
        <w:t>Dungeon Models / Textures</w:t>
      </w:r>
    </w:p>
    <w:tbl>
      <w:tblPr>
        <w:tblStyle w:val="TableGrid"/>
        <w:tblW w:w="0" w:type="auto"/>
        <w:tblInd w:w="2268" w:type="dxa"/>
        <w:tblLook w:val="04A0"/>
      </w:tblPr>
      <w:tblGrid>
        <w:gridCol w:w="1636"/>
        <w:gridCol w:w="1484"/>
        <w:gridCol w:w="1983"/>
        <w:gridCol w:w="1485"/>
      </w:tblGrid>
      <w:tr w:rsidR="00EB0099" w:rsidRPr="000E72B1">
        <w:tc>
          <w:tcPr>
            <w:tcW w:w="1636" w:type="dxa"/>
            <w:shd w:val="clear" w:color="auto" w:fill="B8CCE4" w:themeFill="accent1" w:themeFillTint="66"/>
          </w:tcPr>
          <w:p w:rsidR="00EB0099" w:rsidRPr="000E72B1" w:rsidRDefault="00EB0099" w:rsidP="004F62D3">
            <w:pPr>
              <w:pStyle w:val="ListParagraph"/>
              <w:ind w:left="0"/>
              <w:jc w:val="center"/>
              <w:rPr>
                <w:b/>
              </w:rPr>
            </w:pPr>
            <w:r w:rsidRPr="000E72B1">
              <w:rPr>
                <w:b/>
              </w:rPr>
              <w:t>Image</w:t>
            </w:r>
          </w:p>
        </w:tc>
        <w:tc>
          <w:tcPr>
            <w:tcW w:w="1484" w:type="dxa"/>
            <w:shd w:val="clear" w:color="auto" w:fill="B8CCE4" w:themeFill="accent1" w:themeFillTint="66"/>
          </w:tcPr>
          <w:p w:rsidR="00EB0099" w:rsidRPr="000E72B1" w:rsidRDefault="00EB0099" w:rsidP="002C2F13">
            <w:pPr>
              <w:pStyle w:val="ListParagraph"/>
              <w:ind w:left="0"/>
              <w:jc w:val="center"/>
              <w:rPr>
                <w:b/>
              </w:rPr>
            </w:pPr>
            <w:r>
              <w:rPr>
                <w:b/>
              </w:rPr>
              <w:t>ID#</w:t>
            </w:r>
          </w:p>
        </w:tc>
        <w:tc>
          <w:tcPr>
            <w:tcW w:w="1983" w:type="dxa"/>
            <w:shd w:val="clear" w:color="auto" w:fill="B8CCE4" w:themeFill="accent1" w:themeFillTint="66"/>
          </w:tcPr>
          <w:p w:rsidR="00EB0099" w:rsidRPr="000E72B1" w:rsidRDefault="00EB0099" w:rsidP="004F62D3">
            <w:pPr>
              <w:pStyle w:val="ListParagraph"/>
              <w:ind w:left="0"/>
              <w:jc w:val="center"/>
              <w:rPr>
                <w:b/>
              </w:rPr>
            </w:pPr>
            <w:r w:rsidRPr="000E72B1">
              <w:rPr>
                <w:b/>
              </w:rPr>
              <w:t>Description</w:t>
            </w:r>
          </w:p>
        </w:tc>
        <w:tc>
          <w:tcPr>
            <w:tcW w:w="1485" w:type="dxa"/>
            <w:shd w:val="clear" w:color="auto" w:fill="B8CCE4" w:themeFill="accent1" w:themeFillTint="66"/>
          </w:tcPr>
          <w:p w:rsidR="00EB0099" w:rsidRPr="000E72B1" w:rsidRDefault="00EB0099" w:rsidP="004F62D3">
            <w:pPr>
              <w:pStyle w:val="ListParagraph"/>
              <w:ind w:left="0"/>
              <w:jc w:val="center"/>
              <w:rPr>
                <w:b/>
              </w:rPr>
            </w:pPr>
            <w:r>
              <w:rPr>
                <w:b/>
              </w:rPr>
              <w:t>File Name</w:t>
            </w:r>
          </w:p>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2C2F13" w:rsidP="002C2F13">
            <w:pPr>
              <w:jc w:val="center"/>
            </w:pPr>
            <w:r>
              <w:t>1</w:t>
            </w:r>
          </w:p>
        </w:tc>
        <w:tc>
          <w:tcPr>
            <w:tcW w:w="1983" w:type="dxa"/>
          </w:tcPr>
          <w:p w:rsidR="002C2F13" w:rsidRPr="00BF1E1E" w:rsidRDefault="002C2F13" w:rsidP="00D36381">
            <w:r>
              <w:t>Base Den #1 – lv1-6</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2C2F13" w:rsidP="002C2F13">
            <w:pPr>
              <w:jc w:val="center"/>
            </w:pPr>
            <w:r>
              <w:t>2</w:t>
            </w:r>
          </w:p>
        </w:tc>
        <w:tc>
          <w:tcPr>
            <w:tcW w:w="1983" w:type="dxa"/>
          </w:tcPr>
          <w:p w:rsidR="002C2F13" w:rsidRDefault="002C2F13" w:rsidP="002C2F13">
            <w:r>
              <w:t>Base Den #2 – lv7-12</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2C2F13" w:rsidP="002C2F13">
            <w:pPr>
              <w:jc w:val="center"/>
            </w:pPr>
            <w:r>
              <w:t>3</w:t>
            </w:r>
          </w:p>
        </w:tc>
        <w:tc>
          <w:tcPr>
            <w:tcW w:w="1983" w:type="dxa"/>
          </w:tcPr>
          <w:p w:rsidR="002C2F13" w:rsidRDefault="002C2F13" w:rsidP="002C2F13">
            <w:r>
              <w:t>Base Den #3 – lv13-18</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2C2F13" w:rsidP="002C2F13">
            <w:pPr>
              <w:jc w:val="center"/>
            </w:pPr>
            <w:r>
              <w:t>4</w:t>
            </w:r>
          </w:p>
        </w:tc>
        <w:tc>
          <w:tcPr>
            <w:tcW w:w="1983" w:type="dxa"/>
          </w:tcPr>
          <w:p w:rsidR="002C2F13" w:rsidRDefault="002C2F13" w:rsidP="002C2F13">
            <w:r>
              <w:t>Base Den #4 – lv19-24</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2C2F13" w:rsidP="002C2F13">
            <w:pPr>
              <w:jc w:val="center"/>
            </w:pPr>
            <w:r>
              <w:t>5</w:t>
            </w:r>
          </w:p>
        </w:tc>
        <w:tc>
          <w:tcPr>
            <w:tcW w:w="1983" w:type="dxa"/>
          </w:tcPr>
          <w:p w:rsidR="002C2F13" w:rsidRDefault="002C2F13" w:rsidP="002C2F13">
            <w:r>
              <w:t>Base Den #5 – lv25-30</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6</w:t>
            </w:r>
          </w:p>
        </w:tc>
        <w:tc>
          <w:tcPr>
            <w:tcW w:w="1983" w:type="dxa"/>
          </w:tcPr>
          <w:p w:rsidR="002C2F13" w:rsidRPr="00BF1E1E" w:rsidRDefault="002C2F13" w:rsidP="002C2F13">
            <w:r>
              <w:t>Base Submerged City #1 – lv1-6</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7</w:t>
            </w:r>
          </w:p>
        </w:tc>
        <w:tc>
          <w:tcPr>
            <w:tcW w:w="1983" w:type="dxa"/>
          </w:tcPr>
          <w:p w:rsidR="002C2F13" w:rsidRDefault="002C2F13" w:rsidP="002C2F13">
            <w:r>
              <w:t>Base Submerged City #2 – lv7-12</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8</w:t>
            </w:r>
          </w:p>
        </w:tc>
        <w:tc>
          <w:tcPr>
            <w:tcW w:w="1983" w:type="dxa"/>
          </w:tcPr>
          <w:p w:rsidR="002C2F13" w:rsidRDefault="002C2F13" w:rsidP="00D36381">
            <w:r>
              <w:t>Base Submerged City #3 – lv13-18</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9</w:t>
            </w:r>
          </w:p>
        </w:tc>
        <w:tc>
          <w:tcPr>
            <w:tcW w:w="1983" w:type="dxa"/>
          </w:tcPr>
          <w:p w:rsidR="002C2F13" w:rsidRDefault="002C2F13" w:rsidP="00D36381">
            <w:r>
              <w:t>Base Submerged City #4 – lv19-24</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10</w:t>
            </w:r>
          </w:p>
        </w:tc>
        <w:tc>
          <w:tcPr>
            <w:tcW w:w="1983" w:type="dxa"/>
          </w:tcPr>
          <w:p w:rsidR="002C2F13" w:rsidRDefault="002C2F13" w:rsidP="00D36381">
            <w:r>
              <w:t xml:space="preserve">Base Submerged </w:t>
            </w:r>
            <w:r>
              <w:lastRenderedPageBreak/>
              <w:t>City #5 – lv25-30</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11</w:t>
            </w:r>
          </w:p>
        </w:tc>
        <w:tc>
          <w:tcPr>
            <w:tcW w:w="1983" w:type="dxa"/>
          </w:tcPr>
          <w:p w:rsidR="002C2F13" w:rsidRPr="00BF1E1E" w:rsidRDefault="002C2F13" w:rsidP="002C2F13">
            <w:r>
              <w:t>Base Swamp #1 – lv1-6</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12</w:t>
            </w:r>
          </w:p>
        </w:tc>
        <w:tc>
          <w:tcPr>
            <w:tcW w:w="1983" w:type="dxa"/>
          </w:tcPr>
          <w:p w:rsidR="002C2F13" w:rsidRDefault="002C2F13" w:rsidP="002C2F13">
            <w:r>
              <w:t>Base Swamp #2 – lv7-12</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13</w:t>
            </w:r>
          </w:p>
        </w:tc>
        <w:tc>
          <w:tcPr>
            <w:tcW w:w="1983" w:type="dxa"/>
          </w:tcPr>
          <w:p w:rsidR="002C2F13" w:rsidRDefault="002C2F13" w:rsidP="002C2F13">
            <w:r>
              <w:t>Base Swamp #3 – lv13-18</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14</w:t>
            </w:r>
          </w:p>
        </w:tc>
        <w:tc>
          <w:tcPr>
            <w:tcW w:w="1983" w:type="dxa"/>
          </w:tcPr>
          <w:p w:rsidR="002C2F13" w:rsidRDefault="002C2F13" w:rsidP="002C2F13">
            <w:r>
              <w:t>Base Swamp #4 – lv19-24</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15</w:t>
            </w:r>
          </w:p>
        </w:tc>
        <w:tc>
          <w:tcPr>
            <w:tcW w:w="1983" w:type="dxa"/>
          </w:tcPr>
          <w:p w:rsidR="002C2F13" w:rsidRDefault="002C2F13" w:rsidP="002C2F13">
            <w:r>
              <w:t>Base Swamp #5 – lv25-30</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16</w:t>
            </w:r>
          </w:p>
        </w:tc>
        <w:tc>
          <w:tcPr>
            <w:tcW w:w="1983" w:type="dxa"/>
          </w:tcPr>
          <w:p w:rsidR="002C2F13" w:rsidRPr="00BF1E1E" w:rsidRDefault="002C2F13" w:rsidP="002C2F13">
            <w:r>
              <w:t>Base Ruins #1 – lv1-6</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17</w:t>
            </w:r>
          </w:p>
        </w:tc>
        <w:tc>
          <w:tcPr>
            <w:tcW w:w="1983" w:type="dxa"/>
          </w:tcPr>
          <w:p w:rsidR="002C2F13" w:rsidRDefault="002C2F13" w:rsidP="002C2F13">
            <w:r>
              <w:t>Base Ruins #2 – lv7-12</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18</w:t>
            </w:r>
          </w:p>
        </w:tc>
        <w:tc>
          <w:tcPr>
            <w:tcW w:w="1983" w:type="dxa"/>
          </w:tcPr>
          <w:p w:rsidR="002C2F13" w:rsidRDefault="002C2F13" w:rsidP="00D36381">
            <w:r>
              <w:t>Base Ruins #3 – lv13-18</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19</w:t>
            </w:r>
          </w:p>
        </w:tc>
        <w:tc>
          <w:tcPr>
            <w:tcW w:w="1983" w:type="dxa"/>
          </w:tcPr>
          <w:p w:rsidR="002C2F13" w:rsidRDefault="002C2F13" w:rsidP="00D36381">
            <w:r>
              <w:t>Base Ruins #4 – lv19-24</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20</w:t>
            </w:r>
          </w:p>
        </w:tc>
        <w:tc>
          <w:tcPr>
            <w:tcW w:w="1983" w:type="dxa"/>
          </w:tcPr>
          <w:p w:rsidR="002C2F13" w:rsidRDefault="002C2F13" w:rsidP="00D36381">
            <w:r>
              <w:t>Base Ruins #5 – lv25-30</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21</w:t>
            </w:r>
          </w:p>
        </w:tc>
        <w:tc>
          <w:tcPr>
            <w:tcW w:w="1983" w:type="dxa"/>
          </w:tcPr>
          <w:p w:rsidR="002C2F13" w:rsidRPr="00BF1E1E" w:rsidRDefault="002C2F13" w:rsidP="002C2F13">
            <w:r>
              <w:t>Base Cavern #1 – lv1-6</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22</w:t>
            </w:r>
          </w:p>
        </w:tc>
        <w:tc>
          <w:tcPr>
            <w:tcW w:w="1983" w:type="dxa"/>
          </w:tcPr>
          <w:p w:rsidR="002C2F13" w:rsidRDefault="002C2F13" w:rsidP="002C2F13">
            <w:r>
              <w:t>Base Cavern #2 – lv7-12</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23</w:t>
            </w:r>
          </w:p>
        </w:tc>
        <w:tc>
          <w:tcPr>
            <w:tcW w:w="1983" w:type="dxa"/>
          </w:tcPr>
          <w:p w:rsidR="002C2F13" w:rsidRDefault="002C2F13" w:rsidP="002C2F13">
            <w:r>
              <w:t>Base Cavern #3 – lv13-18</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24</w:t>
            </w:r>
          </w:p>
        </w:tc>
        <w:tc>
          <w:tcPr>
            <w:tcW w:w="1983" w:type="dxa"/>
          </w:tcPr>
          <w:p w:rsidR="002C2F13" w:rsidRDefault="002C2F13" w:rsidP="002C2F13">
            <w:r>
              <w:t>Base Cavern #4 – lv19-24</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25</w:t>
            </w:r>
          </w:p>
        </w:tc>
        <w:tc>
          <w:tcPr>
            <w:tcW w:w="1983" w:type="dxa"/>
          </w:tcPr>
          <w:p w:rsidR="002C2F13" w:rsidRDefault="002C2F13" w:rsidP="002C2F13">
            <w:r>
              <w:t>Base Cavern #5 – lv25-30</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26</w:t>
            </w:r>
          </w:p>
        </w:tc>
        <w:tc>
          <w:tcPr>
            <w:tcW w:w="1983" w:type="dxa"/>
          </w:tcPr>
          <w:p w:rsidR="002C2F13" w:rsidRPr="00BF1E1E" w:rsidRDefault="002C2F13" w:rsidP="002C2F13">
            <w:r>
              <w:t>Base Forest #1 – lv1-6</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27</w:t>
            </w:r>
          </w:p>
        </w:tc>
        <w:tc>
          <w:tcPr>
            <w:tcW w:w="1983" w:type="dxa"/>
          </w:tcPr>
          <w:p w:rsidR="002C2F13" w:rsidRDefault="002C2F13" w:rsidP="002C2F13">
            <w:r>
              <w:t>Base Forest #2 – lv7-12</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28</w:t>
            </w:r>
          </w:p>
        </w:tc>
        <w:tc>
          <w:tcPr>
            <w:tcW w:w="1983" w:type="dxa"/>
          </w:tcPr>
          <w:p w:rsidR="002C2F13" w:rsidRDefault="002C2F13" w:rsidP="002C2F13">
            <w:r>
              <w:t>Base Forest #3 – lv13-18</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29</w:t>
            </w:r>
          </w:p>
        </w:tc>
        <w:tc>
          <w:tcPr>
            <w:tcW w:w="1983" w:type="dxa"/>
          </w:tcPr>
          <w:p w:rsidR="002C2F13" w:rsidRDefault="002C2F13" w:rsidP="002C2F13">
            <w:r>
              <w:t>Base Forest #4 – lv19-24</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30</w:t>
            </w:r>
          </w:p>
        </w:tc>
        <w:tc>
          <w:tcPr>
            <w:tcW w:w="1983" w:type="dxa"/>
          </w:tcPr>
          <w:p w:rsidR="002C2F13" w:rsidRDefault="002C2F13" w:rsidP="002C2F13">
            <w:r>
              <w:t>Base Forest #5 – lv25-30</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31</w:t>
            </w:r>
          </w:p>
        </w:tc>
        <w:tc>
          <w:tcPr>
            <w:tcW w:w="1983" w:type="dxa"/>
          </w:tcPr>
          <w:p w:rsidR="002C2F13" w:rsidRPr="00BF1E1E" w:rsidRDefault="002C2F13" w:rsidP="002C2F13">
            <w:r>
              <w:t>Base Crypts #1 – lv1-6</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32</w:t>
            </w:r>
          </w:p>
        </w:tc>
        <w:tc>
          <w:tcPr>
            <w:tcW w:w="1983" w:type="dxa"/>
          </w:tcPr>
          <w:p w:rsidR="002C2F13" w:rsidRDefault="002C2F13" w:rsidP="002C2F13">
            <w:r>
              <w:t>Base Crypts #2 – lv7-12</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33</w:t>
            </w:r>
          </w:p>
        </w:tc>
        <w:tc>
          <w:tcPr>
            <w:tcW w:w="1983" w:type="dxa"/>
          </w:tcPr>
          <w:p w:rsidR="002C2F13" w:rsidRDefault="002C2F13" w:rsidP="002C2F13">
            <w:r>
              <w:t xml:space="preserve">Base Crypts #3 – </w:t>
            </w:r>
            <w:r>
              <w:lastRenderedPageBreak/>
              <w:t>lv13-18</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34</w:t>
            </w:r>
          </w:p>
        </w:tc>
        <w:tc>
          <w:tcPr>
            <w:tcW w:w="1983" w:type="dxa"/>
          </w:tcPr>
          <w:p w:rsidR="002C2F13" w:rsidRDefault="002C2F13" w:rsidP="002C2F13">
            <w:r>
              <w:t>Base Crypts #4 – lv19-24</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35</w:t>
            </w:r>
          </w:p>
        </w:tc>
        <w:tc>
          <w:tcPr>
            <w:tcW w:w="1983" w:type="dxa"/>
          </w:tcPr>
          <w:p w:rsidR="002C2F13" w:rsidRDefault="002C2F13" w:rsidP="002C2F13">
            <w:r>
              <w:t>Base Crypts #5 – lv25-30</w:t>
            </w:r>
          </w:p>
        </w:tc>
        <w:tc>
          <w:tcPr>
            <w:tcW w:w="1485" w:type="dxa"/>
          </w:tcPr>
          <w:p w:rsidR="002C2F13" w:rsidRPr="00BF1E1E" w:rsidRDefault="002C2F13"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36</w:t>
            </w:r>
          </w:p>
        </w:tc>
        <w:tc>
          <w:tcPr>
            <w:tcW w:w="1983" w:type="dxa"/>
          </w:tcPr>
          <w:p w:rsidR="00067FB9" w:rsidRPr="00BF1E1E" w:rsidRDefault="00067FB9" w:rsidP="00067FB9">
            <w:r>
              <w:t>Base Village #1 – lv1-6</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37</w:t>
            </w:r>
          </w:p>
        </w:tc>
        <w:tc>
          <w:tcPr>
            <w:tcW w:w="1983" w:type="dxa"/>
          </w:tcPr>
          <w:p w:rsidR="00067FB9" w:rsidRDefault="00067FB9" w:rsidP="00067FB9">
            <w:r>
              <w:t>Base Village #2 – lv7-12</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38</w:t>
            </w:r>
          </w:p>
        </w:tc>
        <w:tc>
          <w:tcPr>
            <w:tcW w:w="1983" w:type="dxa"/>
          </w:tcPr>
          <w:p w:rsidR="00067FB9" w:rsidRDefault="00067FB9" w:rsidP="00067FB9">
            <w:r>
              <w:t>Base Village #3 – lv13-18</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39</w:t>
            </w:r>
          </w:p>
        </w:tc>
        <w:tc>
          <w:tcPr>
            <w:tcW w:w="1983" w:type="dxa"/>
          </w:tcPr>
          <w:p w:rsidR="00067FB9" w:rsidRDefault="00067FB9" w:rsidP="00067FB9">
            <w:r>
              <w:t>Base Village #4 – lv19-24</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40</w:t>
            </w:r>
          </w:p>
        </w:tc>
        <w:tc>
          <w:tcPr>
            <w:tcW w:w="1983" w:type="dxa"/>
          </w:tcPr>
          <w:p w:rsidR="00067FB9" w:rsidRDefault="00067FB9" w:rsidP="00067FB9">
            <w:r>
              <w:t>Base Village #5 – lv25-30</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41</w:t>
            </w:r>
          </w:p>
        </w:tc>
        <w:tc>
          <w:tcPr>
            <w:tcW w:w="1983" w:type="dxa"/>
          </w:tcPr>
          <w:p w:rsidR="00067FB9" w:rsidRPr="00BF1E1E" w:rsidRDefault="00067FB9" w:rsidP="00067FB9">
            <w:r>
              <w:t>Base Temple #1 – lv1-6</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42</w:t>
            </w:r>
          </w:p>
        </w:tc>
        <w:tc>
          <w:tcPr>
            <w:tcW w:w="1983" w:type="dxa"/>
          </w:tcPr>
          <w:p w:rsidR="00067FB9" w:rsidRDefault="00067FB9" w:rsidP="00067FB9">
            <w:r>
              <w:t>Base Temple #2 – lv7-12</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43</w:t>
            </w:r>
          </w:p>
        </w:tc>
        <w:tc>
          <w:tcPr>
            <w:tcW w:w="1983" w:type="dxa"/>
          </w:tcPr>
          <w:p w:rsidR="00067FB9" w:rsidRDefault="00067FB9" w:rsidP="00067FB9">
            <w:r>
              <w:t>Base Temple #3 – lv13-18</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44</w:t>
            </w:r>
          </w:p>
        </w:tc>
        <w:tc>
          <w:tcPr>
            <w:tcW w:w="1983" w:type="dxa"/>
          </w:tcPr>
          <w:p w:rsidR="00067FB9" w:rsidRDefault="00067FB9" w:rsidP="00067FB9">
            <w:r>
              <w:t>Base Temple #4 – lv19-24</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45</w:t>
            </w:r>
          </w:p>
        </w:tc>
        <w:tc>
          <w:tcPr>
            <w:tcW w:w="1983" w:type="dxa"/>
          </w:tcPr>
          <w:p w:rsidR="00067FB9" w:rsidRDefault="00067FB9" w:rsidP="00067FB9">
            <w:r>
              <w:t>Base Temple #5 – lv25-30</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46</w:t>
            </w:r>
          </w:p>
        </w:tc>
        <w:tc>
          <w:tcPr>
            <w:tcW w:w="1983" w:type="dxa"/>
          </w:tcPr>
          <w:p w:rsidR="00067FB9" w:rsidRPr="00BF1E1E" w:rsidRDefault="00067FB9" w:rsidP="00067FB9">
            <w:r>
              <w:t>Base Volcano #1 – lv1-6</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47</w:t>
            </w:r>
          </w:p>
        </w:tc>
        <w:tc>
          <w:tcPr>
            <w:tcW w:w="1983" w:type="dxa"/>
          </w:tcPr>
          <w:p w:rsidR="00067FB9" w:rsidRDefault="00067FB9" w:rsidP="00067FB9">
            <w:r>
              <w:t>Base Volcano #2 – lv7-12</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48</w:t>
            </w:r>
          </w:p>
        </w:tc>
        <w:tc>
          <w:tcPr>
            <w:tcW w:w="1983" w:type="dxa"/>
          </w:tcPr>
          <w:p w:rsidR="00067FB9" w:rsidRDefault="00067FB9" w:rsidP="00067FB9">
            <w:r>
              <w:t>Base Volcano #3 – lv13-18</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49</w:t>
            </w:r>
          </w:p>
        </w:tc>
        <w:tc>
          <w:tcPr>
            <w:tcW w:w="1983" w:type="dxa"/>
          </w:tcPr>
          <w:p w:rsidR="00067FB9" w:rsidRDefault="00067FB9" w:rsidP="00067FB9">
            <w:r>
              <w:t>Base Volcano #4 – lv19-24</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50</w:t>
            </w:r>
          </w:p>
        </w:tc>
        <w:tc>
          <w:tcPr>
            <w:tcW w:w="1983" w:type="dxa"/>
          </w:tcPr>
          <w:p w:rsidR="00067FB9" w:rsidRDefault="00067FB9" w:rsidP="00D36381">
            <w:r>
              <w:t>Base Temple #5 – lv25-30</w:t>
            </w:r>
          </w:p>
        </w:tc>
        <w:tc>
          <w:tcPr>
            <w:tcW w:w="1485" w:type="dxa"/>
          </w:tcPr>
          <w:p w:rsidR="00067FB9" w:rsidRPr="00BF1E1E" w:rsidRDefault="00067FB9"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51</w:t>
            </w:r>
          </w:p>
        </w:tc>
        <w:tc>
          <w:tcPr>
            <w:tcW w:w="1983" w:type="dxa"/>
          </w:tcPr>
          <w:p w:rsidR="002C2F13" w:rsidRPr="00BF1E1E" w:rsidRDefault="00067FB9" w:rsidP="004F62D3">
            <w:r>
              <w:t>Stone Floor</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52</w:t>
            </w:r>
          </w:p>
        </w:tc>
        <w:tc>
          <w:tcPr>
            <w:tcW w:w="1983" w:type="dxa"/>
          </w:tcPr>
          <w:p w:rsidR="002C2F13" w:rsidRPr="00BF1E1E" w:rsidRDefault="00067FB9" w:rsidP="004F62D3">
            <w:r>
              <w:t>Vertical Grass Path</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53</w:t>
            </w:r>
          </w:p>
        </w:tc>
        <w:tc>
          <w:tcPr>
            <w:tcW w:w="1983" w:type="dxa"/>
          </w:tcPr>
          <w:p w:rsidR="002C2F13" w:rsidRPr="00BF1E1E" w:rsidRDefault="00067FB9" w:rsidP="004F62D3">
            <w:r>
              <w:t>Horizontal Grass Path</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54</w:t>
            </w:r>
          </w:p>
        </w:tc>
        <w:tc>
          <w:tcPr>
            <w:tcW w:w="1983" w:type="dxa"/>
          </w:tcPr>
          <w:p w:rsidR="002C2F13" w:rsidRPr="00BF1E1E" w:rsidRDefault="00067FB9" w:rsidP="004F62D3">
            <w:r>
              <w:t>Clearing</w:t>
            </w:r>
          </w:p>
        </w:tc>
        <w:tc>
          <w:tcPr>
            <w:tcW w:w="1485" w:type="dxa"/>
          </w:tcPr>
          <w:p w:rsidR="002C2F13" w:rsidRPr="00BF1E1E" w:rsidRDefault="002C2F13" w:rsidP="004F62D3"/>
        </w:tc>
      </w:tr>
      <w:tr w:rsidR="002C2F13" w:rsidRPr="000E72B1">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55</w:t>
            </w:r>
          </w:p>
        </w:tc>
        <w:tc>
          <w:tcPr>
            <w:tcW w:w="1983" w:type="dxa"/>
          </w:tcPr>
          <w:p w:rsidR="002C2F13" w:rsidRPr="00BF1E1E" w:rsidRDefault="00067FB9" w:rsidP="004F62D3">
            <w:r>
              <w:t>Sky - Blue</w:t>
            </w:r>
          </w:p>
        </w:tc>
        <w:tc>
          <w:tcPr>
            <w:tcW w:w="1485" w:type="dxa"/>
          </w:tcPr>
          <w:p w:rsidR="002C2F13" w:rsidRPr="00BF1E1E" w:rsidRDefault="002C2F13"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56</w:t>
            </w:r>
          </w:p>
        </w:tc>
        <w:tc>
          <w:tcPr>
            <w:tcW w:w="1983" w:type="dxa"/>
          </w:tcPr>
          <w:p w:rsidR="00067FB9" w:rsidRPr="00BF1E1E" w:rsidRDefault="00067FB9" w:rsidP="004F62D3">
            <w:r>
              <w:t>Sky - Night</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57</w:t>
            </w:r>
          </w:p>
        </w:tc>
        <w:tc>
          <w:tcPr>
            <w:tcW w:w="1983" w:type="dxa"/>
          </w:tcPr>
          <w:p w:rsidR="00067FB9" w:rsidRPr="00BF1E1E" w:rsidRDefault="00067FB9" w:rsidP="004F62D3">
            <w:r>
              <w:t>Stone Ceiling</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58</w:t>
            </w:r>
          </w:p>
        </w:tc>
        <w:tc>
          <w:tcPr>
            <w:tcW w:w="1983" w:type="dxa"/>
          </w:tcPr>
          <w:p w:rsidR="00067FB9" w:rsidRPr="00BF1E1E" w:rsidRDefault="00067FB9" w:rsidP="004F62D3">
            <w:r>
              <w:t>Cave Ceiling</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59</w:t>
            </w:r>
          </w:p>
        </w:tc>
        <w:tc>
          <w:tcPr>
            <w:tcW w:w="1983" w:type="dxa"/>
          </w:tcPr>
          <w:p w:rsidR="00067FB9" w:rsidRPr="00BF1E1E" w:rsidRDefault="00067FB9" w:rsidP="004F62D3">
            <w:r>
              <w:t>Stone Block Ceiling</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60</w:t>
            </w:r>
          </w:p>
        </w:tc>
        <w:tc>
          <w:tcPr>
            <w:tcW w:w="1983" w:type="dxa"/>
          </w:tcPr>
          <w:p w:rsidR="00067FB9" w:rsidRPr="00BF1E1E" w:rsidRDefault="00067FB9" w:rsidP="004F62D3">
            <w:r>
              <w:t>Wood Table</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61</w:t>
            </w:r>
          </w:p>
        </w:tc>
        <w:tc>
          <w:tcPr>
            <w:tcW w:w="1983" w:type="dxa"/>
          </w:tcPr>
          <w:p w:rsidR="00067FB9" w:rsidRPr="00BF1E1E" w:rsidRDefault="00067FB9" w:rsidP="004F62D3">
            <w:r>
              <w:t>Sarcophagus</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62</w:t>
            </w:r>
          </w:p>
        </w:tc>
        <w:tc>
          <w:tcPr>
            <w:tcW w:w="1983" w:type="dxa"/>
          </w:tcPr>
          <w:p w:rsidR="00067FB9" w:rsidRPr="00BF1E1E" w:rsidRDefault="00DB7B19" w:rsidP="00DB7B19">
            <w:r>
              <w:t>Stalagmite - Large</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63</w:t>
            </w:r>
          </w:p>
        </w:tc>
        <w:tc>
          <w:tcPr>
            <w:tcW w:w="1983" w:type="dxa"/>
          </w:tcPr>
          <w:p w:rsidR="00067FB9" w:rsidRPr="00BF1E1E" w:rsidRDefault="00DB7B19" w:rsidP="004F62D3">
            <w:r>
              <w:t>Stalactite - Large</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64</w:t>
            </w:r>
          </w:p>
        </w:tc>
        <w:tc>
          <w:tcPr>
            <w:tcW w:w="1983" w:type="dxa"/>
          </w:tcPr>
          <w:p w:rsidR="00DB7B19" w:rsidRPr="00BF1E1E" w:rsidRDefault="00DB7B19" w:rsidP="004F62D3">
            <w:r>
              <w:t>Stalagmite – Small</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65</w:t>
            </w:r>
          </w:p>
        </w:tc>
        <w:tc>
          <w:tcPr>
            <w:tcW w:w="1983" w:type="dxa"/>
          </w:tcPr>
          <w:p w:rsidR="00067FB9" w:rsidRPr="00BF1E1E" w:rsidRDefault="00DB7B19" w:rsidP="004F62D3">
            <w:r>
              <w:t>Stalactite - Small</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66</w:t>
            </w:r>
          </w:p>
        </w:tc>
        <w:tc>
          <w:tcPr>
            <w:tcW w:w="1983" w:type="dxa"/>
          </w:tcPr>
          <w:p w:rsidR="00067FB9" w:rsidRPr="00BF1E1E" w:rsidRDefault="001D71D1" w:rsidP="004F62D3">
            <w:r>
              <w:t>Dirt with flowers</w:t>
            </w:r>
          </w:p>
        </w:tc>
        <w:tc>
          <w:tcPr>
            <w:tcW w:w="1485" w:type="dxa"/>
          </w:tcPr>
          <w:p w:rsidR="00067FB9" w:rsidRPr="00BF1E1E" w:rsidRDefault="00067FB9" w:rsidP="004F62D3"/>
        </w:tc>
      </w:tr>
      <w:tr w:rsidR="00067FB9" w:rsidRPr="000E72B1">
        <w:tc>
          <w:tcPr>
            <w:tcW w:w="1636" w:type="dxa"/>
          </w:tcPr>
          <w:p w:rsidR="00067FB9" w:rsidRPr="000E72B1" w:rsidRDefault="00067FB9" w:rsidP="004F62D3">
            <w:pPr>
              <w:pStyle w:val="ListParagraph"/>
              <w:ind w:left="0"/>
            </w:pPr>
          </w:p>
        </w:tc>
        <w:tc>
          <w:tcPr>
            <w:tcW w:w="1484" w:type="dxa"/>
          </w:tcPr>
          <w:p w:rsidR="00067FB9" w:rsidRPr="00BF1E1E" w:rsidRDefault="00B8174E" w:rsidP="002C2F13">
            <w:pPr>
              <w:jc w:val="center"/>
            </w:pPr>
            <w:r>
              <w:t>67</w:t>
            </w:r>
          </w:p>
        </w:tc>
        <w:tc>
          <w:tcPr>
            <w:tcW w:w="1983" w:type="dxa"/>
          </w:tcPr>
          <w:p w:rsidR="00067FB9" w:rsidRPr="00BF1E1E" w:rsidRDefault="001D71D1" w:rsidP="004F62D3">
            <w:r>
              <w:t>Brazier - Large</w:t>
            </w:r>
          </w:p>
        </w:tc>
        <w:tc>
          <w:tcPr>
            <w:tcW w:w="1485" w:type="dxa"/>
          </w:tcPr>
          <w:p w:rsidR="00067FB9" w:rsidRPr="00BF1E1E" w:rsidRDefault="00067FB9" w:rsidP="004F62D3"/>
        </w:tc>
      </w:tr>
      <w:tr w:rsidR="002C2F13" w:rsidRPr="000E72B1">
        <w:trPr>
          <w:trHeight w:val="278"/>
        </w:trPr>
        <w:tc>
          <w:tcPr>
            <w:tcW w:w="1636" w:type="dxa"/>
          </w:tcPr>
          <w:p w:rsidR="002C2F13" w:rsidRPr="000E72B1" w:rsidRDefault="002C2F13" w:rsidP="004F62D3">
            <w:pPr>
              <w:pStyle w:val="ListParagraph"/>
              <w:ind w:left="0"/>
            </w:pPr>
          </w:p>
        </w:tc>
        <w:tc>
          <w:tcPr>
            <w:tcW w:w="1484" w:type="dxa"/>
          </w:tcPr>
          <w:p w:rsidR="002C2F13" w:rsidRPr="00BF1E1E" w:rsidRDefault="00B8174E" w:rsidP="002C2F13">
            <w:pPr>
              <w:jc w:val="center"/>
            </w:pPr>
            <w:r>
              <w:t>68</w:t>
            </w:r>
          </w:p>
        </w:tc>
        <w:tc>
          <w:tcPr>
            <w:tcW w:w="1983" w:type="dxa"/>
          </w:tcPr>
          <w:p w:rsidR="002C2F13" w:rsidRPr="00BF1E1E" w:rsidRDefault="001D71D1" w:rsidP="004F62D3">
            <w:r>
              <w:t>Throne</w:t>
            </w:r>
          </w:p>
        </w:tc>
        <w:tc>
          <w:tcPr>
            <w:tcW w:w="1485" w:type="dxa"/>
          </w:tcPr>
          <w:p w:rsidR="002C2F13" w:rsidRPr="00BF1E1E" w:rsidRDefault="002C2F13" w:rsidP="004F62D3"/>
        </w:tc>
      </w:tr>
      <w:tr w:rsidR="001D71D1" w:rsidRPr="000E72B1">
        <w:trPr>
          <w:trHeight w:val="278"/>
        </w:trPr>
        <w:tc>
          <w:tcPr>
            <w:tcW w:w="1636" w:type="dxa"/>
          </w:tcPr>
          <w:p w:rsidR="001D71D1" w:rsidRPr="000E72B1" w:rsidRDefault="001D71D1" w:rsidP="004F62D3">
            <w:pPr>
              <w:pStyle w:val="ListParagraph"/>
              <w:ind w:left="0"/>
            </w:pPr>
          </w:p>
        </w:tc>
        <w:tc>
          <w:tcPr>
            <w:tcW w:w="1484" w:type="dxa"/>
          </w:tcPr>
          <w:p w:rsidR="001D71D1" w:rsidRPr="00BF1E1E" w:rsidRDefault="00B8174E" w:rsidP="002C2F13">
            <w:pPr>
              <w:jc w:val="center"/>
            </w:pPr>
            <w:r>
              <w:t>69</w:t>
            </w:r>
          </w:p>
        </w:tc>
        <w:tc>
          <w:tcPr>
            <w:tcW w:w="1983" w:type="dxa"/>
          </w:tcPr>
          <w:p w:rsidR="001D71D1" w:rsidRDefault="001D71D1" w:rsidP="004F62D3">
            <w:r>
              <w:t>Chair – Knocked Over</w:t>
            </w:r>
          </w:p>
        </w:tc>
        <w:tc>
          <w:tcPr>
            <w:tcW w:w="1485" w:type="dxa"/>
          </w:tcPr>
          <w:p w:rsidR="001D71D1" w:rsidRPr="00BF1E1E" w:rsidRDefault="001D71D1" w:rsidP="004F62D3"/>
        </w:tc>
      </w:tr>
      <w:tr w:rsidR="001D71D1" w:rsidRPr="000E72B1">
        <w:trPr>
          <w:trHeight w:val="278"/>
        </w:trPr>
        <w:tc>
          <w:tcPr>
            <w:tcW w:w="1636" w:type="dxa"/>
          </w:tcPr>
          <w:p w:rsidR="001D71D1" w:rsidRPr="000E72B1" w:rsidRDefault="001D71D1" w:rsidP="004F62D3">
            <w:pPr>
              <w:pStyle w:val="ListParagraph"/>
              <w:ind w:left="0"/>
            </w:pPr>
          </w:p>
        </w:tc>
        <w:tc>
          <w:tcPr>
            <w:tcW w:w="1484" w:type="dxa"/>
          </w:tcPr>
          <w:p w:rsidR="001D71D1" w:rsidRPr="00BF1E1E" w:rsidRDefault="00B8174E" w:rsidP="002C2F13">
            <w:pPr>
              <w:jc w:val="center"/>
            </w:pPr>
            <w:r>
              <w:t>70</w:t>
            </w:r>
          </w:p>
        </w:tc>
        <w:tc>
          <w:tcPr>
            <w:tcW w:w="1983" w:type="dxa"/>
          </w:tcPr>
          <w:p w:rsidR="001D71D1" w:rsidRDefault="001D71D1" w:rsidP="004F62D3">
            <w:r>
              <w:t>Crate</w:t>
            </w:r>
          </w:p>
        </w:tc>
        <w:tc>
          <w:tcPr>
            <w:tcW w:w="1485" w:type="dxa"/>
          </w:tcPr>
          <w:p w:rsidR="001D71D1" w:rsidRPr="00BF1E1E" w:rsidRDefault="001D71D1" w:rsidP="004F62D3"/>
        </w:tc>
      </w:tr>
      <w:tr w:rsidR="001D71D1" w:rsidRPr="00B8174E">
        <w:trPr>
          <w:trHeight w:val="278"/>
        </w:trPr>
        <w:tc>
          <w:tcPr>
            <w:tcW w:w="1636" w:type="dxa"/>
          </w:tcPr>
          <w:p w:rsidR="001D71D1" w:rsidRPr="00B8174E" w:rsidRDefault="001D71D1" w:rsidP="004F62D3">
            <w:pPr>
              <w:pStyle w:val="ListParagraph"/>
              <w:ind w:left="0"/>
            </w:pPr>
          </w:p>
        </w:tc>
        <w:tc>
          <w:tcPr>
            <w:tcW w:w="1484" w:type="dxa"/>
          </w:tcPr>
          <w:p w:rsidR="001D71D1" w:rsidRPr="00B8174E" w:rsidRDefault="00B8174E" w:rsidP="002C2F13">
            <w:pPr>
              <w:jc w:val="center"/>
            </w:pPr>
            <w:r w:rsidRPr="00B8174E">
              <w:t>71</w:t>
            </w:r>
          </w:p>
        </w:tc>
        <w:tc>
          <w:tcPr>
            <w:tcW w:w="1983" w:type="dxa"/>
          </w:tcPr>
          <w:p w:rsidR="001D71D1" w:rsidRPr="00B8174E" w:rsidRDefault="001D71D1" w:rsidP="004F62D3">
            <w:r w:rsidRPr="00B8174E">
              <w:t>Stone Door</w:t>
            </w:r>
          </w:p>
        </w:tc>
        <w:tc>
          <w:tcPr>
            <w:tcW w:w="1485" w:type="dxa"/>
          </w:tcPr>
          <w:p w:rsidR="001D71D1" w:rsidRPr="00B8174E" w:rsidRDefault="001D71D1" w:rsidP="004F62D3"/>
        </w:tc>
      </w:tr>
      <w:tr w:rsidR="001D71D1" w:rsidRPr="00B8174E">
        <w:trPr>
          <w:trHeight w:val="278"/>
        </w:trPr>
        <w:tc>
          <w:tcPr>
            <w:tcW w:w="1636" w:type="dxa"/>
          </w:tcPr>
          <w:p w:rsidR="001D71D1" w:rsidRPr="00B8174E" w:rsidRDefault="001D71D1" w:rsidP="004F62D3">
            <w:pPr>
              <w:pStyle w:val="ListParagraph"/>
              <w:ind w:left="0"/>
            </w:pPr>
          </w:p>
        </w:tc>
        <w:tc>
          <w:tcPr>
            <w:tcW w:w="1484" w:type="dxa"/>
          </w:tcPr>
          <w:p w:rsidR="001D71D1" w:rsidRPr="00B8174E" w:rsidRDefault="00B8174E" w:rsidP="002C2F13">
            <w:pPr>
              <w:jc w:val="center"/>
            </w:pPr>
            <w:r w:rsidRPr="00B8174E">
              <w:t>72</w:t>
            </w:r>
          </w:p>
        </w:tc>
        <w:tc>
          <w:tcPr>
            <w:tcW w:w="1983" w:type="dxa"/>
          </w:tcPr>
          <w:p w:rsidR="001D71D1" w:rsidRPr="00B8174E" w:rsidRDefault="001D71D1" w:rsidP="004F62D3">
            <w:r w:rsidRPr="00B8174E">
              <w:t>Wood door</w:t>
            </w:r>
          </w:p>
        </w:tc>
        <w:tc>
          <w:tcPr>
            <w:tcW w:w="1485" w:type="dxa"/>
          </w:tcPr>
          <w:p w:rsidR="001D71D1" w:rsidRPr="00B8174E" w:rsidRDefault="001D71D1" w:rsidP="004F62D3"/>
        </w:tc>
      </w:tr>
      <w:tr w:rsidR="001D71D1" w:rsidRPr="00B8174E">
        <w:trPr>
          <w:trHeight w:val="278"/>
        </w:trPr>
        <w:tc>
          <w:tcPr>
            <w:tcW w:w="1636" w:type="dxa"/>
          </w:tcPr>
          <w:p w:rsidR="001D71D1" w:rsidRPr="00B8174E" w:rsidRDefault="001D71D1" w:rsidP="004F62D3">
            <w:pPr>
              <w:pStyle w:val="ListParagraph"/>
              <w:ind w:left="0"/>
            </w:pPr>
          </w:p>
        </w:tc>
        <w:tc>
          <w:tcPr>
            <w:tcW w:w="1484" w:type="dxa"/>
          </w:tcPr>
          <w:p w:rsidR="001D71D1" w:rsidRPr="00B8174E" w:rsidRDefault="00B8174E" w:rsidP="002C2F13">
            <w:pPr>
              <w:jc w:val="center"/>
            </w:pPr>
            <w:r w:rsidRPr="00B8174E">
              <w:t>73</w:t>
            </w:r>
          </w:p>
        </w:tc>
        <w:tc>
          <w:tcPr>
            <w:tcW w:w="1983" w:type="dxa"/>
          </w:tcPr>
          <w:p w:rsidR="001D71D1" w:rsidRPr="00B8174E" w:rsidRDefault="001D71D1" w:rsidP="004F62D3">
            <w:r w:rsidRPr="00B8174E">
              <w:t>Secret Door</w:t>
            </w:r>
          </w:p>
        </w:tc>
        <w:tc>
          <w:tcPr>
            <w:tcW w:w="1485" w:type="dxa"/>
          </w:tcPr>
          <w:p w:rsidR="001D71D1" w:rsidRPr="00B8174E" w:rsidRDefault="001D71D1" w:rsidP="004F62D3"/>
        </w:tc>
      </w:tr>
      <w:tr w:rsidR="001D71D1" w:rsidRPr="00B8174E">
        <w:trPr>
          <w:trHeight w:val="278"/>
        </w:trPr>
        <w:tc>
          <w:tcPr>
            <w:tcW w:w="1636" w:type="dxa"/>
          </w:tcPr>
          <w:p w:rsidR="001D71D1" w:rsidRPr="00B8174E" w:rsidRDefault="001D71D1" w:rsidP="004F62D3">
            <w:pPr>
              <w:pStyle w:val="ListParagraph"/>
              <w:ind w:left="0"/>
            </w:pPr>
          </w:p>
        </w:tc>
        <w:tc>
          <w:tcPr>
            <w:tcW w:w="1484" w:type="dxa"/>
          </w:tcPr>
          <w:p w:rsidR="001D71D1" w:rsidRPr="00B8174E" w:rsidRDefault="00B8174E" w:rsidP="002C2F13">
            <w:pPr>
              <w:jc w:val="center"/>
            </w:pPr>
            <w:r w:rsidRPr="00B8174E">
              <w:t>74</w:t>
            </w:r>
          </w:p>
        </w:tc>
        <w:tc>
          <w:tcPr>
            <w:tcW w:w="1983" w:type="dxa"/>
          </w:tcPr>
          <w:p w:rsidR="001D71D1" w:rsidRPr="00B8174E" w:rsidRDefault="001D71D1" w:rsidP="004F62D3">
            <w:r w:rsidRPr="00B8174E">
              <w:t>Gate</w:t>
            </w:r>
          </w:p>
        </w:tc>
        <w:tc>
          <w:tcPr>
            <w:tcW w:w="1485" w:type="dxa"/>
          </w:tcPr>
          <w:p w:rsidR="001D71D1" w:rsidRPr="00B8174E" w:rsidRDefault="001D71D1" w:rsidP="004F62D3"/>
        </w:tc>
      </w:tr>
      <w:tr w:rsidR="001D71D1" w:rsidRPr="00B8174E">
        <w:trPr>
          <w:trHeight w:val="278"/>
        </w:trPr>
        <w:tc>
          <w:tcPr>
            <w:tcW w:w="1636" w:type="dxa"/>
          </w:tcPr>
          <w:p w:rsidR="001D71D1" w:rsidRPr="00B8174E" w:rsidRDefault="001D71D1" w:rsidP="004F62D3">
            <w:pPr>
              <w:pStyle w:val="ListParagraph"/>
              <w:ind w:left="0"/>
            </w:pPr>
          </w:p>
        </w:tc>
        <w:tc>
          <w:tcPr>
            <w:tcW w:w="1484" w:type="dxa"/>
          </w:tcPr>
          <w:p w:rsidR="001D71D1" w:rsidRPr="00B8174E" w:rsidRDefault="00B8174E" w:rsidP="002C2F13">
            <w:pPr>
              <w:jc w:val="center"/>
            </w:pPr>
            <w:r w:rsidRPr="00B8174E">
              <w:t>75</w:t>
            </w:r>
          </w:p>
        </w:tc>
        <w:tc>
          <w:tcPr>
            <w:tcW w:w="1983" w:type="dxa"/>
          </w:tcPr>
          <w:p w:rsidR="001D71D1" w:rsidRPr="00B8174E" w:rsidRDefault="001D71D1" w:rsidP="004F62D3">
            <w:r w:rsidRPr="00B8174E">
              <w:t>Stairs Up</w:t>
            </w:r>
          </w:p>
        </w:tc>
        <w:tc>
          <w:tcPr>
            <w:tcW w:w="1485" w:type="dxa"/>
          </w:tcPr>
          <w:p w:rsidR="001D71D1" w:rsidRPr="00B8174E" w:rsidRDefault="001D71D1" w:rsidP="004F62D3"/>
        </w:tc>
      </w:tr>
      <w:tr w:rsidR="001D71D1" w:rsidRPr="00B8174E">
        <w:trPr>
          <w:trHeight w:val="278"/>
        </w:trPr>
        <w:tc>
          <w:tcPr>
            <w:tcW w:w="1636" w:type="dxa"/>
          </w:tcPr>
          <w:p w:rsidR="001D71D1" w:rsidRPr="00B8174E" w:rsidRDefault="001D71D1" w:rsidP="004F62D3">
            <w:pPr>
              <w:pStyle w:val="ListParagraph"/>
              <w:ind w:left="0"/>
            </w:pPr>
          </w:p>
        </w:tc>
        <w:tc>
          <w:tcPr>
            <w:tcW w:w="1484" w:type="dxa"/>
          </w:tcPr>
          <w:p w:rsidR="001D71D1" w:rsidRPr="00B8174E" w:rsidRDefault="00B8174E" w:rsidP="002C2F13">
            <w:pPr>
              <w:jc w:val="center"/>
            </w:pPr>
            <w:r w:rsidRPr="00B8174E">
              <w:t>76</w:t>
            </w:r>
          </w:p>
        </w:tc>
        <w:tc>
          <w:tcPr>
            <w:tcW w:w="1983" w:type="dxa"/>
          </w:tcPr>
          <w:p w:rsidR="001D71D1" w:rsidRPr="00B8174E" w:rsidRDefault="001D71D1" w:rsidP="004F62D3">
            <w:r w:rsidRPr="00B8174E">
              <w:t>Stairs Down</w:t>
            </w:r>
          </w:p>
        </w:tc>
        <w:tc>
          <w:tcPr>
            <w:tcW w:w="1485" w:type="dxa"/>
          </w:tcPr>
          <w:p w:rsidR="001D71D1" w:rsidRPr="00B8174E" w:rsidRDefault="001D71D1" w:rsidP="004F62D3"/>
        </w:tc>
      </w:tr>
      <w:tr w:rsidR="00B8174E" w:rsidRPr="00B8174E">
        <w:trPr>
          <w:trHeight w:val="278"/>
        </w:trPr>
        <w:tc>
          <w:tcPr>
            <w:tcW w:w="1636" w:type="dxa"/>
          </w:tcPr>
          <w:p w:rsidR="00B8174E" w:rsidRPr="00B8174E" w:rsidRDefault="00B8174E" w:rsidP="004F62D3">
            <w:pPr>
              <w:pStyle w:val="ListParagraph"/>
              <w:ind w:left="0"/>
            </w:pPr>
          </w:p>
        </w:tc>
        <w:tc>
          <w:tcPr>
            <w:tcW w:w="1484" w:type="dxa"/>
          </w:tcPr>
          <w:p w:rsidR="00B8174E" w:rsidRPr="00B8174E" w:rsidRDefault="00B8174E" w:rsidP="002C2F13">
            <w:pPr>
              <w:jc w:val="center"/>
            </w:pPr>
            <w:r>
              <w:t>77</w:t>
            </w:r>
          </w:p>
        </w:tc>
        <w:tc>
          <w:tcPr>
            <w:tcW w:w="1983" w:type="dxa"/>
          </w:tcPr>
          <w:p w:rsidR="00B8174E" w:rsidRPr="00B8174E" w:rsidRDefault="00B8174E" w:rsidP="004F62D3">
            <w:r>
              <w:t>Sword – Leaning</w:t>
            </w:r>
          </w:p>
        </w:tc>
        <w:tc>
          <w:tcPr>
            <w:tcW w:w="1485" w:type="dxa"/>
          </w:tcPr>
          <w:p w:rsidR="00B8174E" w:rsidRPr="00B8174E" w:rsidRDefault="00B8174E" w:rsidP="004F62D3"/>
        </w:tc>
      </w:tr>
      <w:tr w:rsidR="00B8174E" w:rsidRPr="00B8174E">
        <w:trPr>
          <w:trHeight w:val="278"/>
        </w:trPr>
        <w:tc>
          <w:tcPr>
            <w:tcW w:w="1636" w:type="dxa"/>
          </w:tcPr>
          <w:p w:rsidR="00B8174E" w:rsidRPr="00B8174E" w:rsidRDefault="00B8174E" w:rsidP="004F62D3">
            <w:pPr>
              <w:pStyle w:val="ListParagraph"/>
              <w:ind w:left="0"/>
            </w:pPr>
          </w:p>
        </w:tc>
        <w:tc>
          <w:tcPr>
            <w:tcW w:w="1484" w:type="dxa"/>
          </w:tcPr>
          <w:p w:rsidR="00B8174E" w:rsidRPr="00B8174E" w:rsidRDefault="00B8174E" w:rsidP="002C2F13">
            <w:pPr>
              <w:jc w:val="center"/>
            </w:pPr>
            <w:r>
              <w:t>78</w:t>
            </w:r>
          </w:p>
        </w:tc>
        <w:tc>
          <w:tcPr>
            <w:tcW w:w="1983" w:type="dxa"/>
          </w:tcPr>
          <w:p w:rsidR="00B8174E" w:rsidRPr="00B8174E" w:rsidRDefault="00B8174E" w:rsidP="004F62D3">
            <w:r>
              <w:t>Sword – Laying</w:t>
            </w:r>
          </w:p>
        </w:tc>
        <w:tc>
          <w:tcPr>
            <w:tcW w:w="1485" w:type="dxa"/>
          </w:tcPr>
          <w:p w:rsidR="00B8174E" w:rsidRPr="00B8174E" w:rsidRDefault="00B8174E" w:rsidP="004F62D3"/>
        </w:tc>
      </w:tr>
      <w:tr w:rsidR="00B8174E" w:rsidRPr="00B8174E">
        <w:trPr>
          <w:trHeight w:val="278"/>
        </w:trPr>
        <w:tc>
          <w:tcPr>
            <w:tcW w:w="1636" w:type="dxa"/>
          </w:tcPr>
          <w:p w:rsidR="00B8174E" w:rsidRPr="00B8174E" w:rsidRDefault="00B8174E" w:rsidP="004F62D3">
            <w:pPr>
              <w:pStyle w:val="ListParagraph"/>
              <w:ind w:left="0"/>
            </w:pPr>
          </w:p>
        </w:tc>
        <w:tc>
          <w:tcPr>
            <w:tcW w:w="1484" w:type="dxa"/>
          </w:tcPr>
          <w:p w:rsidR="00B8174E" w:rsidRPr="00B8174E" w:rsidRDefault="00B8174E" w:rsidP="002C2F13">
            <w:pPr>
              <w:jc w:val="center"/>
            </w:pPr>
            <w:r>
              <w:t>79</w:t>
            </w:r>
          </w:p>
        </w:tc>
        <w:tc>
          <w:tcPr>
            <w:tcW w:w="1983" w:type="dxa"/>
          </w:tcPr>
          <w:p w:rsidR="00B8174E" w:rsidRPr="00B8174E" w:rsidRDefault="00B8174E" w:rsidP="004F62D3">
            <w:r>
              <w:t>Mace – Laying</w:t>
            </w:r>
          </w:p>
        </w:tc>
        <w:tc>
          <w:tcPr>
            <w:tcW w:w="1485" w:type="dxa"/>
          </w:tcPr>
          <w:p w:rsidR="00B8174E" w:rsidRPr="00B8174E" w:rsidRDefault="00B8174E" w:rsidP="004F62D3"/>
        </w:tc>
      </w:tr>
      <w:tr w:rsidR="00B8174E" w:rsidRPr="00B8174E">
        <w:trPr>
          <w:trHeight w:val="278"/>
        </w:trPr>
        <w:tc>
          <w:tcPr>
            <w:tcW w:w="1636" w:type="dxa"/>
          </w:tcPr>
          <w:p w:rsidR="00B8174E" w:rsidRPr="00B8174E" w:rsidRDefault="00B8174E" w:rsidP="004F62D3">
            <w:pPr>
              <w:pStyle w:val="ListParagraph"/>
              <w:ind w:left="0"/>
            </w:pPr>
          </w:p>
        </w:tc>
        <w:tc>
          <w:tcPr>
            <w:tcW w:w="1484" w:type="dxa"/>
          </w:tcPr>
          <w:p w:rsidR="00B8174E" w:rsidRPr="00B8174E" w:rsidRDefault="00B8174E" w:rsidP="002C2F13">
            <w:pPr>
              <w:jc w:val="center"/>
            </w:pPr>
            <w:r>
              <w:t>80</w:t>
            </w:r>
          </w:p>
        </w:tc>
        <w:tc>
          <w:tcPr>
            <w:tcW w:w="1983" w:type="dxa"/>
          </w:tcPr>
          <w:p w:rsidR="00B8174E" w:rsidRPr="00B8174E" w:rsidRDefault="00B8174E" w:rsidP="004F62D3">
            <w:r>
              <w:t>Box – Plain</w:t>
            </w:r>
          </w:p>
        </w:tc>
        <w:tc>
          <w:tcPr>
            <w:tcW w:w="1485" w:type="dxa"/>
          </w:tcPr>
          <w:p w:rsidR="00B8174E" w:rsidRPr="00B8174E" w:rsidRDefault="00B8174E" w:rsidP="004F62D3"/>
        </w:tc>
      </w:tr>
      <w:tr w:rsidR="00B8174E" w:rsidRPr="00B8174E">
        <w:trPr>
          <w:trHeight w:val="278"/>
        </w:trPr>
        <w:tc>
          <w:tcPr>
            <w:tcW w:w="1636" w:type="dxa"/>
          </w:tcPr>
          <w:p w:rsidR="00B8174E" w:rsidRPr="00B8174E" w:rsidRDefault="00B8174E" w:rsidP="004F62D3">
            <w:pPr>
              <w:pStyle w:val="ListParagraph"/>
              <w:ind w:left="0"/>
            </w:pPr>
          </w:p>
        </w:tc>
        <w:tc>
          <w:tcPr>
            <w:tcW w:w="1484" w:type="dxa"/>
          </w:tcPr>
          <w:p w:rsidR="00B8174E" w:rsidRDefault="00B8174E" w:rsidP="002C2F13">
            <w:pPr>
              <w:jc w:val="center"/>
            </w:pPr>
            <w:r>
              <w:t>81</w:t>
            </w:r>
          </w:p>
        </w:tc>
        <w:tc>
          <w:tcPr>
            <w:tcW w:w="1983" w:type="dxa"/>
          </w:tcPr>
          <w:p w:rsidR="00B8174E" w:rsidRDefault="00B8174E" w:rsidP="004F62D3">
            <w:r>
              <w:t>Box – Engraved</w:t>
            </w:r>
          </w:p>
        </w:tc>
        <w:tc>
          <w:tcPr>
            <w:tcW w:w="1485" w:type="dxa"/>
          </w:tcPr>
          <w:p w:rsidR="00B8174E" w:rsidRPr="00B8174E" w:rsidRDefault="00B8174E" w:rsidP="004F62D3"/>
        </w:tc>
      </w:tr>
      <w:tr w:rsidR="00B8174E" w:rsidRPr="00B8174E">
        <w:trPr>
          <w:trHeight w:val="278"/>
        </w:trPr>
        <w:tc>
          <w:tcPr>
            <w:tcW w:w="1636" w:type="dxa"/>
          </w:tcPr>
          <w:p w:rsidR="00B8174E" w:rsidRPr="00B8174E" w:rsidRDefault="00B8174E" w:rsidP="004F62D3">
            <w:pPr>
              <w:pStyle w:val="ListParagraph"/>
              <w:ind w:left="0"/>
            </w:pPr>
          </w:p>
        </w:tc>
        <w:tc>
          <w:tcPr>
            <w:tcW w:w="1484" w:type="dxa"/>
          </w:tcPr>
          <w:p w:rsidR="00B8174E" w:rsidRDefault="00B8174E" w:rsidP="002C2F13">
            <w:pPr>
              <w:jc w:val="center"/>
            </w:pPr>
            <w:r>
              <w:t>82</w:t>
            </w:r>
          </w:p>
        </w:tc>
        <w:tc>
          <w:tcPr>
            <w:tcW w:w="1983" w:type="dxa"/>
          </w:tcPr>
          <w:p w:rsidR="00B8174E" w:rsidRDefault="00B8174E" w:rsidP="004F62D3">
            <w:r>
              <w:t>Chest – Wooden</w:t>
            </w:r>
          </w:p>
        </w:tc>
        <w:tc>
          <w:tcPr>
            <w:tcW w:w="1485" w:type="dxa"/>
          </w:tcPr>
          <w:p w:rsidR="00B8174E" w:rsidRPr="00B8174E" w:rsidRDefault="00B8174E" w:rsidP="004F62D3"/>
        </w:tc>
      </w:tr>
      <w:tr w:rsidR="00B8174E" w:rsidRPr="00B8174E">
        <w:trPr>
          <w:trHeight w:val="278"/>
        </w:trPr>
        <w:tc>
          <w:tcPr>
            <w:tcW w:w="1636" w:type="dxa"/>
          </w:tcPr>
          <w:p w:rsidR="00B8174E" w:rsidRPr="00B8174E" w:rsidRDefault="00B8174E" w:rsidP="004F62D3">
            <w:pPr>
              <w:pStyle w:val="ListParagraph"/>
              <w:ind w:left="0"/>
            </w:pPr>
          </w:p>
        </w:tc>
        <w:tc>
          <w:tcPr>
            <w:tcW w:w="1484" w:type="dxa"/>
          </w:tcPr>
          <w:p w:rsidR="00B8174E" w:rsidRDefault="00B8174E" w:rsidP="002C2F13">
            <w:pPr>
              <w:jc w:val="center"/>
            </w:pPr>
            <w:r>
              <w:t>83</w:t>
            </w:r>
          </w:p>
        </w:tc>
        <w:tc>
          <w:tcPr>
            <w:tcW w:w="1983" w:type="dxa"/>
          </w:tcPr>
          <w:p w:rsidR="00B8174E" w:rsidRDefault="00B8174E" w:rsidP="004F62D3">
            <w:r>
              <w:t>Chest – Stone</w:t>
            </w:r>
          </w:p>
        </w:tc>
        <w:tc>
          <w:tcPr>
            <w:tcW w:w="1485" w:type="dxa"/>
          </w:tcPr>
          <w:p w:rsidR="00B8174E" w:rsidRPr="00B8174E" w:rsidRDefault="00B8174E" w:rsidP="004F62D3"/>
        </w:tc>
      </w:tr>
      <w:tr w:rsidR="00B8174E" w:rsidRPr="00B8174E">
        <w:trPr>
          <w:trHeight w:val="278"/>
        </w:trPr>
        <w:tc>
          <w:tcPr>
            <w:tcW w:w="1636" w:type="dxa"/>
          </w:tcPr>
          <w:p w:rsidR="00B8174E" w:rsidRPr="00B8174E" w:rsidRDefault="00B8174E" w:rsidP="004F62D3">
            <w:pPr>
              <w:pStyle w:val="ListParagraph"/>
              <w:ind w:left="0"/>
            </w:pPr>
          </w:p>
        </w:tc>
        <w:tc>
          <w:tcPr>
            <w:tcW w:w="1484" w:type="dxa"/>
          </w:tcPr>
          <w:p w:rsidR="00B8174E" w:rsidRDefault="00B8174E" w:rsidP="002C2F13">
            <w:pPr>
              <w:jc w:val="center"/>
            </w:pPr>
            <w:r>
              <w:t>84</w:t>
            </w:r>
          </w:p>
        </w:tc>
        <w:tc>
          <w:tcPr>
            <w:tcW w:w="1983" w:type="dxa"/>
          </w:tcPr>
          <w:p w:rsidR="00B8174E" w:rsidRDefault="00B8174E" w:rsidP="004F62D3">
            <w:r>
              <w:t>Chest – Bronze</w:t>
            </w:r>
          </w:p>
        </w:tc>
        <w:tc>
          <w:tcPr>
            <w:tcW w:w="1485" w:type="dxa"/>
          </w:tcPr>
          <w:p w:rsidR="00B8174E" w:rsidRPr="00B8174E" w:rsidRDefault="00B8174E" w:rsidP="004F62D3"/>
        </w:tc>
      </w:tr>
      <w:tr w:rsidR="00B8174E" w:rsidRPr="00B8174E">
        <w:trPr>
          <w:trHeight w:val="278"/>
        </w:trPr>
        <w:tc>
          <w:tcPr>
            <w:tcW w:w="1636" w:type="dxa"/>
          </w:tcPr>
          <w:p w:rsidR="00B8174E" w:rsidRPr="00B8174E" w:rsidRDefault="00B8174E" w:rsidP="004F62D3">
            <w:pPr>
              <w:pStyle w:val="ListParagraph"/>
              <w:ind w:left="0"/>
            </w:pPr>
          </w:p>
        </w:tc>
        <w:tc>
          <w:tcPr>
            <w:tcW w:w="1484" w:type="dxa"/>
          </w:tcPr>
          <w:p w:rsidR="00B8174E" w:rsidRDefault="00B8174E" w:rsidP="002C2F13">
            <w:pPr>
              <w:jc w:val="center"/>
            </w:pPr>
            <w:r>
              <w:t>85</w:t>
            </w:r>
          </w:p>
        </w:tc>
        <w:tc>
          <w:tcPr>
            <w:tcW w:w="1983" w:type="dxa"/>
          </w:tcPr>
          <w:p w:rsidR="00B8174E" w:rsidRDefault="00B8174E" w:rsidP="004F62D3">
            <w:r>
              <w:t>Chest –Rot  Iron</w:t>
            </w:r>
          </w:p>
        </w:tc>
        <w:tc>
          <w:tcPr>
            <w:tcW w:w="1485" w:type="dxa"/>
          </w:tcPr>
          <w:p w:rsidR="00B8174E" w:rsidRPr="00B8174E" w:rsidRDefault="00B8174E" w:rsidP="004F62D3"/>
        </w:tc>
      </w:tr>
      <w:tr w:rsidR="00B8174E" w:rsidRPr="00B8174E">
        <w:trPr>
          <w:trHeight w:val="278"/>
        </w:trPr>
        <w:tc>
          <w:tcPr>
            <w:tcW w:w="1636" w:type="dxa"/>
          </w:tcPr>
          <w:p w:rsidR="00B8174E" w:rsidRPr="00B8174E" w:rsidRDefault="00B8174E" w:rsidP="004F62D3">
            <w:pPr>
              <w:pStyle w:val="ListParagraph"/>
              <w:ind w:left="0"/>
            </w:pPr>
          </w:p>
        </w:tc>
        <w:tc>
          <w:tcPr>
            <w:tcW w:w="1484" w:type="dxa"/>
          </w:tcPr>
          <w:p w:rsidR="00B8174E" w:rsidRDefault="00B8174E" w:rsidP="002C2F13">
            <w:pPr>
              <w:jc w:val="center"/>
            </w:pPr>
            <w:r>
              <w:t>86</w:t>
            </w:r>
          </w:p>
        </w:tc>
        <w:tc>
          <w:tcPr>
            <w:tcW w:w="1983" w:type="dxa"/>
          </w:tcPr>
          <w:p w:rsidR="00B8174E" w:rsidRDefault="00B8174E" w:rsidP="004F62D3">
            <w:r>
              <w:t>Chest – Jade</w:t>
            </w:r>
          </w:p>
        </w:tc>
        <w:tc>
          <w:tcPr>
            <w:tcW w:w="1485" w:type="dxa"/>
          </w:tcPr>
          <w:p w:rsidR="00B8174E" w:rsidRPr="00B8174E" w:rsidRDefault="00B8174E" w:rsidP="004F62D3"/>
        </w:tc>
      </w:tr>
      <w:tr w:rsidR="00B8174E" w:rsidRPr="00B8174E">
        <w:trPr>
          <w:trHeight w:val="278"/>
        </w:trPr>
        <w:tc>
          <w:tcPr>
            <w:tcW w:w="1636" w:type="dxa"/>
          </w:tcPr>
          <w:p w:rsidR="00B8174E" w:rsidRPr="00B8174E" w:rsidRDefault="00B8174E" w:rsidP="004F62D3">
            <w:pPr>
              <w:pStyle w:val="ListParagraph"/>
              <w:ind w:left="0"/>
            </w:pPr>
          </w:p>
        </w:tc>
        <w:tc>
          <w:tcPr>
            <w:tcW w:w="1484" w:type="dxa"/>
          </w:tcPr>
          <w:p w:rsidR="00B8174E" w:rsidRDefault="00B8174E" w:rsidP="002C2F13">
            <w:pPr>
              <w:jc w:val="center"/>
            </w:pPr>
            <w:r>
              <w:t>87</w:t>
            </w:r>
          </w:p>
        </w:tc>
        <w:tc>
          <w:tcPr>
            <w:tcW w:w="1983" w:type="dxa"/>
          </w:tcPr>
          <w:p w:rsidR="00B8174E" w:rsidRDefault="00B8174E" w:rsidP="004F62D3">
            <w:r>
              <w:t>Chest – Silver</w:t>
            </w:r>
          </w:p>
        </w:tc>
        <w:tc>
          <w:tcPr>
            <w:tcW w:w="1485" w:type="dxa"/>
          </w:tcPr>
          <w:p w:rsidR="00B8174E" w:rsidRPr="00B8174E" w:rsidRDefault="00B8174E" w:rsidP="004F62D3"/>
        </w:tc>
      </w:tr>
      <w:tr w:rsidR="00B8174E" w:rsidRPr="00B8174E">
        <w:trPr>
          <w:trHeight w:val="278"/>
        </w:trPr>
        <w:tc>
          <w:tcPr>
            <w:tcW w:w="1636" w:type="dxa"/>
          </w:tcPr>
          <w:p w:rsidR="00B8174E" w:rsidRPr="00B8174E" w:rsidRDefault="00B8174E" w:rsidP="004F62D3">
            <w:pPr>
              <w:pStyle w:val="ListParagraph"/>
              <w:ind w:left="0"/>
            </w:pPr>
          </w:p>
        </w:tc>
        <w:tc>
          <w:tcPr>
            <w:tcW w:w="1484" w:type="dxa"/>
          </w:tcPr>
          <w:p w:rsidR="00B8174E" w:rsidRDefault="00B8174E" w:rsidP="002C2F13">
            <w:pPr>
              <w:jc w:val="center"/>
            </w:pPr>
            <w:r>
              <w:t>88</w:t>
            </w:r>
          </w:p>
        </w:tc>
        <w:tc>
          <w:tcPr>
            <w:tcW w:w="1983" w:type="dxa"/>
          </w:tcPr>
          <w:p w:rsidR="00B8174E" w:rsidRDefault="00B8174E" w:rsidP="004F62D3">
            <w:r>
              <w:t>Chest – Gold</w:t>
            </w:r>
          </w:p>
        </w:tc>
        <w:tc>
          <w:tcPr>
            <w:tcW w:w="1485" w:type="dxa"/>
          </w:tcPr>
          <w:p w:rsidR="00B8174E" w:rsidRPr="00B8174E" w:rsidRDefault="00B8174E" w:rsidP="004F62D3"/>
        </w:tc>
      </w:tr>
      <w:tr w:rsidR="00944873" w:rsidRPr="00B8174E">
        <w:trPr>
          <w:trHeight w:val="278"/>
        </w:trPr>
        <w:tc>
          <w:tcPr>
            <w:tcW w:w="1636" w:type="dxa"/>
          </w:tcPr>
          <w:p w:rsidR="00944873" w:rsidRPr="00B8174E" w:rsidRDefault="00944873" w:rsidP="004F62D3">
            <w:pPr>
              <w:pStyle w:val="ListParagraph"/>
              <w:ind w:left="0"/>
            </w:pPr>
          </w:p>
        </w:tc>
        <w:tc>
          <w:tcPr>
            <w:tcW w:w="1484" w:type="dxa"/>
          </w:tcPr>
          <w:p w:rsidR="00944873" w:rsidRDefault="00944873" w:rsidP="002C2F13">
            <w:pPr>
              <w:jc w:val="center"/>
            </w:pPr>
            <w:r>
              <w:t>89</w:t>
            </w:r>
          </w:p>
        </w:tc>
        <w:tc>
          <w:tcPr>
            <w:tcW w:w="1983" w:type="dxa"/>
          </w:tcPr>
          <w:p w:rsidR="00944873" w:rsidRDefault="00944873" w:rsidP="004F62D3">
            <w:r>
              <w:t>Statue - Man</w:t>
            </w:r>
          </w:p>
        </w:tc>
        <w:tc>
          <w:tcPr>
            <w:tcW w:w="1485" w:type="dxa"/>
          </w:tcPr>
          <w:p w:rsidR="00944873" w:rsidRPr="00B8174E" w:rsidRDefault="00944873" w:rsidP="004F62D3"/>
        </w:tc>
      </w:tr>
      <w:tr w:rsidR="00944873" w:rsidRPr="00B8174E">
        <w:trPr>
          <w:trHeight w:val="278"/>
        </w:trPr>
        <w:tc>
          <w:tcPr>
            <w:tcW w:w="1636" w:type="dxa"/>
          </w:tcPr>
          <w:p w:rsidR="00944873" w:rsidRPr="00B8174E" w:rsidRDefault="00944873" w:rsidP="004F62D3">
            <w:pPr>
              <w:pStyle w:val="ListParagraph"/>
              <w:ind w:left="0"/>
            </w:pPr>
          </w:p>
        </w:tc>
        <w:tc>
          <w:tcPr>
            <w:tcW w:w="1484" w:type="dxa"/>
          </w:tcPr>
          <w:p w:rsidR="00944873" w:rsidRDefault="00944873" w:rsidP="002C2F13">
            <w:pPr>
              <w:jc w:val="center"/>
            </w:pPr>
            <w:r>
              <w:t>90</w:t>
            </w:r>
          </w:p>
        </w:tc>
        <w:tc>
          <w:tcPr>
            <w:tcW w:w="1983" w:type="dxa"/>
          </w:tcPr>
          <w:p w:rsidR="00944873" w:rsidRDefault="00944873" w:rsidP="004F62D3">
            <w:r>
              <w:t>Statue - Woman</w:t>
            </w:r>
          </w:p>
        </w:tc>
        <w:tc>
          <w:tcPr>
            <w:tcW w:w="1485" w:type="dxa"/>
          </w:tcPr>
          <w:p w:rsidR="00944873" w:rsidRPr="00B8174E" w:rsidRDefault="00944873" w:rsidP="004F62D3"/>
        </w:tc>
      </w:tr>
    </w:tbl>
    <w:p w:rsidR="000E72B1" w:rsidRPr="00B8174E" w:rsidRDefault="000E72B1" w:rsidP="000E72B1"/>
    <w:p w:rsidR="0043645A" w:rsidRDefault="004D3F76" w:rsidP="00D07115">
      <w:pPr>
        <w:pStyle w:val="Heading5"/>
        <w:numPr>
          <w:ilvl w:val="4"/>
          <w:numId w:val="3"/>
        </w:numPr>
      </w:pPr>
      <w:r>
        <w:t>Animation List</w:t>
      </w:r>
    </w:p>
    <w:tbl>
      <w:tblPr>
        <w:tblStyle w:val="TableGrid"/>
        <w:tblW w:w="0" w:type="auto"/>
        <w:tblInd w:w="2268" w:type="dxa"/>
        <w:tblLook w:val="04A0"/>
      </w:tblPr>
      <w:tblGrid>
        <w:gridCol w:w="1636"/>
        <w:gridCol w:w="1484"/>
        <w:gridCol w:w="1983"/>
        <w:gridCol w:w="1485"/>
      </w:tblGrid>
      <w:tr w:rsidR="00EB0099" w:rsidRPr="000E72B1">
        <w:tc>
          <w:tcPr>
            <w:tcW w:w="1636" w:type="dxa"/>
            <w:shd w:val="clear" w:color="auto" w:fill="B8CCE4" w:themeFill="accent1" w:themeFillTint="66"/>
          </w:tcPr>
          <w:p w:rsidR="00EB0099" w:rsidRPr="000E72B1" w:rsidRDefault="00EB0099" w:rsidP="004F62D3">
            <w:pPr>
              <w:pStyle w:val="ListParagraph"/>
              <w:ind w:left="0"/>
              <w:jc w:val="center"/>
              <w:rPr>
                <w:b/>
              </w:rPr>
            </w:pPr>
            <w:r w:rsidRPr="000E72B1">
              <w:rPr>
                <w:b/>
              </w:rPr>
              <w:t>Image</w:t>
            </w:r>
          </w:p>
        </w:tc>
        <w:tc>
          <w:tcPr>
            <w:tcW w:w="1484" w:type="dxa"/>
            <w:shd w:val="clear" w:color="auto" w:fill="B8CCE4" w:themeFill="accent1" w:themeFillTint="66"/>
          </w:tcPr>
          <w:p w:rsidR="00EB0099" w:rsidRPr="000E72B1" w:rsidRDefault="00EB0099" w:rsidP="00EB0099">
            <w:pPr>
              <w:pStyle w:val="ListParagraph"/>
              <w:ind w:left="0"/>
              <w:jc w:val="center"/>
              <w:rPr>
                <w:b/>
              </w:rPr>
            </w:pPr>
            <w:r>
              <w:rPr>
                <w:b/>
              </w:rPr>
              <w:t>ID#</w:t>
            </w:r>
          </w:p>
        </w:tc>
        <w:tc>
          <w:tcPr>
            <w:tcW w:w="1983" w:type="dxa"/>
            <w:shd w:val="clear" w:color="auto" w:fill="B8CCE4" w:themeFill="accent1" w:themeFillTint="66"/>
          </w:tcPr>
          <w:p w:rsidR="00EB0099" w:rsidRPr="000E72B1" w:rsidRDefault="00EB0099" w:rsidP="004F62D3">
            <w:pPr>
              <w:pStyle w:val="ListParagraph"/>
              <w:ind w:left="0"/>
              <w:jc w:val="center"/>
              <w:rPr>
                <w:b/>
              </w:rPr>
            </w:pPr>
            <w:r w:rsidRPr="000E72B1">
              <w:rPr>
                <w:b/>
              </w:rPr>
              <w:t>Description</w:t>
            </w:r>
          </w:p>
        </w:tc>
        <w:tc>
          <w:tcPr>
            <w:tcW w:w="1485" w:type="dxa"/>
            <w:shd w:val="clear" w:color="auto" w:fill="B8CCE4" w:themeFill="accent1" w:themeFillTint="66"/>
          </w:tcPr>
          <w:p w:rsidR="00EB0099" w:rsidRPr="000E72B1" w:rsidRDefault="00EB0099" w:rsidP="004F62D3">
            <w:pPr>
              <w:pStyle w:val="ListParagraph"/>
              <w:ind w:left="0"/>
              <w:jc w:val="center"/>
              <w:rPr>
                <w:b/>
              </w:rPr>
            </w:pPr>
            <w:r>
              <w:rPr>
                <w:b/>
              </w:rPr>
              <w:t>File Name</w:t>
            </w:r>
          </w:p>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4F62D3"/>
        </w:tc>
        <w:tc>
          <w:tcPr>
            <w:tcW w:w="1983" w:type="dxa"/>
          </w:tcPr>
          <w:p w:rsidR="00EB0099" w:rsidRPr="00BF1E1E" w:rsidRDefault="00EB0099" w:rsidP="004F62D3"/>
        </w:tc>
        <w:tc>
          <w:tcPr>
            <w:tcW w:w="1485" w:type="dxa"/>
          </w:tcPr>
          <w:p w:rsidR="00EB0099" w:rsidRPr="00BF1E1E" w:rsidRDefault="00EB0099" w:rsidP="004F62D3"/>
        </w:tc>
      </w:tr>
    </w:tbl>
    <w:p w:rsidR="0043645A" w:rsidRDefault="004D3F76" w:rsidP="00D07115">
      <w:pPr>
        <w:pStyle w:val="Heading5"/>
        <w:numPr>
          <w:ilvl w:val="4"/>
          <w:numId w:val="3"/>
        </w:numPr>
      </w:pPr>
      <w:r>
        <w:t>Effects List</w:t>
      </w:r>
    </w:p>
    <w:tbl>
      <w:tblPr>
        <w:tblStyle w:val="TableGrid"/>
        <w:tblW w:w="0" w:type="auto"/>
        <w:tblInd w:w="2268" w:type="dxa"/>
        <w:tblLook w:val="04A0"/>
      </w:tblPr>
      <w:tblGrid>
        <w:gridCol w:w="1636"/>
        <w:gridCol w:w="1484"/>
        <w:gridCol w:w="1983"/>
        <w:gridCol w:w="1485"/>
      </w:tblGrid>
      <w:tr w:rsidR="00EB0099" w:rsidRPr="000E72B1">
        <w:tc>
          <w:tcPr>
            <w:tcW w:w="1636" w:type="dxa"/>
            <w:shd w:val="clear" w:color="auto" w:fill="B8CCE4" w:themeFill="accent1" w:themeFillTint="66"/>
          </w:tcPr>
          <w:p w:rsidR="00EB0099" w:rsidRPr="000E72B1" w:rsidRDefault="00EB0099" w:rsidP="004F62D3">
            <w:pPr>
              <w:pStyle w:val="ListParagraph"/>
              <w:ind w:left="0"/>
              <w:jc w:val="center"/>
              <w:rPr>
                <w:b/>
              </w:rPr>
            </w:pPr>
            <w:r w:rsidRPr="000E72B1">
              <w:rPr>
                <w:b/>
              </w:rPr>
              <w:t>Image</w:t>
            </w:r>
          </w:p>
        </w:tc>
        <w:tc>
          <w:tcPr>
            <w:tcW w:w="1484" w:type="dxa"/>
            <w:shd w:val="clear" w:color="auto" w:fill="B8CCE4" w:themeFill="accent1" w:themeFillTint="66"/>
          </w:tcPr>
          <w:p w:rsidR="00EB0099" w:rsidRPr="000E72B1" w:rsidRDefault="00EB0099" w:rsidP="004F62D3">
            <w:pPr>
              <w:pStyle w:val="ListParagraph"/>
              <w:ind w:left="0"/>
              <w:jc w:val="center"/>
              <w:rPr>
                <w:b/>
              </w:rPr>
            </w:pPr>
            <w:r>
              <w:rPr>
                <w:b/>
              </w:rPr>
              <w:t>ID#</w:t>
            </w:r>
          </w:p>
        </w:tc>
        <w:tc>
          <w:tcPr>
            <w:tcW w:w="1983" w:type="dxa"/>
            <w:shd w:val="clear" w:color="auto" w:fill="B8CCE4" w:themeFill="accent1" w:themeFillTint="66"/>
          </w:tcPr>
          <w:p w:rsidR="00EB0099" w:rsidRPr="000E72B1" w:rsidRDefault="00EB0099" w:rsidP="004F62D3">
            <w:pPr>
              <w:pStyle w:val="ListParagraph"/>
              <w:ind w:left="0"/>
              <w:jc w:val="center"/>
              <w:rPr>
                <w:b/>
              </w:rPr>
            </w:pPr>
            <w:r w:rsidRPr="000E72B1">
              <w:rPr>
                <w:b/>
              </w:rPr>
              <w:t>Description</w:t>
            </w:r>
          </w:p>
        </w:tc>
        <w:tc>
          <w:tcPr>
            <w:tcW w:w="1485" w:type="dxa"/>
            <w:shd w:val="clear" w:color="auto" w:fill="B8CCE4" w:themeFill="accent1" w:themeFillTint="66"/>
          </w:tcPr>
          <w:p w:rsidR="00EB0099" w:rsidRPr="000E72B1" w:rsidRDefault="00EB0099" w:rsidP="004F62D3">
            <w:pPr>
              <w:pStyle w:val="ListParagraph"/>
              <w:ind w:left="0"/>
              <w:jc w:val="center"/>
              <w:rPr>
                <w:b/>
              </w:rPr>
            </w:pPr>
            <w:r>
              <w:rPr>
                <w:b/>
              </w:rPr>
              <w:t>File Name</w:t>
            </w:r>
          </w:p>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944873" w:rsidP="00944873">
            <w:pPr>
              <w:jc w:val="center"/>
            </w:pPr>
            <w:r>
              <w:t>1</w:t>
            </w:r>
          </w:p>
        </w:tc>
        <w:tc>
          <w:tcPr>
            <w:tcW w:w="1983" w:type="dxa"/>
          </w:tcPr>
          <w:p w:rsidR="00EB0099" w:rsidRPr="00BF1E1E" w:rsidRDefault="00944873" w:rsidP="004F62D3">
            <w:r>
              <w:t>Torch Fire – Orange</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944873" w:rsidP="00944873">
            <w:pPr>
              <w:jc w:val="center"/>
            </w:pPr>
            <w:r>
              <w:t>2</w:t>
            </w:r>
          </w:p>
        </w:tc>
        <w:tc>
          <w:tcPr>
            <w:tcW w:w="1983" w:type="dxa"/>
          </w:tcPr>
          <w:p w:rsidR="00EB0099" w:rsidRPr="00BF1E1E" w:rsidRDefault="00944873" w:rsidP="004F62D3">
            <w:r>
              <w:t>Fire – Blue</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944873" w:rsidP="00944873">
            <w:pPr>
              <w:jc w:val="center"/>
            </w:pPr>
            <w:r>
              <w:t>3</w:t>
            </w:r>
          </w:p>
        </w:tc>
        <w:tc>
          <w:tcPr>
            <w:tcW w:w="1983" w:type="dxa"/>
          </w:tcPr>
          <w:p w:rsidR="00EB0099" w:rsidRPr="00BF1E1E" w:rsidRDefault="00944873" w:rsidP="004F62D3">
            <w:r>
              <w:t>Fire – Green</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944873">
            <w:pPr>
              <w:jc w:val="center"/>
            </w:pPr>
          </w:p>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944873">
            <w:pPr>
              <w:jc w:val="center"/>
            </w:pPr>
          </w:p>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944873">
            <w:pPr>
              <w:jc w:val="center"/>
            </w:pPr>
          </w:p>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944873">
            <w:pPr>
              <w:jc w:val="center"/>
            </w:pPr>
          </w:p>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944873">
            <w:pPr>
              <w:jc w:val="center"/>
            </w:pPr>
          </w:p>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944873">
            <w:pPr>
              <w:jc w:val="center"/>
            </w:pPr>
          </w:p>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944873">
            <w:pPr>
              <w:jc w:val="center"/>
            </w:pPr>
          </w:p>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944873">
            <w:pPr>
              <w:jc w:val="center"/>
            </w:pPr>
          </w:p>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944873">
            <w:pPr>
              <w:jc w:val="center"/>
            </w:pPr>
          </w:p>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944873">
            <w:pPr>
              <w:jc w:val="center"/>
            </w:pPr>
          </w:p>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944873">
            <w:pPr>
              <w:jc w:val="center"/>
            </w:pPr>
          </w:p>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944873">
            <w:pPr>
              <w:jc w:val="center"/>
            </w:pPr>
          </w:p>
        </w:tc>
        <w:tc>
          <w:tcPr>
            <w:tcW w:w="1983" w:type="dxa"/>
          </w:tcPr>
          <w:p w:rsidR="00EB0099" w:rsidRPr="00BF1E1E" w:rsidRDefault="00EB0099" w:rsidP="004F62D3"/>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EB0099" w:rsidP="00944873">
            <w:pPr>
              <w:jc w:val="center"/>
            </w:pPr>
          </w:p>
        </w:tc>
        <w:tc>
          <w:tcPr>
            <w:tcW w:w="1983" w:type="dxa"/>
          </w:tcPr>
          <w:p w:rsidR="00EB0099" w:rsidRPr="00BF1E1E" w:rsidRDefault="00EB0099" w:rsidP="004F62D3"/>
        </w:tc>
        <w:tc>
          <w:tcPr>
            <w:tcW w:w="1485" w:type="dxa"/>
          </w:tcPr>
          <w:p w:rsidR="00EB0099" w:rsidRPr="00BF1E1E" w:rsidRDefault="00EB0099" w:rsidP="004F62D3"/>
        </w:tc>
      </w:tr>
    </w:tbl>
    <w:p w:rsidR="00C07138" w:rsidRPr="00C07138" w:rsidRDefault="00C07138" w:rsidP="00C07138"/>
    <w:p w:rsidR="00691A9C" w:rsidRPr="00691A9C" w:rsidRDefault="004D3F76" w:rsidP="00691A9C">
      <w:pPr>
        <w:pStyle w:val="Heading5"/>
        <w:numPr>
          <w:ilvl w:val="4"/>
          <w:numId w:val="3"/>
        </w:numPr>
      </w:pPr>
      <w:r>
        <w:t>Interface Art List</w:t>
      </w:r>
    </w:p>
    <w:tbl>
      <w:tblPr>
        <w:tblStyle w:val="TableGrid"/>
        <w:tblW w:w="0" w:type="auto"/>
        <w:tblInd w:w="2268" w:type="dxa"/>
        <w:tblLook w:val="04A0"/>
      </w:tblPr>
      <w:tblGrid>
        <w:gridCol w:w="1636"/>
        <w:gridCol w:w="1484"/>
        <w:gridCol w:w="1983"/>
        <w:gridCol w:w="1485"/>
      </w:tblGrid>
      <w:tr w:rsidR="00EB0099" w:rsidRPr="000E72B1">
        <w:tc>
          <w:tcPr>
            <w:tcW w:w="1636" w:type="dxa"/>
            <w:shd w:val="clear" w:color="auto" w:fill="B8CCE4" w:themeFill="accent1" w:themeFillTint="66"/>
          </w:tcPr>
          <w:p w:rsidR="00EB0099" w:rsidRPr="000E72B1" w:rsidRDefault="00EB0099" w:rsidP="004F62D3">
            <w:pPr>
              <w:pStyle w:val="ListParagraph"/>
              <w:ind w:left="0"/>
              <w:jc w:val="center"/>
              <w:rPr>
                <w:b/>
              </w:rPr>
            </w:pPr>
            <w:r w:rsidRPr="000E72B1">
              <w:rPr>
                <w:b/>
              </w:rPr>
              <w:t>Image</w:t>
            </w:r>
          </w:p>
        </w:tc>
        <w:tc>
          <w:tcPr>
            <w:tcW w:w="1484" w:type="dxa"/>
            <w:shd w:val="clear" w:color="auto" w:fill="B8CCE4" w:themeFill="accent1" w:themeFillTint="66"/>
          </w:tcPr>
          <w:p w:rsidR="00EB0099" w:rsidRPr="000E72B1" w:rsidRDefault="00EB0099" w:rsidP="00DE6730">
            <w:pPr>
              <w:pStyle w:val="ListParagraph"/>
              <w:ind w:left="0"/>
              <w:jc w:val="center"/>
              <w:rPr>
                <w:b/>
              </w:rPr>
            </w:pPr>
            <w:r>
              <w:rPr>
                <w:b/>
              </w:rPr>
              <w:t>ID#</w:t>
            </w:r>
          </w:p>
        </w:tc>
        <w:tc>
          <w:tcPr>
            <w:tcW w:w="1983" w:type="dxa"/>
            <w:shd w:val="clear" w:color="auto" w:fill="B8CCE4" w:themeFill="accent1" w:themeFillTint="66"/>
          </w:tcPr>
          <w:p w:rsidR="00EB0099" w:rsidRPr="000E72B1" w:rsidRDefault="00EB0099" w:rsidP="004F62D3">
            <w:pPr>
              <w:pStyle w:val="ListParagraph"/>
              <w:ind w:left="0"/>
              <w:jc w:val="center"/>
              <w:rPr>
                <w:b/>
              </w:rPr>
            </w:pPr>
            <w:r w:rsidRPr="000E72B1">
              <w:rPr>
                <w:b/>
              </w:rPr>
              <w:t>Description</w:t>
            </w:r>
          </w:p>
        </w:tc>
        <w:tc>
          <w:tcPr>
            <w:tcW w:w="1485" w:type="dxa"/>
            <w:shd w:val="clear" w:color="auto" w:fill="B8CCE4" w:themeFill="accent1" w:themeFillTint="66"/>
          </w:tcPr>
          <w:p w:rsidR="00EB0099" w:rsidRPr="000E72B1" w:rsidRDefault="00EB0099" w:rsidP="004F62D3">
            <w:pPr>
              <w:pStyle w:val="ListParagraph"/>
              <w:ind w:left="0"/>
              <w:jc w:val="center"/>
              <w:rPr>
                <w:b/>
              </w:rPr>
            </w:pPr>
            <w:r>
              <w:rPr>
                <w:b/>
              </w:rPr>
              <w:t>File Name</w:t>
            </w:r>
          </w:p>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1</w:t>
            </w:r>
          </w:p>
        </w:tc>
        <w:tc>
          <w:tcPr>
            <w:tcW w:w="1983" w:type="dxa"/>
          </w:tcPr>
          <w:p w:rsidR="00EB0099" w:rsidRPr="00BF1E1E" w:rsidRDefault="008C3F21" w:rsidP="004F62D3">
            <w:r>
              <w:t>Town Framework</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2</w:t>
            </w:r>
          </w:p>
        </w:tc>
        <w:tc>
          <w:tcPr>
            <w:tcW w:w="1983" w:type="dxa"/>
          </w:tcPr>
          <w:p w:rsidR="00EB0099" w:rsidRPr="00BF1E1E" w:rsidRDefault="008C3F21" w:rsidP="004F62D3">
            <w:r>
              <w:t>Terrain Framework</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3</w:t>
            </w:r>
          </w:p>
        </w:tc>
        <w:tc>
          <w:tcPr>
            <w:tcW w:w="1983" w:type="dxa"/>
          </w:tcPr>
          <w:p w:rsidR="00EB0099" w:rsidRPr="00BF1E1E" w:rsidRDefault="008C3F21" w:rsidP="004F62D3">
            <w:r>
              <w:t>Dungeon Framework</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4</w:t>
            </w:r>
          </w:p>
        </w:tc>
        <w:tc>
          <w:tcPr>
            <w:tcW w:w="1983" w:type="dxa"/>
          </w:tcPr>
          <w:p w:rsidR="00EB0099" w:rsidRPr="00BF1E1E" w:rsidRDefault="00A04ED9" w:rsidP="004F62D3">
            <w:r>
              <w:t>Minimap Framework</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5</w:t>
            </w:r>
          </w:p>
        </w:tc>
        <w:tc>
          <w:tcPr>
            <w:tcW w:w="1983" w:type="dxa"/>
          </w:tcPr>
          <w:p w:rsidR="00EB0099" w:rsidRPr="00BF1E1E" w:rsidRDefault="00A04ED9" w:rsidP="004F62D3">
            <w:r>
              <w:t>Automap Menu</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6</w:t>
            </w:r>
          </w:p>
        </w:tc>
        <w:tc>
          <w:tcPr>
            <w:tcW w:w="1983" w:type="dxa"/>
          </w:tcPr>
          <w:p w:rsidR="00EB0099" w:rsidRPr="00BF1E1E" w:rsidRDefault="00A04ED9" w:rsidP="004F62D3">
            <w:r>
              <w:t>Adventure Hall</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7</w:t>
            </w:r>
          </w:p>
        </w:tc>
        <w:tc>
          <w:tcPr>
            <w:tcW w:w="1983" w:type="dxa"/>
          </w:tcPr>
          <w:p w:rsidR="00EB0099" w:rsidRPr="00BF1E1E" w:rsidRDefault="00A04ED9" w:rsidP="004F62D3">
            <w:r>
              <w:t>Shop</w:t>
            </w:r>
          </w:p>
        </w:tc>
        <w:tc>
          <w:tcPr>
            <w:tcW w:w="1485" w:type="dxa"/>
          </w:tcPr>
          <w:p w:rsidR="00EB0099" w:rsidRPr="00BF1E1E" w:rsidRDefault="00EB009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8</w:t>
            </w:r>
          </w:p>
        </w:tc>
        <w:tc>
          <w:tcPr>
            <w:tcW w:w="1983" w:type="dxa"/>
          </w:tcPr>
          <w:p w:rsidR="00A04ED9" w:rsidRPr="00BF1E1E" w:rsidRDefault="00A04ED9" w:rsidP="004F62D3">
            <w:r>
              <w:t>Administrator’s Hall</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9</w:t>
            </w:r>
          </w:p>
        </w:tc>
        <w:tc>
          <w:tcPr>
            <w:tcW w:w="1983" w:type="dxa"/>
          </w:tcPr>
          <w:p w:rsidR="00A04ED9" w:rsidRPr="00BF1E1E" w:rsidRDefault="00A04ED9" w:rsidP="004F62D3">
            <w:r>
              <w:t>Blacksmith Shop</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10</w:t>
            </w:r>
          </w:p>
        </w:tc>
        <w:tc>
          <w:tcPr>
            <w:tcW w:w="1983" w:type="dxa"/>
          </w:tcPr>
          <w:p w:rsidR="00A04ED9" w:rsidRPr="00BF1E1E" w:rsidRDefault="00A04ED9" w:rsidP="004F62D3">
            <w:r>
              <w:t>Training Field</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11</w:t>
            </w:r>
          </w:p>
        </w:tc>
        <w:tc>
          <w:tcPr>
            <w:tcW w:w="1983" w:type="dxa"/>
          </w:tcPr>
          <w:p w:rsidR="00A04ED9" w:rsidRPr="00BF1E1E" w:rsidRDefault="00A04ED9" w:rsidP="004F62D3">
            <w:r>
              <w:t>Market</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12</w:t>
            </w:r>
          </w:p>
        </w:tc>
        <w:tc>
          <w:tcPr>
            <w:tcW w:w="1983" w:type="dxa"/>
          </w:tcPr>
          <w:p w:rsidR="00A04ED9" w:rsidRPr="00BF1E1E" w:rsidRDefault="00A04ED9" w:rsidP="004F62D3">
            <w:r>
              <w:t>Monastery</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13</w:t>
            </w:r>
          </w:p>
        </w:tc>
        <w:tc>
          <w:tcPr>
            <w:tcW w:w="1983" w:type="dxa"/>
          </w:tcPr>
          <w:p w:rsidR="00A04ED9" w:rsidRPr="00BF1E1E" w:rsidRDefault="00A04ED9" w:rsidP="004F62D3">
            <w:r>
              <w:t>Mystic Tower</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14</w:t>
            </w:r>
          </w:p>
        </w:tc>
        <w:tc>
          <w:tcPr>
            <w:tcW w:w="1983" w:type="dxa"/>
          </w:tcPr>
          <w:p w:rsidR="00A04ED9" w:rsidRPr="00BF1E1E" w:rsidRDefault="00A04ED9" w:rsidP="004F62D3">
            <w:r>
              <w:t>Amphitheater</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15</w:t>
            </w:r>
          </w:p>
        </w:tc>
        <w:tc>
          <w:tcPr>
            <w:tcW w:w="1983" w:type="dxa"/>
          </w:tcPr>
          <w:p w:rsidR="00A04ED9" w:rsidRPr="00BF1E1E" w:rsidRDefault="00A04ED9" w:rsidP="004F62D3">
            <w:r>
              <w:t>Archery Range</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16</w:t>
            </w:r>
          </w:p>
        </w:tc>
        <w:tc>
          <w:tcPr>
            <w:tcW w:w="1983" w:type="dxa"/>
          </w:tcPr>
          <w:p w:rsidR="00A04ED9" w:rsidRPr="00BF1E1E" w:rsidRDefault="00A04ED9" w:rsidP="004F62D3">
            <w:r>
              <w:t>Vault</w:t>
            </w:r>
          </w:p>
        </w:tc>
        <w:tc>
          <w:tcPr>
            <w:tcW w:w="1485" w:type="dxa"/>
          </w:tcPr>
          <w:p w:rsidR="00A04ED9" w:rsidRPr="00BF1E1E" w:rsidRDefault="00A04ED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17</w:t>
            </w:r>
          </w:p>
        </w:tc>
        <w:tc>
          <w:tcPr>
            <w:tcW w:w="1983" w:type="dxa"/>
          </w:tcPr>
          <w:p w:rsidR="00EB0099" w:rsidRPr="00BF1E1E" w:rsidRDefault="00A04ED9" w:rsidP="004F62D3">
            <w:r>
              <w:t>Portal</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18</w:t>
            </w:r>
          </w:p>
        </w:tc>
        <w:tc>
          <w:tcPr>
            <w:tcW w:w="1983" w:type="dxa"/>
          </w:tcPr>
          <w:p w:rsidR="00EB0099" w:rsidRPr="00BF1E1E" w:rsidRDefault="00A04ED9" w:rsidP="004F62D3">
            <w:r>
              <w:t>Stables</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19</w:t>
            </w:r>
          </w:p>
        </w:tc>
        <w:tc>
          <w:tcPr>
            <w:tcW w:w="1983" w:type="dxa"/>
          </w:tcPr>
          <w:p w:rsidR="00EB0099" w:rsidRPr="00BF1E1E" w:rsidRDefault="00A04ED9" w:rsidP="004F62D3">
            <w:r>
              <w:t>Graveyard</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20</w:t>
            </w:r>
          </w:p>
        </w:tc>
        <w:tc>
          <w:tcPr>
            <w:tcW w:w="1983" w:type="dxa"/>
          </w:tcPr>
          <w:p w:rsidR="00EB0099" w:rsidRPr="00BF1E1E" w:rsidRDefault="00A04ED9" w:rsidP="004F62D3">
            <w:r>
              <w:t>Sewers</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21</w:t>
            </w:r>
          </w:p>
        </w:tc>
        <w:tc>
          <w:tcPr>
            <w:tcW w:w="1983" w:type="dxa"/>
          </w:tcPr>
          <w:p w:rsidR="00EB0099" w:rsidRPr="00BF1E1E" w:rsidRDefault="00A04ED9" w:rsidP="004F62D3">
            <w:r>
              <w:t>Administration Menu (Player)</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22</w:t>
            </w:r>
          </w:p>
        </w:tc>
        <w:tc>
          <w:tcPr>
            <w:tcW w:w="1983" w:type="dxa"/>
          </w:tcPr>
          <w:p w:rsidR="00EB0099" w:rsidRPr="00BF1E1E" w:rsidRDefault="00A04ED9" w:rsidP="004F62D3">
            <w:r>
              <w:t>Login</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23</w:t>
            </w:r>
          </w:p>
        </w:tc>
        <w:tc>
          <w:tcPr>
            <w:tcW w:w="1983" w:type="dxa"/>
          </w:tcPr>
          <w:p w:rsidR="00EB0099" w:rsidRPr="00BF1E1E" w:rsidRDefault="00A04ED9" w:rsidP="004F62D3">
            <w:r>
              <w:t>Account Creation</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24</w:t>
            </w:r>
          </w:p>
        </w:tc>
        <w:tc>
          <w:tcPr>
            <w:tcW w:w="1983" w:type="dxa"/>
          </w:tcPr>
          <w:p w:rsidR="00EB0099" w:rsidRPr="00BF1E1E" w:rsidRDefault="00A04ED9" w:rsidP="004F62D3">
            <w:r>
              <w:t>Validation</w:t>
            </w:r>
          </w:p>
        </w:tc>
        <w:tc>
          <w:tcPr>
            <w:tcW w:w="1485" w:type="dxa"/>
          </w:tcPr>
          <w:p w:rsidR="00EB0099" w:rsidRPr="00BF1E1E" w:rsidRDefault="00EB0099" w:rsidP="004F62D3"/>
        </w:tc>
      </w:tr>
      <w:tr w:rsidR="00EB0099" w:rsidRPr="000E72B1">
        <w:tc>
          <w:tcPr>
            <w:tcW w:w="1636" w:type="dxa"/>
          </w:tcPr>
          <w:p w:rsidR="00EB0099" w:rsidRPr="000E72B1" w:rsidRDefault="00EB0099" w:rsidP="004F62D3">
            <w:pPr>
              <w:pStyle w:val="ListParagraph"/>
              <w:ind w:left="0"/>
            </w:pPr>
          </w:p>
        </w:tc>
        <w:tc>
          <w:tcPr>
            <w:tcW w:w="1484" w:type="dxa"/>
          </w:tcPr>
          <w:p w:rsidR="00EB0099" w:rsidRPr="00BF1E1E" w:rsidRDefault="00DE6730" w:rsidP="00DE6730">
            <w:pPr>
              <w:jc w:val="center"/>
            </w:pPr>
            <w:r>
              <w:t>25</w:t>
            </w:r>
          </w:p>
        </w:tc>
        <w:tc>
          <w:tcPr>
            <w:tcW w:w="1983" w:type="dxa"/>
          </w:tcPr>
          <w:p w:rsidR="00EB0099" w:rsidRPr="00BF1E1E" w:rsidRDefault="00A04ED9" w:rsidP="004F62D3">
            <w:r>
              <w:t>Server Selection</w:t>
            </w:r>
          </w:p>
        </w:tc>
        <w:tc>
          <w:tcPr>
            <w:tcW w:w="1485" w:type="dxa"/>
          </w:tcPr>
          <w:p w:rsidR="00EB0099" w:rsidRPr="00BF1E1E" w:rsidRDefault="00EB009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26</w:t>
            </w:r>
          </w:p>
        </w:tc>
        <w:tc>
          <w:tcPr>
            <w:tcW w:w="1983" w:type="dxa"/>
          </w:tcPr>
          <w:p w:rsidR="00A04ED9" w:rsidRPr="00BF1E1E" w:rsidRDefault="00A04ED9" w:rsidP="004F62D3">
            <w:r>
              <w:t>Party Creation</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27</w:t>
            </w:r>
          </w:p>
        </w:tc>
        <w:tc>
          <w:tcPr>
            <w:tcW w:w="1983" w:type="dxa"/>
          </w:tcPr>
          <w:p w:rsidR="00A04ED9" w:rsidRPr="00BF1E1E" w:rsidRDefault="00A04ED9" w:rsidP="004F62D3">
            <w:r>
              <w:t>Administration Menu (Staff)</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28</w:t>
            </w:r>
          </w:p>
        </w:tc>
        <w:tc>
          <w:tcPr>
            <w:tcW w:w="1983" w:type="dxa"/>
          </w:tcPr>
          <w:p w:rsidR="00A04ED9" w:rsidRPr="00BF1E1E" w:rsidRDefault="00A04ED9" w:rsidP="004F62D3">
            <w:r>
              <w:t>Arena Queue</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29</w:t>
            </w:r>
          </w:p>
        </w:tc>
        <w:tc>
          <w:tcPr>
            <w:tcW w:w="1983" w:type="dxa"/>
          </w:tcPr>
          <w:p w:rsidR="00A04ED9" w:rsidRPr="00BF1E1E" w:rsidRDefault="00A04ED9" w:rsidP="004F62D3">
            <w:r>
              <w:t>Raid Queue</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30</w:t>
            </w:r>
          </w:p>
        </w:tc>
        <w:tc>
          <w:tcPr>
            <w:tcW w:w="1983" w:type="dxa"/>
          </w:tcPr>
          <w:p w:rsidR="00A04ED9" w:rsidRPr="00BF1E1E" w:rsidRDefault="00A04ED9" w:rsidP="004F62D3">
            <w:r>
              <w:t>Character Information</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31</w:t>
            </w:r>
          </w:p>
        </w:tc>
        <w:tc>
          <w:tcPr>
            <w:tcW w:w="1983" w:type="dxa"/>
          </w:tcPr>
          <w:p w:rsidR="00A04ED9" w:rsidRPr="00BF1E1E" w:rsidRDefault="00A04ED9" w:rsidP="004F62D3">
            <w:r>
              <w:t>Inventory</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32</w:t>
            </w:r>
          </w:p>
        </w:tc>
        <w:tc>
          <w:tcPr>
            <w:tcW w:w="1983" w:type="dxa"/>
          </w:tcPr>
          <w:p w:rsidR="00A04ED9" w:rsidRPr="00BF1E1E" w:rsidRDefault="00A04ED9" w:rsidP="004F62D3">
            <w:r>
              <w:t>Character Leveling</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33</w:t>
            </w:r>
          </w:p>
        </w:tc>
        <w:tc>
          <w:tcPr>
            <w:tcW w:w="1983" w:type="dxa"/>
          </w:tcPr>
          <w:p w:rsidR="00A04ED9" w:rsidRPr="00BF1E1E" w:rsidRDefault="00A04ED9" w:rsidP="004F62D3">
            <w:r>
              <w:t>Combat</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34</w:t>
            </w:r>
          </w:p>
        </w:tc>
        <w:tc>
          <w:tcPr>
            <w:tcW w:w="1983" w:type="dxa"/>
          </w:tcPr>
          <w:p w:rsidR="00A04ED9" w:rsidRPr="00BF1E1E" w:rsidRDefault="00A04ED9" w:rsidP="004F62D3">
            <w:r>
              <w:t>Mail</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35</w:t>
            </w:r>
          </w:p>
        </w:tc>
        <w:tc>
          <w:tcPr>
            <w:tcW w:w="1983" w:type="dxa"/>
          </w:tcPr>
          <w:p w:rsidR="00A04ED9" w:rsidRPr="00BF1E1E" w:rsidRDefault="00A04ED9" w:rsidP="004F62D3">
            <w:r>
              <w:t>Treasure</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36</w:t>
            </w:r>
          </w:p>
        </w:tc>
        <w:tc>
          <w:tcPr>
            <w:tcW w:w="1983" w:type="dxa"/>
          </w:tcPr>
          <w:p w:rsidR="00A04ED9" w:rsidRPr="00BF1E1E" w:rsidRDefault="00A04ED9" w:rsidP="004F62D3">
            <w:r>
              <w:t>Guild</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37</w:t>
            </w:r>
          </w:p>
        </w:tc>
        <w:tc>
          <w:tcPr>
            <w:tcW w:w="1983" w:type="dxa"/>
          </w:tcPr>
          <w:p w:rsidR="00A04ED9" w:rsidRPr="00BF1E1E" w:rsidRDefault="00A04ED9" w:rsidP="004F62D3">
            <w:r>
              <w:t>Ranking</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38</w:t>
            </w:r>
          </w:p>
        </w:tc>
        <w:tc>
          <w:tcPr>
            <w:tcW w:w="1983" w:type="dxa"/>
          </w:tcPr>
          <w:p w:rsidR="00A04ED9" w:rsidRPr="00BF1E1E" w:rsidRDefault="00A04ED9" w:rsidP="004F62D3">
            <w:r>
              <w:t>Journal</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39</w:t>
            </w:r>
          </w:p>
        </w:tc>
        <w:tc>
          <w:tcPr>
            <w:tcW w:w="1983" w:type="dxa"/>
          </w:tcPr>
          <w:p w:rsidR="00A04ED9" w:rsidRPr="00BF1E1E" w:rsidRDefault="00A04ED9" w:rsidP="004F62D3">
            <w:r>
              <w:t>Quest History</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40</w:t>
            </w:r>
          </w:p>
        </w:tc>
        <w:tc>
          <w:tcPr>
            <w:tcW w:w="1983" w:type="dxa"/>
          </w:tcPr>
          <w:p w:rsidR="00A04ED9" w:rsidRPr="00BF1E1E" w:rsidRDefault="00A04ED9" w:rsidP="004F62D3">
            <w:r>
              <w:t>Achievements</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41</w:t>
            </w:r>
          </w:p>
        </w:tc>
        <w:tc>
          <w:tcPr>
            <w:tcW w:w="1983" w:type="dxa"/>
          </w:tcPr>
          <w:p w:rsidR="00A04ED9" w:rsidRPr="00BF1E1E" w:rsidRDefault="00A04ED9" w:rsidP="004F62D3">
            <w:r>
              <w:t>Skills List</w:t>
            </w:r>
          </w:p>
        </w:tc>
        <w:tc>
          <w:tcPr>
            <w:tcW w:w="1485" w:type="dxa"/>
          </w:tcPr>
          <w:p w:rsidR="00A04ED9" w:rsidRPr="00BF1E1E" w:rsidRDefault="00A04ED9" w:rsidP="004F62D3"/>
        </w:tc>
      </w:tr>
      <w:tr w:rsidR="00A04ED9" w:rsidRPr="000E72B1">
        <w:tc>
          <w:tcPr>
            <w:tcW w:w="1636" w:type="dxa"/>
          </w:tcPr>
          <w:p w:rsidR="00A04ED9" w:rsidRPr="000E72B1" w:rsidRDefault="00A04ED9" w:rsidP="004F62D3">
            <w:pPr>
              <w:pStyle w:val="ListParagraph"/>
              <w:ind w:left="0"/>
            </w:pPr>
          </w:p>
        </w:tc>
        <w:tc>
          <w:tcPr>
            <w:tcW w:w="1484" w:type="dxa"/>
          </w:tcPr>
          <w:p w:rsidR="00A04ED9" w:rsidRPr="00BF1E1E" w:rsidRDefault="00DE6730" w:rsidP="00DE6730">
            <w:pPr>
              <w:jc w:val="center"/>
            </w:pPr>
            <w:r>
              <w:t>42</w:t>
            </w:r>
          </w:p>
        </w:tc>
        <w:tc>
          <w:tcPr>
            <w:tcW w:w="1983" w:type="dxa"/>
          </w:tcPr>
          <w:p w:rsidR="00A04ED9" w:rsidRPr="00BF1E1E" w:rsidRDefault="00A04ED9" w:rsidP="004F62D3">
            <w:r>
              <w:t>Spells List</w:t>
            </w:r>
          </w:p>
        </w:tc>
        <w:tc>
          <w:tcPr>
            <w:tcW w:w="1485" w:type="dxa"/>
          </w:tcPr>
          <w:p w:rsidR="00A04ED9" w:rsidRPr="00BF1E1E" w:rsidRDefault="00A04ED9" w:rsidP="004F62D3"/>
        </w:tc>
      </w:tr>
    </w:tbl>
    <w:p w:rsidR="0043645A" w:rsidRPr="0043645A" w:rsidRDefault="0043645A" w:rsidP="00210E8F"/>
    <w:p w:rsidR="0090258A" w:rsidRDefault="0090258A" w:rsidP="00D07115">
      <w:pPr>
        <w:pStyle w:val="Heading3"/>
        <w:numPr>
          <w:ilvl w:val="2"/>
          <w:numId w:val="3"/>
        </w:numPr>
      </w:pPr>
      <w:bookmarkStart w:id="346" w:name="_Toc269456955"/>
      <w:r>
        <w:t>NPC List</w:t>
      </w:r>
      <w:bookmarkEnd w:id="346"/>
    </w:p>
    <w:p w:rsidR="00D36381" w:rsidRPr="00D36381" w:rsidRDefault="00D36381" w:rsidP="00D36381">
      <w:pPr>
        <w:ind w:left="720"/>
        <w:rPr>
          <w:b/>
        </w:rPr>
      </w:pPr>
      <w:r w:rsidRPr="00D36381">
        <w:rPr>
          <w:b/>
        </w:rPr>
        <w:t>Template</w:t>
      </w:r>
    </w:p>
    <w:tbl>
      <w:tblPr>
        <w:tblStyle w:val="TableGrid"/>
        <w:tblW w:w="0" w:type="auto"/>
        <w:tblInd w:w="720" w:type="dxa"/>
        <w:tblLayout w:type="fixed"/>
        <w:tblLook w:val="04A0"/>
      </w:tblPr>
      <w:tblGrid>
        <w:gridCol w:w="420"/>
        <w:gridCol w:w="421"/>
        <w:gridCol w:w="421"/>
        <w:gridCol w:w="421"/>
        <w:gridCol w:w="400"/>
        <w:gridCol w:w="401"/>
        <w:gridCol w:w="401"/>
        <w:gridCol w:w="401"/>
        <w:gridCol w:w="413"/>
        <w:gridCol w:w="369"/>
        <w:gridCol w:w="45"/>
        <w:gridCol w:w="45"/>
        <w:gridCol w:w="368"/>
        <w:gridCol w:w="414"/>
        <w:gridCol w:w="405"/>
        <w:gridCol w:w="406"/>
        <w:gridCol w:w="405"/>
        <w:gridCol w:w="406"/>
        <w:gridCol w:w="393"/>
        <w:gridCol w:w="394"/>
        <w:gridCol w:w="393"/>
        <w:gridCol w:w="394"/>
      </w:tblGrid>
      <w:tr w:rsidR="00A01423">
        <w:tc>
          <w:tcPr>
            <w:tcW w:w="8136" w:type="dxa"/>
            <w:gridSpan w:val="22"/>
            <w:shd w:val="pct10" w:color="auto" w:fill="auto"/>
          </w:tcPr>
          <w:p w:rsidR="00A01423" w:rsidRDefault="00A01423" w:rsidP="00C07138">
            <w:r>
              <w:t>&lt;Image&gt;</w:t>
            </w:r>
          </w:p>
        </w:tc>
      </w:tr>
      <w:tr w:rsidR="00A01423">
        <w:tc>
          <w:tcPr>
            <w:tcW w:w="8136" w:type="dxa"/>
            <w:gridSpan w:val="22"/>
            <w:shd w:val="pct10" w:color="auto" w:fill="auto"/>
          </w:tcPr>
          <w:p w:rsidR="00A01423" w:rsidRDefault="0051386A" w:rsidP="00C07138">
            <w:r>
              <w:lastRenderedPageBreak/>
              <w:t xml:space="preserve">NPC </w:t>
            </w:r>
            <w:r w:rsidR="00A01423">
              <w:t>ID</w:t>
            </w:r>
            <w:r>
              <w:t xml:space="preserve"> #</w:t>
            </w:r>
          </w:p>
        </w:tc>
      </w:tr>
      <w:tr w:rsidR="00A01423">
        <w:tc>
          <w:tcPr>
            <w:tcW w:w="4158" w:type="dxa"/>
            <w:gridSpan w:val="12"/>
            <w:shd w:val="pct10" w:color="auto" w:fill="auto"/>
          </w:tcPr>
          <w:p w:rsidR="00A01423" w:rsidRDefault="00A01423" w:rsidP="00C07138">
            <w:r>
              <w:t>Short Name (Single)</w:t>
            </w:r>
          </w:p>
        </w:tc>
        <w:tc>
          <w:tcPr>
            <w:tcW w:w="3978" w:type="dxa"/>
            <w:gridSpan w:val="10"/>
            <w:shd w:val="pct10" w:color="auto" w:fill="auto"/>
          </w:tcPr>
          <w:p w:rsidR="00A01423" w:rsidRDefault="00A01423" w:rsidP="00C07138">
            <w:r>
              <w:t>Short Name (Plural)</w:t>
            </w:r>
          </w:p>
        </w:tc>
      </w:tr>
      <w:tr w:rsidR="00A01423">
        <w:tc>
          <w:tcPr>
            <w:tcW w:w="8136" w:type="dxa"/>
            <w:gridSpan w:val="22"/>
            <w:shd w:val="pct10" w:color="auto" w:fill="auto"/>
          </w:tcPr>
          <w:p w:rsidR="00A01423" w:rsidRDefault="00A01423" w:rsidP="00C07138">
            <w:r>
              <w:t>Description</w:t>
            </w:r>
          </w:p>
        </w:tc>
      </w:tr>
      <w:tr w:rsidR="00A01423">
        <w:tc>
          <w:tcPr>
            <w:tcW w:w="8136" w:type="dxa"/>
            <w:gridSpan w:val="22"/>
            <w:shd w:val="pct10" w:color="auto" w:fill="auto"/>
          </w:tcPr>
          <w:p w:rsidR="00A01423" w:rsidRDefault="00A01423" w:rsidP="00C07138">
            <w:r>
              <w:t>Image File Location</w:t>
            </w:r>
          </w:p>
        </w:tc>
      </w:tr>
      <w:tr w:rsidR="00A01423">
        <w:tc>
          <w:tcPr>
            <w:tcW w:w="1683" w:type="dxa"/>
            <w:gridSpan w:val="4"/>
            <w:shd w:val="pct10" w:color="auto" w:fill="auto"/>
          </w:tcPr>
          <w:p w:rsidR="00A01423" w:rsidRDefault="00A01423" w:rsidP="00C07138">
            <w:r>
              <w:t>Fitness</w:t>
            </w:r>
          </w:p>
        </w:tc>
        <w:tc>
          <w:tcPr>
            <w:tcW w:w="1603" w:type="dxa"/>
            <w:gridSpan w:val="4"/>
            <w:shd w:val="pct10" w:color="auto" w:fill="auto"/>
          </w:tcPr>
          <w:p w:rsidR="00A01423" w:rsidRDefault="00A01423" w:rsidP="00C07138">
            <w:r>
              <w:t>Mental Prowess</w:t>
            </w:r>
          </w:p>
        </w:tc>
        <w:tc>
          <w:tcPr>
            <w:tcW w:w="1654" w:type="dxa"/>
            <w:gridSpan w:val="6"/>
            <w:shd w:val="pct10" w:color="auto" w:fill="auto"/>
          </w:tcPr>
          <w:p w:rsidR="00A01423" w:rsidRDefault="00A01423" w:rsidP="00C07138">
            <w:r>
              <w:t>Spirituality</w:t>
            </w:r>
          </w:p>
        </w:tc>
        <w:tc>
          <w:tcPr>
            <w:tcW w:w="1622" w:type="dxa"/>
            <w:gridSpan w:val="4"/>
            <w:shd w:val="pct10" w:color="auto" w:fill="auto"/>
          </w:tcPr>
          <w:p w:rsidR="00A01423" w:rsidRDefault="00A01423" w:rsidP="00C07138">
            <w:r>
              <w:t>Eloquence</w:t>
            </w:r>
          </w:p>
        </w:tc>
        <w:tc>
          <w:tcPr>
            <w:tcW w:w="1574" w:type="dxa"/>
            <w:gridSpan w:val="4"/>
            <w:shd w:val="pct10" w:color="auto" w:fill="auto"/>
          </w:tcPr>
          <w:p w:rsidR="00A01423" w:rsidRDefault="001B09E0" w:rsidP="00C07138">
            <w:r>
              <w:t>Coordination</w:t>
            </w:r>
          </w:p>
        </w:tc>
      </w:tr>
      <w:tr w:rsidR="00A01423">
        <w:tc>
          <w:tcPr>
            <w:tcW w:w="1683" w:type="dxa"/>
            <w:gridSpan w:val="4"/>
            <w:shd w:val="pct10" w:color="auto" w:fill="auto"/>
          </w:tcPr>
          <w:p w:rsidR="00A01423" w:rsidRDefault="001B09E0" w:rsidP="00C07138">
            <w:r>
              <w:t>Health</w:t>
            </w:r>
          </w:p>
        </w:tc>
        <w:tc>
          <w:tcPr>
            <w:tcW w:w="1603" w:type="dxa"/>
            <w:gridSpan w:val="4"/>
            <w:shd w:val="pct10" w:color="auto" w:fill="auto"/>
          </w:tcPr>
          <w:p w:rsidR="00A01423" w:rsidRDefault="001B09E0" w:rsidP="00C07138">
            <w:r>
              <w:t>Spirae</w:t>
            </w:r>
          </w:p>
        </w:tc>
        <w:tc>
          <w:tcPr>
            <w:tcW w:w="1654" w:type="dxa"/>
            <w:gridSpan w:val="6"/>
            <w:shd w:val="pct10" w:color="auto" w:fill="auto"/>
          </w:tcPr>
          <w:p w:rsidR="00A01423" w:rsidRDefault="001B09E0" w:rsidP="00C07138">
            <w:r>
              <w:t>Experience</w:t>
            </w:r>
          </w:p>
        </w:tc>
        <w:tc>
          <w:tcPr>
            <w:tcW w:w="1622" w:type="dxa"/>
            <w:gridSpan w:val="4"/>
            <w:shd w:val="pct10" w:color="auto" w:fill="auto"/>
          </w:tcPr>
          <w:p w:rsidR="00A01423" w:rsidRDefault="001B09E0" w:rsidP="00C07138">
            <w:r>
              <w:t>Level</w:t>
            </w:r>
          </w:p>
        </w:tc>
        <w:tc>
          <w:tcPr>
            <w:tcW w:w="1574" w:type="dxa"/>
            <w:gridSpan w:val="4"/>
            <w:shd w:val="pct10" w:color="auto" w:fill="auto"/>
          </w:tcPr>
          <w:p w:rsidR="00A01423" w:rsidRDefault="001B09E0" w:rsidP="00C07138">
            <w:r>
              <w:t>Gender</w:t>
            </w:r>
          </w:p>
        </w:tc>
      </w:tr>
      <w:tr w:rsidR="001B09E0">
        <w:tc>
          <w:tcPr>
            <w:tcW w:w="4158" w:type="dxa"/>
            <w:gridSpan w:val="12"/>
            <w:shd w:val="pct10" w:color="auto" w:fill="auto"/>
          </w:tcPr>
          <w:p w:rsidR="001B09E0" w:rsidRDefault="001B09E0" w:rsidP="00C07138">
            <w:r>
              <w:t>Avoidance</w:t>
            </w:r>
          </w:p>
        </w:tc>
        <w:tc>
          <w:tcPr>
            <w:tcW w:w="3978" w:type="dxa"/>
            <w:gridSpan w:val="10"/>
            <w:shd w:val="pct10" w:color="auto" w:fill="auto"/>
          </w:tcPr>
          <w:p w:rsidR="001B09E0" w:rsidRDefault="001B09E0" w:rsidP="00C07138">
            <w:r>
              <w:t>Hit</w:t>
            </w:r>
          </w:p>
        </w:tc>
      </w:tr>
      <w:tr w:rsidR="00DF5CEA">
        <w:tc>
          <w:tcPr>
            <w:tcW w:w="4068" w:type="dxa"/>
            <w:gridSpan w:val="10"/>
            <w:shd w:val="pct10" w:color="auto" w:fill="auto"/>
          </w:tcPr>
          <w:p w:rsidR="00DF5CEA" w:rsidRDefault="00DF5CEA" w:rsidP="00C07138">
            <w:r>
              <w:t>Denarii Minimum</w:t>
            </w:r>
          </w:p>
        </w:tc>
        <w:tc>
          <w:tcPr>
            <w:tcW w:w="4068" w:type="dxa"/>
            <w:gridSpan w:val="12"/>
            <w:shd w:val="pct10" w:color="auto" w:fill="auto"/>
          </w:tcPr>
          <w:p w:rsidR="00DF5CEA" w:rsidRDefault="00DF5CEA" w:rsidP="00C07138">
            <w:r>
              <w:t>Denarii Maximum</w:t>
            </w:r>
          </w:p>
        </w:tc>
      </w:tr>
      <w:tr w:rsidR="001B09E0">
        <w:tc>
          <w:tcPr>
            <w:tcW w:w="1683" w:type="dxa"/>
            <w:gridSpan w:val="4"/>
            <w:tcBorders>
              <w:bottom w:val="single" w:sz="4" w:space="0" w:color="000000" w:themeColor="text1"/>
            </w:tcBorders>
            <w:shd w:val="pct10" w:color="auto" w:fill="auto"/>
          </w:tcPr>
          <w:p w:rsidR="001B09E0" w:rsidRDefault="001B09E0" w:rsidP="00C07138">
            <w:r>
              <w:t>Boss</w:t>
            </w:r>
            <w:r w:rsidR="0002307E">
              <w:t xml:space="preserve"> ID#</w:t>
            </w:r>
          </w:p>
        </w:tc>
        <w:tc>
          <w:tcPr>
            <w:tcW w:w="1603" w:type="dxa"/>
            <w:gridSpan w:val="4"/>
            <w:tcBorders>
              <w:bottom w:val="single" w:sz="4" w:space="0" w:color="000000" w:themeColor="text1"/>
            </w:tcBorders>
            <w:shd w:val="pct10" w:color="auto" w:fill="auto"/>
          </w:tcPr>
          <w:p w:rsidR="001B09E0" w:rsidRDefault="001B09E0" w:rsidP="00C07138">
            <w:r>
              <w:t>Dmg Res</w:t>
            </w:r>
          </w:p>
        </w:tc>
        <w:tc>
          <w:tcPr>
            <w:tcW w:w="1654" w:type="dxa"/>
            <w:gridSpan w:val="6"/>
            <w:tcBorders>
              <w:bottom w:val="single" w:sz="4" w:space="0" w:color="000000" w:themeColor="text1"/>
            </w:tcBorders>
            <w:shd w:val="pct10" w:color="auto" w:fill="auto"/>
          </w:tcPr>
          <w:p w:rsidR="001B09E0" w:rsidRDefault="001B09E0" w:rsidP="00C07138">
            <w:r>
              <w:t>Cold Res</w:t>
            </w:r>
          </w:p>
        </w:tc>
        <w:tc>
          <w:tcPr>
            <w:tcW w:w="1622" w:type="dxa"/>
            <w:gridSpan w:val="4"/>
            <w:tcBorders>
              <w:bottom w:val="single" w:sz="4" w:space="0" w:color="000000" w:themeColor="text1"/>
            </w:tcBorders>
            <w:shd w:val="pct10" w:color="auto" w:fill="auto"/>
          </w:tcPr>
          <w:p w:rsidR="001B09E0" w:rsidRDefault="001B09E0" w:rsidP="00C07138">
            <w:r>
              <w:t>Heat Res</w:t>
            </w:r>
          </w:p>
        </w:tc>
        <w:tc>
          <w:tcPr>
            <w:tcW w:w="1574" w:type="dxa"/>
            <w:gridSpan w:val="4"/>
            <w:tcBorders>
              <w:bottom w:val="single" w:sz="4" w:space="0" w:color="000000" w:themeColor="text1"/>
            </w:tcBorders>
            <w:shd w:val="pct10" w:color="auto" w:fill="auto"/>
          </w:tcPr>
          <w:p w:rsidR="001B09E0" w:rsidRDefault="001B09E0" w:rsidP="00C07138">
            <w:r>
              <w:t>Magic Res</w:t>
            </w:r>
          </w:p>
        </w:tc>
      </w:tr>
      <w:tr w:rsidR="001B09E0">
        <w:tc>
          <w:tcPr>
            <w:tcW w:w="8136" w:type="dxa"/>
            <w:gridSpan w:val="22"/>
            <w:shd w:val="pct10" w:color="auto" w:fill="auto"/>
          </w:tcPr>
          <w:p w:rsidR="001B09E0" w:rsidRDefault="001B09E0" w:rsidP="001B09E0">
            <w:pPr>
              <w:jc w:val="center"/>
            </w:pPr>
            <w:r>
              <w:t>Skill / Spell</w:t>
            </w:r>
            <w:r w:rsidR="007A40E5">
              <w:t xml:space="preserve"> / Attack</w:t>
            </w:r>
          </w:p>
        </w:tc>
      </w:tr>
      <w:tr w:rsidR="00D3477F">
        <w:tc>
          <w:tcPr>
            <w:tcW w:w="420" w:type="dxa"/>
            <w:shd w:val="pct10" w:color="auto" w:fill="auto"/>
          </w:tcPr>
          <w:p w:rsidR="00D3477F" w:rsidRDefault="00D3477F" w:rsidP="00C07138">
            <w:r>
              <w:t>ID#1</w:t>
            </w:r>
          </w:p>
        </w:tc>
        <w:tc>
          <w:tcPr>
            <w:tcW w:w="421" w:type="dxa"/>
            <w:shd w:val="pct10" w:color="auto" w:fill="auto"/>
          </w:tcPr>
          <w:p w:rsidR="00D3477F" w:rsidRDefault="00D3477F" w:rsidP="00C07138">
            <w:r>
              <w:t>%</w:t>
            </w:r>
          </w:p>
        </w:tc>
        <w:tc>
          <w:tcPr>
            <w:tcW w:w="421" w:type="dxa"/>
            <w:shd w:val="pct10" w:color="auto" w:fill="auto"/>
          </w:tcPr>
          <w:p w:rsidR="00D3477F" w:rsidRDefault="00D3477F" w:rsidP="00C07138">
            <w:r>
              <w:t>Mi n</w:t>
            </w:r>
            <w:r w:rsidR="00710C68">
              <w:t xml:space="preserve"> *</w:t>
            </w:r>
          </w:p>
        </w:tc>
        <w:tc>
          <w:tcPr>
            <w:tcW w:w="421" w:type="dxa"/>
            <w:shd w:val="pct10" w:color="auto" w:fill="auto"/>
          </w:tcPr>
          <w:p w:rsidR="00D3477F" w:rsidRDefault="00D3477F" w:rsidP="00C07138">
            <w:r>
              <w:t>max</w:t>
            </w:r>
          </w:p>
        </w:tc>
        <w:tc>
          <w:tcPr>
            <w:tcW w:w="400" w:type="dxa"/>
            <w:shd w:val="pct10" w:color="auto" w:fill="auto"/>
          </w:tcPr>
          <w:p w:rsidR="00D3477F" w:rsidRDefault="00D3477F" w:rsidP="001B09E0">
            <w:r>
              <w:t>ID#2</w:t>
            </w:r>
          </w:p>
        </w:tc>
        <w:tc>
          <w:tcPr>
            <w:tcW w:w="401" w:type="dxa"/>
            <w:shd w:val="pct10" w:color="auto" w:fill="auto"/>
          </w:tcPr>
          <w:p w:rsidR="00D3477F" w:rsidRDefault="00D3477F" w:rsidP="00506439">
            <w:r>
              <w:t>%</w:t>
            </w:r>
          </w:p>
        </w:tc>
        <w:tc>
          <w:tcPr>
            <w:tcW w:w="401" w:type="dxa"/>
            <w:shd w:val="pct10" w:color="auto" w:fill="auto"/>
          </w:tcPr>
          <w:p w:rsidR="00D3477F" w:rsidRDefault="00D3477F" w:rsidP="00566884">
            <w:r>
              <w:t>Mi n</w:t>
            </w:r>
          </w:p>
        </w:tc>
        <w:tc>
          <w:tcPr>
            <w:tcW w:w="401" w:type="dxa"/>
            <w:shd w:val="pct10" w:color="auto" w:fill="auto"/>
          </w:tcPr>
          <w:p w:rsidR="00D3477F" w:rsidRDefault="00D3477F" w:rsidP="00566884">
            <w:r>
              <w:t>max</w:t>
            </w:r>
          </w:p>
        </w:tc>
        <w:tc>
          <w:tcPr>
            <w:tcW w:w="413" w:type="dxa"/>
            <w:shd w:val="pct10" w:color="auto" w:fill="auto"/>
          </w:tcPr>
          <w:p w:rsidR="00D3477F" w:rsidRDefault="00D3477F" w:rsidP="001B09E0">
            <w:r>
              <w:t>ID#3</w:t>
            </w:r>
          </w:p>
        </w:tc>
        <w:tc>
          <w:tcPr>
            <w:tcW w:w="414" w:type="dxa"/>
            <w:gridSpan w:val="2"/>
            <w:shd w:val="pct10" w:color="auto" w:fill="auto"/>
          </w:tcPr>
          <w:p w:rsidR="00D3477F" w:rsidRDefault="00D3477F" w:rsidP="00506439">
            <w:r>
              <w:t>%</w:t>
            </w:r>
          </w:p>
        </w:tc>
        <w:tc>
          <w:tcPr>
            <w:tcW w:w="413" w:type="dxa"/>
            <w:gridSpan w:val="2"/>
            <w:shd w:val="pct10" w:color="auto" w:fill="auto"/>
          </w:tcPr>
          <w:p w:rsidR="00D3477F" w:rsidRDefault="00D3477F" w:rsidP="00566884">
            <w:r>
              <w:t>Mi n</w:t>
            </w:r>
          </w:p>
        </w:tc>
        <w:tc>
          <w:tcPr>
            <w:tcW w:w="414" w:type="dxa"/>
            <w:shd w:val="pct10" w:color="auto" w:fill="auto"/>
          </w:tcPr>
          <w:p w:rsidR="00D3477F" w:rsidRDefault="00D3477F" w:rsidP="00566884">
            <w:r>
              <w:t>max</w:t>
            </w:r>
          </w:p>
        </w:tc>
        <w:tc>
          <w:tcPr>
            <w:tcW w:w="405" w:type="dxa"/>
            <w:shd w:val="pct10" w:color="auto" w:fill="auto"/>
          </w:tcPr>
          <w:p w:rsidR="00D3477F" w:rsidRDefault="00D3477F" w:rsidP="001B09E0">
            <w:r>
              <w:t>ID#4</w:t>
            </w:r>
          </w:p>
        </w:tc>
        <w:tc>
          <w:tcPr>
            <w:tcW w:w="406" w:type="dxa"/>
            <w:shd w:val="pct10" w:color="auto" w:fill="auto"/>
          </w:tcPr>
          <w:p w:rsidR="00D3477F" w:rsidRDefault="00D3477F" w:rsidP="00506439">
            <w:r>
              <w:t>%</w:t>
            </w:r>
          </w:p>
        </w:tc>
        <w:tc>
          <w:tcPr>
            <w:tcW w:w="405" w:type="dxa"/>
            <w:shd w:val="pct10" w:color="auto" w:fill="auto"/>
          </w:tcPr>
          <w:p w:rsidR="00D3477F" w:rsidRDefault="00D3477F" w:rsidP="00566884">
            <w:r>
              <w:t>Mi n</w:t>
            </w:r>
          </w:p>
        </w:tc>
        <w:tc>
          <w:tcPr>
            <w:tcW w:w="406" w:type="dxa"/>
            <w:shd w:val="pct10" w:color="auto" w:fill="auto"/>
          </w:tcPr>
          <w:p w:rsidR="00D3477F" w:rsidRDefault="00D3477F" w:rsidP="00566884">
            <w:r>
              <w:t>max</w:t>
            </w:r>
          </w:p>
        </w:tc>
        <w:tc>
          <w:tcPr>
            <w:tcW w:w="393" w:type="dxa"/>
            <w:shd w:val="pct10" w:color="auto" w:fill="auto"/>
          </w:tcPr>
          <w:p w:rsidR="00D3477F" w:rsidRDefault="00D3477F" w:rsidP="001B09E0">
            <w:r>
              <w:t>ID#5</w:t>
            </w:r>
          </w:p>
        </w:tc>
        <w:tc>
          <w:tcPr>
            <w:tcW w:w="394" w:type="dxa"/>
            <w:shd w:val="pct10" w:color="auto" w:fill="auto"/>
          </w:tcPr>
          <w:p w:rsidR="00D3477F" w:rsidRDefault="00D3477F" w:rsidP="00506439">
            <w:r>
              <w:t>%</w:t>
            </w:r>
          </w:p>
        </w:tc>
        <w:tc>
          <w:tcPr>
            <w:tcW w:w="393" w:type="dxa"/>
            <w:shd w:val="pct10" w:color="auto" w:fill="auto"/>
          </w:tcPr>
          <w:p w:rsidR="00D3477F" w:rsidRDefault="00D3477F" w:rsidP="00566884">
            <w:r>
              <w:t>Mi n</w:t>
            </w:r>
          </w:p>
        </w:tc>
        <w:tc>
          <w:tcPr>
            <w:tcW w:w="394" w:type="dxa"/>
            <w:shd w:val="pct10" w:color="auto" w:fill="auto"/>
          </w:tcPr>
          <w:p w:rsidR="00D3477F" w:rsidRDefault="00D3477F" w:rsidP="00566884">
            <w:r>
              <w:t>max</w:t>
            </w:r>
          </w:p>
        </w:tc>
      </w:tr>
      <w:tr w:rsidR="00D3477F">
        <w:tc>
          <w:tcPr>
            <w:tcW w:w="420" w:type="dxa"/>
            <w:tcBorders>
              <w:bottom w:val="single" w:sz="4" w:space="0" w:color="000000" w:themeColor="text1"/>
            </w:tcBorders>
            <w:shd w:val="pct10" w:color="auto" w:fill="auto"/>
          </w:tcPr>
          <w:p w:rsidR="00D3477F" w:rsidRDefault="00D3477F" w:rsidP="001B09E0">
            <w:r>
              <w:t>ID#6</w:t>
            </w:r>
          </w:p>
        </w:tc>
        <w:tc>
          <w:tcPr>
            <w:tcW w:w="421" w:type="dxa"/>
            <w:tcBorders>
              <w:bottom w:val="single" w:sz="4" w:space="0" w:color="000000" w:themeColor="text1"/>
            </w:tcBorders>
            <w:shd w:val="pct10" w:color="auto" w:fill="auto"/>
          </w:tcPr>
          <w:p w:rsidR="00D3477F" w:rsidRDefault="00D3477F" w:rsidP="00506439">
            <w:r>
              <w:t>%</w:t>
            </w:r>
          </w:p>
        </w:tc>
        <w:tc>
          <w:tcPr>
            <w:tcW w:w="421" w:type="dxa"/>
            <w:tcBorders>
              <w:bottom w:val="single" w:sz="4" w:space="0" w:color="000000" w:themeColor="text1"/>
            </w:tcBorders>
            <w:shd w:val="pct10" w:color="auto" w:fill="auto"/>
          </w:tcPr>
          <w:p w:rsidR="00D3477F" w:rsidRDefault="00D3477F" w:rsidP="00566884">
            <w:r>
              <w:t>Mi n</w:t>
            </w:r>
          </w:p>
        </w:tc>
        <w:tc>
          <w:tcPr>
            <w:tcW w:w="421" w:type="dxa"/>
            <w:tcBorders>
              <w:bottom w:val="single" w:sz="4" w:space="0" w:color="000000" w:themeColor="text1"/>
            </w:tcBorders>
            <w:shd w:val="pct10" w:color="auto" w:fill="auto"/>
          </w:tcPr>
          <w:p w:rsidR="00D3477F" w:rsidRDefault="00D3477F" w:rsidP="00566884">
            <w:r>
              <w:t>max</w:t>
            </w:r>
          </w:p>
        </w:tc>
        <w:tc>
          <w:tcPr>
            <w:tcW w:w="400" w:type="dxa"/>
            <w:tcBorders>
              <w:bottom w:val="single" w:sz="4" w:space="0" w:color="000000" w:themeColor="text1"/>
            </w:tcBorders>
            <w:shd w:val="pct10" w:color="auto" w:fill="auto"/>
          </w:tcPr>
          <w:p w:rsidR="00D3477F" w:rsidRDefault="00D3477F" w:rsidP="001B09E0">
            <w:r>
              <w:t>ID#7</w:t>
            </w:r>
          </w:p>
        </w:tc>
        <w:tc>
          <w:tcPr>
            <w:tcW w:w="401" w:type="dxa"/>
            <w:tcBorders>
              <w:bottom w:val="single" w:sz="4" w:space="0" w:color="000000" w:themeColor="text1"/>
            </w:tcBorders>
            <w:shd w:val="pct10" w:color="auto" w:fill="auto"/>
          </w:tcPr>
          <w:p w:rsidR="00D3477F" w:rsidRDefault="00D3477F" w:rsidP="00506439">
            <w:r>
              <w:t>%</w:t>
            </w:r>
          </w:p>
        </w:tc>
        <w:tc>
          <w:tcPr>
            <w:tcW w:w="401" w:type="dxa"/>
            <w:tcBorders>
              <w:bottom w:val="single" w:sz="4" w:space="0" w:color="000000" w:themeColor="text1"/>
            </w:tcBorders>
            <w:shd w:val="pct10" w:color="auto" w:fill="auto"/>
          </w:tcPr>
          <w:p w:rsidR="00D3477F" w:rsidRDefault="00D3477F" w:rsidP="00566884">
            <w:r>
              <w:t>Mi n</w:t>
            </w:r>
          </w:p>
        </w:tc>
        <w:tc>
          <w:tcPr>
            <w:tcW w:w="401" w:type="dxa"/>
            <w:tcBorders>
              <w:bottom w:val="single" w:sz="4" w:space="0" w:color="000000" w:themeColor="text1"/>
            </w:tcBorders>
            <w:shd w:val="pct10" w:color="auto" w:fill="auto"/>
          </w:tcPr>
          <w:p w:rsidR="00D3477F" w:rsidRDefault="00D3477F" w:rsidP="00566884">
            <w:r>
              <w:t>max</w:t>
            </w:r>
          </w:p>
        </w:tc>
        <w:tc>
          <w:tcPr>
            <w:tcW w:w="413" w:type="dxa"/>
            <w:tcBorders>
              <w:bottom w:val="single" w:sz="4" w:space="0" w:color="000000" w:themeColor="text1"/>
            </w:tcBorders>
            <w:shd w:val="pct10" w:color="auto" w:fill="auto"/>
          </w:tcPr>
          <w:p w:rsidR="00D3477F" w:rsidRDefault="00D3477F" w:rsidP="001B09E0">
            <w:r>
              <w:t>ID#8</w:t>
            </w:r>
          </w:p>
        </w:tc>
        <w:tc>
          <w:tcPr>
            <w:tcW w:w="414" w:type="dxa"/>
            <w:gridSpan w:val="2"/>
            <w:tcBorders>
              <w:bottom w:val="single" w:sz="4" w:space="0" w:color="000000" w:themeColor="text1"/>
            </w:tcBorders>
            <w:shd w:val="pct10" w:color="auto" w:fill="auto"/>
          </w:tcPr>
          <w:p w:rsidR="00D3477F" w:rsidRDefault="00D3477F" w:rsidP="00506439">
            <w:r>
              <w:t>%</w:t>
            </w:r>
          </w:p>
        </w:tc>
        <w:tc>
          <w:tcPr>
            <w:tcW w:w="413" w:type="dxa"/>
            <w:gridSpan w:val="2"/>
            <w:tcBorders>
              <w:bottom w:val="single" w:sz="4" w:space="0" w:color="000000" w:themeColor="text1"/>
            </w:tcBorders>
            <w:shd w:val="pct10" w:color="auto" w:fill="auto"/>
          </w:tcPr>
          <w:p w:rsidR="00D3477F" w:rsidRDefault="00D3477F" w:rsidP="00566884">
            <w:r>
              <w:t>Mi n</w:t>
            </w:r>
          </w:p>
        </w:tc>
        <w:tc>
          <w:tcPr>
            <w:tcW w:w="414" w:type="dxa"/>
            <w:tcBorders>
              <w:bottom w:val="single" w:sz="4" w:space="0" w:color="000000" w:themeColor="text1"/>
            </w:tcBorders>
            <w:shd w:val="pct10" w:color="auto" w:fill="auto"/>
          </w:tcPr>
          <w:p w:rsidR="00D3477F" w:rsidRDefault="00D3477F" w:rsidP="00566884">
            <w:r>
              <w:t>max</w:t>
            </w:r>
          </w:p>
        </w:tc>
        <w:tc>
          <w:tcPr>
            <w:tcW w:w="405" w:type="dxa"/>
            <w:tcBorders>
              <w:bottom w:val="single" w:sz="4" w:space="0" w:color="000000" w:themeColor="text1"/>
            </w:tcBorders>
            <w:shd w:val="pct10" w:color="auto" w:fill="auto"/>
          </w:tcPr>
          <w:p w:rsidR="00D3477F" w:rsidRDefault="00D3477F" w:rsidP="001B09E0">
            <w:r>
              <w:t>ID#9</w:t>
            </w:r>
          </w:p>
        </w:tc>
        <w:tc>
          <w:tcPr>
            <w:tcW w:w="406" w:type="dxa"/>
            <w:tcBorders>
              <w:bottom w:val="single" w:sz="4" w:space="0" w:color="000000" w:themeColor="text1"/>
            </w:tcBorders>
            <w:shd w:val="pct10" w:color="auto" w:fill="auto"/>
          </w:tcPr>
          <w:p w:rsidR="00D3477F" w:rsidRDefault="00D3477F" w:rsidP="00506439">
            <w:r>
              <w:t>%</w:t>
            </w:r>
          </w:p>
        </w:tc>
        <w:tc>
          <w:tcPr>
            <w:tcW w:w="405" w:type="dxa"/>
            <w:tcBorders>
              <w:bottom w:val="single" w:sz="4" w:space="0" w:color="000000" w:themeColor="text1"/>
            </w:tcBorders>
            <w:shd w:val="pct10" w:color="auto" w:fill="auto"/>
          </w:tcPr>
          <w:p w:rsidR="00D3477F" w:rsidRDefault="00D3477F" w:rsidP="00566884">
            <w:r>
              <w:t>Mi n</w:t>
            </w:r>
          </w:p>
        </w:tc>
        <w:tc>
          <w:tcPr>
            <w:tcW w:w="406" w:type="dxa"/>
            <w:tcBorders>
              <w:bottom w:val="single" w:sz="4" w:space="0" w:color="000000" w:themeColor="text1"/>
            </w:tcBorders>
            <w:shd w:val="pct10" w:color="auto" w:fill="auto"/>
          </w:tcPr>
          <w:p w:rsidR="00D3477F" w:rsidRDefault="00D3477F" w:rsidP="00566884">
            <w:r>
              <w:t>max</w:t>
            </w:r>
          </w:p>
        </w:tc>
        <w:tc>
          <w:tcPr>
            <w:tcW w:w="393" w:type="dxa"/>
            <w:tcBorders>
              <w:bottom w:val="single" w:sz="4" w:space="0" w:color="000000" w:themeColor="text1"/>
            </w:tcBorders>
            <w:shd w:val="pct10" w:color="auto" w:fill="auto"/>
          </w:tcPr>
          <w:p w:rsidR="00D3477F" w:rsidRDefault="00D3477F" w:rsidP="00506439">
            <w:r>
              <w:t>ID#1</w:t>
            </w:r>
          </w:p>
        </w:tc>
        <w:tc>
          <w:tcPr>
            <w:tcW w:w="394" w:type="dxa"/>
            <w:tcBorders>
              <w:bottom w:val="single" w:sz="4" w:space="0" w:color="000000" w:themeColor="text1"/>
            </w:tcBorders>
            <w:shd w:val="pct10" w:color="auto" w:fill="auto"/>
          </w:tcPr>
          <w:p w:rsidR="00D3477F" w:rsidRDefault="00D3477F" w:rsidP="00506439">
            <w:r>
              <w:t>%</w:t>
            </w:r>
          </w:p>
        </w:tc>
        <w:tc>
          <w:tcPr>
            <w:tcW w:w="393" w:type="dxa"/>
            <w:tcBorders>
              <w:bottom w:val="single" w:sz="4" w:space="0" w:color="000000" w:themeColor="text1"/>
            </w:tcBorders>
            <w:shd w:val="pct10" w:color="auto" w:fill="auto"/>
          </w:tcPr>
          <w:p w:rsidR="00D3477F" w:rsidRDefault="00D3477F" w:rsidP="00566884">
            <w:r>
              <w:t>Mi n</w:t>
            </w:r>
          </w:p>
        </w:tc>
        <w:tc>
          <w:tcPr>
            <w:tcW w:w="394" w:type="dxa"/>
            <w:tcBorders>
              <w:bottom w:val="single" w:sz="4" w:space="0" w:color="000000" w:themeColor="text1"/>
            </w:tcBorders>
            <w:shd w:val="pct10" w:color="auto" w:fill="auto"/>
          </w:tcPr>
          <w:p w:rsidR="00D3477F" w:rsidRDefault="00D3477F" w:rsidP="00566884">
            <w:r>
              <w:t>max</w:t>
            </w:r>
          </w:p>
        </w:tc>
      </w:tr>
      <w:tr w:rsidR="001B09E0">
        <w:tc>
          <w:tcPr>
            <w:tcW w:w="8136" w:type="dxa"/>
            <w:gridSpan w:val="22"/>
            <w:shd w:val="pct10" w:color="auto" w:fill="auto"/>
          </w:tcPr>
          <w:p w:rsidR="001B09E0" w:rsidRDefault="001B09E0" w:rsidP="001B09E0">
            <w:pPr>
              <w:jc w:val="center"/>
            </w:pPr>
            <w:r>
              <w:t>Item(s)</w:t>
            </w:r>
          </w:p>
        </w:tc>
      </w:tr>
      <w:tr w:rsidR="00B91826">
        <w:tc>
          <w:tcPr>
            <w:tcW w:w="841" w:type="dxa"/>
            <w:gridSpan w:val="2"/>
            <w:shd w:val="pct10" w:color="auto" w:fill="auto"/>
          </w:tcPr>
          <w:p w:rsidR="00B91826" w:rsidRDefault="00B91826" w:rsidP="00C07138">
            <w:r>
              <w:t>Id#1</w:t>
            </w:r>
          </w:p>
        </w:tc>
        <w:tc>
          <w:tcPr>
            <w:tcW w:w="842" w:type="dxa"/>
            <w:gridSpan w:val="2"/>
            <w:shd w:val="pct10" w:color="auto" w:fill="auto"/>
          </w:tcPr>
          <w:p w:rsidR="00B91826" w:rsidRDefault="00B91826" w:rsidP="00C07138">
            <w:r>
              <w:t>%</w:t>
            </w:r>
          </w:p>
        </w:tc>
        <w:tc>
          <w:tcPr>
            <w:tcW w:w="801" w:type="dxa"/>
            <w:gridSpan w:val="2"/>
            <w:tcBorders>
              <w:bottom w:val="single" w:sz="4" w:space="0" w:color="000000" w:themeColor="text1"/>
            </w:tcBorders>
            <w:shd w:val="pct10" w:color="auto" w:fill="auto"/>
          </w:tcPr>
          <w:p w:rsidR="00B91826" w:rsidRDefault="00B91826" w:rsidP="00B91826">
            <w:r>
              <w:t>Id#2</w:t>
            </w:r>
          </w:p>
        </w:tc>
        <w:tc>
          <w:tcPr>
            <w:tcW w:w="802" w:type="dxa"/>
            <w:gridSpan w:val="2"/>
            <w:tcBorders>
              <w:bottom w:val="single" w:sz="4" w:space="0" w:color="000000" w:themeColor="text1"/>
            </w:tcBorders>
            <w:shd w:val="pct10" w:color="auto" w:fill="auto"/>
          </w:tcPr>
          <w:p w:rsidR="00B91826" w:rsidRDefault="00B91826" w:rsidP="00506439">
            <w:r>
              <w:t>%</w:t>
            </w:r>
          </w:p>
        </w:tc>
        <w:tc>
          <w:tcPr>
            <w:tcW w:w="827" w:type="dxa"/>
            <w:gridSpan w:val="3"/>
            <w:tcBorders>
              <w:bottom w:val="single" w:sz="4" w:space="0" w:color="000000" w:themeColor="text1"/>
            </w:tcBorders>
            <w:shd w:val="pct10" w:color="auto" w:fill="auto"/>
          </w:tcPr>
          <w:p w:rsidR="00B91826" w:rsidRDefault="00B91826" w:rsidP="00B91826">
            <w:r>
              <w:t>Id#3</w:t>
            </w:r>
          </w:p>
        </w:tc>
        <w:tc>
          <w:tcPr>
            <w:tcW w:w="827" w:type="dxa"/>
            <w:gridSpan w:val="3"/>
            <w:tcBorders>
              <w:bottom w:val="single" w:sz="4" w:space="0" w:color="000000" w:themeColor="text1"/>
            </w:tcBorders>
            <w:shd w:val="pct10" w:color="auto" w:fill="auto"/>
          </w:tcPr>
          <w:p w:rsidR="00B91826" w:rsidRDefault="00B91826" w:rsidP="00506439">
            <w:r>
              <w:t>%</w:t>
            </w:r>
          </w:p>
        </w:tc>
        <w:tc>
          <w:tcPr>
            <w:tcW w:w="811" w:type="dxa"/>
            <w:gridSpan w:val="2"/>
            <w:tcBorders>
              <w:bottom w:val="single" w:sz="4" w:space="0" w:color="000000" w:themeColor="text1"/>
            </w:tcBorders>
            <w:shd w:val="pct10" w:color="auto" w:fill="auto"/>
          </w:tcPr>
          <w:p w:rsidR="00B91826" w:rsidRDefault="00B91826" w:rsidP="00B91826">
            <w:r>
              <w:t>Id#4</w:t>
            </w:r>
          </w:p>
        </w:tc>
        <w:tc>
          <w:tcPr>
            <w:tcW w:w="811" w:type="dxa"/>
            <w:gridSpan w:val="2"/>
            <w:tcBorders>
              <w:bottom w:val="single" w:sz="4" w:space="0" w:color="000000" w:themeColor="text1"/>
            </w:tcBorders>
            <w:shd w:val="pct10" w:color="auto" w:fill="auto"/>
          </w:tcPr>
          <w:p w:rsidR="00B91826" w:rsidRDefault="00B91826" w:rsidP="00506439">
            <w:r>
              <w:t>%</w:t>
            </w:r>
          </w:p>
        </w:tc>
        <w:tc>
          <w:tcPr>
            <w:tcW w:w="787" w:type="dxa"/>
            <w:gridSpan w:val="2"/>
            <w:tcBorders>
              <w:bottom w:val="single" w:sz="4" w:space="0" w:color="000000" w:themeColor="text1"/>
            </w:tcBorders>
            <w:shd w:val="pct10" w:color="auto" w:fill="auto"/>
          </w:tcPr>
          <w:p w:rsidR="00B91826" w:rsidRDefault="00B91826" w:rsidP="00B91826">
            <w:r>
              <w:t>Id#5</w:t>
            </w:r>
          </w:p>
        </w:tc>
        <w:tc>
          <w:tcPr>
            <w:tcW w:w="787" w:type="dxa"/>
            <w:gridSpan w:val="2"/>
            <w:tcBorders>
              <w:bottom w:val="single" w:sz="4" w:space="0" w:color="000000" w:themeColor="text1"/>
            </w:tcBorders>
            <w:shd w:val="pct10" w:color="auto" w:fill="auto"/>
          </w:tcPr>
          <w:p w:rsidR="00B91826" w:rsidRDefault="00B91826" w:rsidP="00506439">
            <w:r>
              <w:t>%</w:t>
            </w:r>
          </w:p>
        </w:tc>
      </w:tr>
      <w:tr w:rsidR="00B91826">
        <w:tc>
          <w:tcPr>
            <w:tcW w:w="841" w:type="dxa"/>
            <w:gridSpan w:val="2"/>
            <w:shd w:val="pct10" w:color="auto" w:fill="auto"/>
          </w:tcPr>
          <w:p w:rsidR="00B91826" w:rsidRDefault="00B91826" w:rsidP="00C07138">
            <w:r>
              <w:t>MatId</w:t>
            </w:r>
          </w:p>
        </w:tc>
        <w:tc>
          <w:tcPr>
            <w:tcW w:w="842" w:type="dxa"/>
            <w:gridSpan w:val="2"/>
            <w:shd w:val="pct10" w:color="auto" w:fill="auto"/>
          </w:tcPr>
          <w:p w:rsidR="00B91826" w:rsidRDefault="00B91826" w:rsidP="00C07138">
            <w:r>
              <w:t>%</w:t>
            </w:r>
          </w:p>
        </w:tc>
        <w:tc>
          <w:tcPr>
            <w:tcW w:w="6453" w:type="dxa"/>
            <w:gridSpan w:val="18"/>
            <w:shd w:val="pct10" w:color="auto" w:fill="auto"/>
          </w:tcPr>
          <w:p w:rsidR="00B91826" w:rsidRDefault="00B91826" w:rsidP="00C07138"/>
        </w:tc>
      </w:tr>
    </w:tbl>
    <w:p w:rsidR="00C07138" w:rsidRDefault="00C07138" w:rsidP="00C07138">
      <w:pPr>
        <w:ind w:left="720"/>
      </w:pPr>
    </w:p>
    <w:p w:rsidR="007A40E5" w:rsidRDefault="00710C68" w:rsidP="00C07138">
      <w:pPr>
        <w:ind w:left="720"/>
      </w:pPr>
      <w:r>
        <w:t>*Note that if the ID translates to a skill or spell, then the Min</w:t>
      </w:r>
      <w:r w:rsidR="007A40E5">
        <w:t>/Max</w:t>
      </w:r>
      <w:r>
        <w:t xml:space="preserve"> field represents the skill/spell level</w:t>
      </w:r>
      <w:r w:rsidR="007A40E5">
        <w:t xml:space="preserve"> (or range)</w:t>
      </w:r>
      <w:r>
        <w:t>.</w:t>
      </w:r>
      <w:r w:rsidR="007A40E5">
        <w:t xml:space="preserve"> This will be checked each time the skill or spell is used. If you do not wish to have a range, just put the same value in both min and max fields. Ie 1 1 would mean that the spell or skill level is level 1 only.</w:t>
      </w:r>
    </w:p>
    <w:p w:rsidR="007A40E5" w:rsidRDefault="007A40E5" w:rsidP="00C07138">
      <w:pPr>
        <w:ind w:left="720"/>
      </w:pPr>
    </w:p>
    <w:p w:rsidR="00DF5CEA" w:rsidRDefault="007A40E5" w:rsidP="00C07138">
      <w:pPr>
        <w:ind w:left="720"/>
      </w:pPr>
      <w:r>
        <w:t>If an NPC has a skill or spell (spirae-using attack) they must have at least 1 attack that is physical (500+ id range) at a minimum of 5% frequency.</w:t>
      </w:r>
    </w:p>
    <w:p w:rsidR="007A40E5" w:rsidRDefault="007A40E5" w:rsidP="00C07138">
      <w:pPr>
        <w:ind w:left="720"/>
      </w:pPr>
    </w:p>
    <w:p w:rsidR="007A40E5" w:rsidRDefault="007A40E5" w:rsidP="00C07138">
      <w:pPr>
        <w:ind w:left="720"/>
      </w:pPr>
      <w:r>
        <w:t>Similarly note that all of the attacks combined must equal 100% frequency.</w:t>
      </w:r>
    </w:p>
    <w:p w:rsidR="00DF5CEA" w:rsidRDefault="00DF5CEA" w:rsidP="00C07138">
      <w:pPr>
        <w:ind w:left="720"/>
      </w:pPr>
    </w:p>
    <w:p w:rsidR="00D36381" w:rsidRPr="00D36381" w:rsidRDefault="00D36381" w:rsidP="00C07138">
      <w:pPr>
        <w:ind w:left="720"/>
        <w:rPr>
          <w:b/>
        </w:rPr>
      </w:pPr>
      <w:r w:rsidRPr="00D36381">
        <w:rPr>
          <w:b/>
        </w:rPr>
        <w:t>List</w:t>
      </w:r>
    </w:p>
    <w:tbl>
      <w:tblPr>
        <w:tblStyle w:val="TableGrid"/>
        <w:tblW w:w="0" w:type="auto"/>
        <w:tblInd w:w="720" w:type="dxa"/>
        <w:tblLayout w:type="fixed"/>
        <w:tblLook w:val="04A0"/>
      </w:tblPr>
      <w:tblGrid>
        <w:gridCol w:w="420"/>
        <w:gridCol w:w="421"/>
        <w:gridCol w:w="421"/>
        <w:gridCol w:w="421"/>
        <w:gridCol w:w="400"/>
        <w:gridCol w:w="401"/>
        <w:gridCol w:w="401"/>
        <w:gridCol w:w="401"/>
        <w:gridCol w:w="413"/>
        <w:gridCol w:w="414"/>
        <w:gridCol w:w="45"/>
        <w:gridCol w:w="368"/>
        <w:gridCol w:w="414"/>
        <w:gridCol w:w="405"/>
        <w:gridCol w:w="406"/>
        <w:gridCol w:w="405"/>
        <w:gridCol w:w="406"/>
        <w:gridCol w:w="393"/>
        <w:gridCol w:w="394"/>
        <w:gridCol w:w="393"/>
        <w:gridCol w:w="394"/>
      </w:tblGrid>
      <w:tr w:rsidR="00D36381" w:rsidRPr="00D36381">
        <w:tc>
          <w:tcPr>
            <w:tcW w:w="8136" w:type="dxa"/>
            <w:gridSpan w:val="21"/>
            <w:shd w:val="clear" w:color="auto" w:fill="FF0000"/>
          </w:tcPr>
          <w:p w:rsidR="00D36381" w:rsidRPr="00D36381" w:rsidRDefault="00D36381" w:rsidP="00D36381"/>
        </w:tc>
      </w:tr>
      <w:tr w:rsidR="00D36381">
        <w:tc>
          <w:tcPr>
            <w:tcW w:w="8136" w:type="dxa"/>
            <w:gridSpan w:val="21"/>
          </w:tcPr>
          <w:p w:rsidR="00D36381" w:rsidRDefault="00D36381" w:rsidP="00D36381">
            <w:r>
              <w:t>&lt;Image&gt;</w:t>
            </w:r>
          </w:p>
        </w:tc>
      </w:tr>
      <w:tr w:rsidR="00D36381">
        <w:tc>
          <w:tcPr>
            <w:tcW w:w="8136" w:type="dxa"/>
            <w:gridSpan w:val="21"/>
          </w:tcPr>
          <w:p w:rsidR="00D36381" w:rsidRDefault="00D36381" w:rsidP="00D36381">
            <w:r>
              <w:t>NPC ID #</w:t>
            </w:r>
            <w:r w:rsidR="001956C8">
              <w:t>1000</w:t>
            </w:r>
          </w:p>
        </w:tc>
      </w:tr>
      <w:tr w:rsidR="00D36381">
        <w:tc>
          <w:tcPr>
            <w:tcW w:w="4158" w:type="dxa"/>
            <w:gridSpan w:val="11"/>
          </w:tcPr>
          <w:p w:rsidR="00D36381" w:rsidRDefault="0002307E" w:rsidP="0002307E">
            <w:r>
              <w:t>a hungry brown bear</w:t>
            </w:r>
          </w:p>
        </w:tc>
        <w:tc>
          <w:tcPr>
            <w:tcW w:w="3978" w:type="dxa"/>
            <w:gridSpan w:val="10"/>
          </w:tcPr>
          <w:p w:rsidR="00D36381" w:rsidRDefault="0002307E" w:rsidP="00D36381">
            <w:r>
              <w:t>hungry brown bears</w:t>
            </w:r>
          </w:p>
        </w:tc>
      </w:tr>
      <w:tr w:rsidR="00D36381">
        <w:tc>
          <w:tcPr>
            <w:tcW w:w="8136" w:type="dxa"/>
            <w:gridSpan w:val="21"/>
          </w:tcPr>
          <w:p w:rsidR="00D36381" w:rsidRDefault="0002307E" w:rsidP="00D36381">
            <w:r>
              <w:t>A medium-brown bear eyes you back like he recognizes food when he sees it.</w:t>
            </w:r>
          </w:p>
        </w:tc>
      </w:tr>
      <w:tr w:rsidR="00D36381">
        <w:tc>
          <w:tcPr>
            <w:tcW w:w="8136" w:type="dxa"/>
            <w:gridSpan w:val="21"/>
          </w:tcPr>
          <w:p w:rsidR="00D36381" w:rsidRDefault="00D36381" w:rsidP="00D36381">
            <w:r>
              <w:t>Image File Location</w:t>
            </w:r>
          </w:p>
        </w:tc>
      </w:tr>
      <w:tr w:rsidR="00D36381">
        <w:tc>
          <w:tcPr>
            <w:tcW w:w="1683" w:type="dxa"/>
            <w:gridSpan w:val="4"/>
          </w:tcPr>
          <w:p w:rsidR="00D36381" w:rsidRDefault="0002307E" w:rsidP="00D36381">
            <w:r>
              <w:t>20</w:t>
            </w:r>
          </w:p>
        </w:tc>
        <w:tc>
          <w:tcPr>
            <w:tcW w:w="1603" w:type="dxa"/>
            <w:gridSpan w:val="4"/>
          </w:tcPr>
          <w:p w:rsidR="00D36381" w:rsidRDefault="0002307E" w:rsidP="00D36381">
            <w:r>
              <w:t>10</w:t>
            </w:r>
          </w:p>
        </w:tc>
        <w:tc>
          <w:tcPr>
            <w:tcW w:w="1654" w:type="dxa"/>
            <w:gridSpan w:val="5"/>
          </w:tcPr>
          <w:p w:rsidR="00D36381" w:rsidRDefault="0002307E" w:rsidP="00D36381">
            <w:r>
              <w:t>17</w:t>
            </w:r>
          </w:p>
        </w:tc>
        <w:tc>
          <w:tcPr>
            <w:tcW w:w="1622" w:type="dxa"/>
            <w:gridSpan w:val="4"/>
          </w:tcPr>
          <w:p w:rsidR="00D36381" w:rsidRDefault="0002307E" w:rsidP="00D36381">
            <w:r>
              <w:t>0</w:t>
            </w:r>
          </w:p>
        </w:tc>
        <w:tc>
          <w:tcPr>
            <w:tcW w:w="1574" w:type="dxa"/>
            <w:gridSpan w:val="4"/>
          </w:tcPr>
          <w:p w:rsidR="00D36381" w:rsidRDefault="0002307E" w:rsidP="00D36381">
            <w:r>
              <w:t>18</w:t>
            </w:r>
          </w:p>
        </w:tc>
      </w:tr>
      <w:tr w:rsidR="00D36381">
        <w:tc>
          <w:tcPr>
            <w:tcW w:w="1683" w:type="dxa"/>
            <w:gridSpan w:val="4"/>
          </w:tcPr>
          <w:p w:rsidR="00D36381" w:rsidRDefault="0002307E" w:rsidP="00D36381">
            <w:r>
              <w:t>5</w:t>
            </w:r>
          </w:p>
        </w:tc>
        <w:tc>
          <w:tcPr>
            <w:tcW w:w="1603" w:type="dxa"/>
            <w:gridSpan w:val="4"/>
          </w:tcPr>
          <w:p w:rsidR="00D36381" w:rsidRDefault="0002307E" w:rsidP="00D36381">
            <w:r>
              <w:t>5</w:t>
            </w:r>
          </w:p>
        </w:tc>
        <w:tc>
          <w:tcPr>
            <w:tcW w:w="1654" w:type="dxa"/>
            <w:gridSpan w:val="5"/>
          </w:tcPr>
          <w:p w:rsidR="00D36381" w:rsidRDefault="0002307E" w:rsidP="00D36381">
            <w:r>
              <w:t>54</w:t>
            </w:r>
          </w:p>
        </w:tc>
        <w:tc>
          <w:tcPr>
            <w:tcW w:w="1622" w:type="dxa"/>
            <w:gridSpan w:val="4"/>
          </w:tcPr>
          <w:p w:rsidR="00D36381" w:rsidRDefault="0002307E" w:rsidP="00D36381">
            <w:r>
              <w:t>1</w:t>
            </w:r>
          </w:p>
        </w:tc>
        <w:tc>
          <w:tcPr>
            <w:tcW w:w="1574" w:type="dxa"/>
            <w:gridSpan w:val="4"/>
          </w:tcPr>
          <w:p w:rsidR="00D36381" w:rsidRDefault="0002307E" w:rsidP="00D36381">
            <w:r>
              <w:t>Male</w:t>
            </w:r>
          </w:p>
        </w:tc>
      </w:tr>
      <w:tr w:rsidR="00D36381">
        <w:tc>
          <w:tcPr>
            <w:tcW w:w="4158" w:type="dxa"/>
            <w:gridSpan w:val="11"/>
          </w:tcPr>
          <w:p w:rsidR="00D36381" w:rsidRDefault="00C47326" w:rsidP="00D36381">
            <w:r>
              <w:t>0</w:t>
            </w:r>
          </w:p>
        </w:tc>
        <w:tc>
          <w:tcPr>
            <w:tcW w:w="3978" w:type="dxa"/>
            <w:gridSpan w:val="10"/>
          </w:tcPr>
          <w:p w:rsidR="00D36381" w:rsidRDefault="00C47326" w:rsidP="00D36381">
            <w:r>
              <w:t>3</w:t>
            </w:r>
            <w:r w:rsidR="0002307E">
              <w:t>0</w:t>
            </w:r>
          </w:p>
        </w:tc>
      </w:tr>
      <w:tr w:rsidR="00DF5CEA">
        <w:tc>
          <w:tcPr>
            <w:tcW w:w="4158" w:type="dxa"/>
            <w:gridSpan w:val="11"/>
          </w:tcPr>
          <w:p w:rsidR="00DF5CEA" w:rsidRDefault="00DF5CEA" w:rsidP="00DF5CEA">
            <w:r>
              <w:t>11</w:t>
            </w:r>
          </w:p>
        </w:tc>
        <w:tc>
          <w:tcPr>
            <w:tcW w:w="3978" w:type="dxa"/>
            <w:gridSpan w:val="10"/>
          </w:tcPr>
          <w:p w:rsidR="00DF5CEA" w:rsidRDefault="00DF5CEA" w:rsidP="00D36381">
            <w:r>
              <w:t>17</w:t>
            </w:r>
          </w:p>
        </w:tc>
      </w:tr>
      <w:tr w:rsidR="00D36381">
        <w:tc>
          <w:tcPr>
            <w:tcW w:w="1683" w:type="dxa"/>
            <w:gridSpan w:val="4"/>
            <w:tcBorders>
              <w:bottom w:val="single" w:sz="4" w:space="0" w:color="000000" w:themeColor="text1"/>
            </w:tcBorders>
          </w:tcPr>
          <w:p w:rsidR="00D36381" w:rsidRDefault="0002307E" w:rsidP="00C47326">
            <w:r>
              <w:t>5</w:t>
            </w:r>
            <w:r w:rsidR="00C47326">
              <w:t>1</w:t>
            </w:r>
            <w:r>
              <w:t>000</w:t>
            </w:r>
          </w:p>
        </w:tc>
        <w:tc>
          <w:tcPr>
            <w:tcW w:w="1603" w:type="dxa"/>
            <w:gridSpan w:val="4"/>
            <w:tcBorders>
              <w:bottom w:val="single" w:sz="4" w:space="0" w:color="000000" w:themeColor="text1"/>
            </w:tcBorders>
          </w:tcPr>
          <w:p w:rsidR="00D36381" w:rsidRDefault="0002307E" w:rsidP="00D36381">
            <w:r>
              <w:t>0</w:t>
            </w:r>
          </w:p>
        </w:tc>
        <w:tc>
          <w:tcPr>
            <w:tcW w:w="1654" w:type="dxa"/>
            <w:gridSpan w:val="5"/>
            <w:tcBorders>
              <w:bottom w:val="single" w:sz="4" w:space="0" w:color="000000" w:themeColor="text1"/>
            </w:tcBorders>
          </w:tcPr>
          <w:p w:rsidR="00D36381" w:rsidRDefault="0002307E" w:rsidP="00D36381">
            <w:r>
              <w:t>0</w:t>
            </w:r>
          </w:p>
        </w:tc>
        <w:tc>
          <w:tcPr>
            <w:tcW w:w="1622" w:type="dxa"/>
            <w:gridSpan w:val="4"/>
            <w:tcBorders>
              <w:bottom w:val="single" w:sz="4" w:space="0" w:color="000000" w:themeColor="text1"/>
            </w:tcBorders>
          </w:tcPr>
          <w:p w:rsidR="00D36381" w:rsidRDefault="0002307E" w:rsidP="00D36381">
            <w:r>
              <w:t>0</w:t>
            </w:r>
          </w:p>
        </w:tc>
        <w:tc>
          <w:tcPr>
            <w:tcW w:w="1574" w:type="dxa"/>
            <w:gridSpan w:val="4"/>
            <w:tcBorders>
              <w:bottom w:val="single" w:sz="4" w:space="0" w:color="000000" w:themeColor="text1"/>
            </w:tcBorders>
          </w:tcPr>
          <w:p w:rsidR="00D36381" w:rsidRDefault="0002307E" w:rsidP="00D36381">
            <w:r>
              <w:t>0</w:t>
            </w:r>
          </w:p>
        </w:tc>
      </w:tr>
      <w:tr w:rsidR="00D36381">
        <w:tc>
          <w:tcPr>
            <w:tcW w:w="8136" w:type="dxa"/>
            <w:gridSpan w:val="21"/>
            <w:shd w:val="clear" w:color="auto" w:fill="DAEEF3" w:themeFill="accent5" w:themeFillTint="33"/>
          </w:tcPr>
          <w:p w:rsidR="00D36381" w:rsidRDefault="00D36381" w:rsidP="00D36381">
            <w:pPr>
              <w:jc w:val="center"/>
            </w:pPr>
            <w:r>
              <w:lastRenderedPageBreak/>
              <w:t>Skill / Spell</w:t>
            </w:r>
          </w:p>
        </w:tc>
      </w:tr>
      <w:tr w:rsidR="00D3477F">
        <w:tc>
          <w:tcPr>
            <w:tcW w:w="420" w:type="dxa"/>
          </w:tcPr>
          <w:p w:rsidR="00D3477F" w:rsidRDefault="00051817" w:rsidP="00D36381">
            <w:r>
              <w:t>500</w:t>
            </w:r>
          </w:p>
        </w:tc>
        <w:tc>
          <w:tcPr>
            <w:tcW w:w="421" w:type="dxa"/>
          </w:tcPr>
          <w:p w:rsidR="00D3477F" w:rsidRDefault="00D3477F" w:rsidP="00D36381">
            <w:r>
              <w:t>100</w:t>
            </w:r>
          </w:p>
        </w:tc>
        <w:tc>
          <w:tcPr>
            <w:tcW w:w="421" w:type="dxa"/>
          </w:tcPr>
          <w:p w:rsidR="00D3477F" w:rsidRDefault="00C47326" w:rsidP="00D36381">
            <w:r>
              <w:t>1</w:t>
            </w:r>
          </w:p>
        </w:tc>
        <w:tc>
          <w:tcPr>
            <w:tcW w:w="421" w:type="dxa"/>
          </w:tcPr>
          <w:p w:rsidR="00D3477F" w:rsidRDefault="00C47326" w:rsidP="00D36381">
            <w:r>
              <w:t>3</w:t>
            </w:r>
          </w:p>
        </w:tc>
        <w:tc>
          <w:tcPr>
            <w:tcW w:w="400" w:type="dxa"/>
          </w:tcPr>
          <w:p w:rsidR="00D3477F" w:rsidRDefault="00D3477F" w:rsidP="00D36381">
            <w:r>
              <w:t>ID#2</w:t>
            </w:r>
          </w:p>
        </w:tc>
        <w:tc>
          <w:tcPr>
            <w:tcW w:w="401" w:type="dxa"/>
          </w:tcPr>
          <w:p w:rsidR="00D3477F" w:rsidRDefault="00D3477F" w:rsidP="00D36381">
            <w:r>
              <w:t>%</w:t>
            </w:r>
          </w:p>
        </w:tc>
        <w:tc>
          <w:tcPr>
            <w:tcW w:w="401" w:type="dxa"/>
          </w:tcPr>
          <w:p w:rsidR="00D3477F" w:rsidRDefault="00D3477F" w:rsidP="00D36381"/>
        </w:tc>
        <w:tc>
          <w:tcPr>
            <w:tcW w:w="401" w:type="dxa"/>
          </w:tcPr>
          <w:p w:rsidR="00D3477F" w:rsidRDefault="00D3477F" w:rsidP="00D36381"/>
        </w:tc>
        <w:tc>
          <w:tcPr>
            <w:tcW w:w="413" w:type="dxa"/>
          </w:tcPr>
          <w:p w:rsidR="00D3477F" w:rsidRDefault="00D3477F" w:rsidP="00D36381">
            <w:r>
              <w:t>ID#3</w:t>
            </w:r>
          </w:p>
        </w:tc>
        <w:tc>
          <w:tcPr>
            <w:tcW w:w="414" w:type="dxa"/>
          </w:tcPr>
          <w:p w:rsidR="00D3477F" w:rsidRDefault="00D3477F" w:rsidP="00D36381">
            <w:r>
              <w:t>%</w:t>
            </w:r>
          </w:p>
        </w:tc>
        <w:tc>
          <w:tcPr>
            <w:tcW w:w="413" w:type="dxa"/>
            <w:gridSpan w:val="2"/>
          </w:tcPr>
          <w:p w:rsidR="00D3477F" w:rsidRDefault="00D3477F" w:rsidP="00D36381"/>
        </w:tc>
        <w:tc>
          <w:tcPr>
            <w:tcW w:w="414" w:type="dxa"/>
          </w:tcPr>
          <w:p w:rsidR="00D3477F" w:rsidRDefault="00D3477F" w:rsidP="00D36381"/>
        </w:tc>
        <w:tc>
          <w:tcPr>
            <w:tcW w:w="405" w:type="dxa"/>
          </w:tcPr>
          <w:p w:rsidR="00D3477F" w:rsidRDefault="00D3477F" w:rsidP="00D36381">
            <w:r>
              <w:t>ID#4</w:t>
            </w:r>
          </w:p>
        </w:tc>
        <w:tc>
          <w:tcPr>
            <w:tcW w:w="406" w:type="dxa"/>
          </w:tcPr>
          <w:p w:rsidR="00D3477F" w:rsidRDefault="00D3477F" w:rsidP="00D36381">
            <w:r>
              <w:t>%</w:t>
            </w:r>
          </w:p>
        </w:tc>
        <w:tc>
          <w:tcPr>
            <w:tcW w:w="405" w:type="dxa"/>
          </w:tcPr>
          <w:p w:rsidR="00D3477F" w:rsidRDefault="00D3477F" w:rsidP="00D36381"/>
        </w:tc>
        <w:tc>
          <w:tcPr>
            <w:tcW w:w="406" w:type="dxa"/>
          </w:tcPr>
          <w:p w:rsidR="00D3477F" w:rsidRDefault="00D3477F" w:rsidP="00D36381"/>
        </w:tc>
        <w:tc>
          <w:tcPr>
            <w:tcW w:w="393" w:type="dxa"/>
          </w:tcPr>
          <w:p w:rsidR="00D3477F" w:rsidRDefault="00D3477F" w:rsidP="00D36381">
            <w:r>
              <w:t>ID#5</w:t>
            </w:r>
          </w:p>
        </w:tc>
        <w:tc>
          <w:tcPr>
            <w:tcW w:w="394" w:type="dxa"/>
          </w:tcPr>
          <w:p w:rsidR="00D3477F" w:rsidRDefault="00D3477F" w:rsidP="00D36381">
            <w:r>
              <w:t>%</w:t>
            </w:r>
          </w:p>
        </w:tc>
        <w:tc>
          <w:tcPr>
            <w:tcW w:w="393" w:type="dxa"/>
          </w:tcPr>
          <w:p w:rsidR="00D3477F" w:rsidRDefault="00D3477F" w:rsidP="00D36381"/>
        </w:tc>
        <w:tc>
          <w:tcPr>
            <w:tcW w:w="394" w:type="dxa"/>
          </w:tcPr>
          <w:p w:rsidR="00D3477F" w:rsidRDefault="00D3477F" w:rsidP="00D36381"/>
        </w:tc>
      </w:tr>
      <w:tr w:rsidR="00D3477F">
        <w:tc>
          <w:tcPr>
            <w:tcW w:w="420" w:type="dxa"/>
            <w:tcBorders>
              <w:bottom w:val="single" w:sz="4" w:space="0" w:color="000000" w:themeColor="text1"/>
            </w:tcBorders>
          </w:tcPr>
          <w:p w:rsidR="00D3477F" w:rsidRDefault="00D3477F" w:rsidP="00D36381">
            <w:r>
              <w:t>ID#6</w:t>
            </w:r>
          </w:p>
        </w:tc>
        <w:tc>
          <w:tcPr>
            <w:tcW w:w="421" w:type="dxa"/>
            <w:tcBorders>
              <w:bottom w:val="single" w:sz="4" w:space="0" w:color="000000" w:themeColor="text1"/>
            </w:tcBorders>
          </w:tcPr>
          <w:p w:rsidR="00D3477F" w:rsidRDefault="00D3477F" w:rsidP="00D36381">
            <w:r>
              <w:t>%</w:t>
            </w:r>
          </w:p>
        </w:tc>
        <w:tc>
          <w:tcPr>
            <w:tcW w:w="421" w:type="dxa"/>
            <w:tcBorders>
              <w:bottom w:val="single" w:sz="4" w:space="0" w:color="000000" w:themeColor="text1"/>
            </w:tcBorders>
          </w:tcPr>
          <w:p w:rsidR="00D3477F" w:rsidRDefault="00D3477F" w:rsidP="00D36381"/>
        </w:tc>
        <w:tc>
          <w:tcPr>
            <w:tcW w:w="421" w:type="dxa"/>
            <w:tcBorders>
              <w:bottom w:val="single" w:sz="4" w:space="0" w:color="000000" w:themeColor="text1"/>
            </w:tcBorders>
          </w:tcPr>
          <w:p w:rsidR="00D3477F" w:rsidRDefault="00D3477F" w:rsidP="00D36381"/>
        </w:tc>
        <w:tc>
          <w:tcPr>
            <w:tcW w:w="400" w:type="dxa"/>
            <w:tcBorders>
              <w:bottom w:val="single" w:sz="4" w:space="0" w:color="000000" w:themeColor="text1"/>
            </w:tcBorders>
          </w:tcPr>
          <w:p w:rsidR="00D3477F" w:rsidRDefault="00D3477F" w:rsidP="00D36381">
            <w:r>
              <w:t>ID#7</w:t>
            </w:r>
          </w:p>
        </w:tc>
        <w:tc>
          <w:tcPr>
            <w:tcW w:w="401" w:type="dxa"/>
            <w:tcBorders>
              <w:bottom w:val="single" w:sz="4" w:space="0" w:color="000000" w:themeColor="text1"/>
            </w:tcBorders>
          </w:tcPr>
          <w:p w:rsidR="00D3477F" w:rsidRDefault="00D3477F" w:rsidP="00D36381">
            <w:r>
              <w:t>%</w:t>
            </w:r>
          </w:p>
        </w:tc>
        <w:tc>
          <w:tcPr>
            <w:tcW w:w="401" w:type="dxa"/>
            <w:tcBorders>
              <w:bottom w:val="single" w:sz="4" w:space="0" w:color="000000" w:themeColor="text1"/>
            </w:tcBorders>
          </w:tcPr>
          <w:p w:rsidR="00D3477F" w:rsidRDefault="00D3477F" w:rsidP="00D36381"/>
        </w:tc>
        <w:tc>
          <w:tcPr>
            <w:tcW w:w="401" w:type="dxa"/>
            <w:tcBorders>
              <w:bottom w:val="single" w:sz="4" w:space="0" w:color="000000" w:themeColor="text1"/>
            </w:tcBorders>
          </w:tcPr>
          <w:p w:rsidR="00D3477F" w:rsidRDefault="00D3477F" w:rsidP="00D36381"/>
        </w:tc>
        <w:tc>
          <w:tcPr>
            <w:tcW w:w="413" w:type="dxa"/>
            <w:tcBorders>
              <w:bottom w:val="single" w:sz="4" w:space="0" w:color="000000" w:themeColor="text1"/>
            </w:tcBorders>
          </w:tcPr>
          <w:p w:rsidR="00D3477F" w:rsidRDefault="00D3477F" w:rsidP="00D36381">
            <w:r>
              <w:t>ID#8</w:t>
            </w:r>
          </w:p>
        </w:tc>
        <w:tc>
          <w:tcPr>
            <w:tcW w:w="414" w:type="dxa"/>
            <w:tcBorders>
              <w:bottom w:val="single" w:sz="4" w:space="0" w:color="000000" w:themeColor="text1"/>
            </w:tcBorders>
          </w:tcPr>
          <w:p w:rsidR="00D3477F" w:rsidRDefault="00D3477F" w:rsidP="00D36381">
            <w:r>
              <w:t>%</w:t>
            </w:r>
          </w:p>
        </w:tc>
        <w:tc>
          <w:tcPr>
            <w:tcW w:w="413" w:type="dxa"/>
            <w:gridSpan w:val="2"/>
            <w:tcBorders>
              <w:bottom w:val="single" w:sz="4" w:space="0" w:color="000000" w:themeColor="text1"/>
            </w:tcBorders>
          </w:tcPr>
          <w:p w:rsidR="00D3477F" w:rsidRDefault="00D3477F" w:rsidP="00D36381"/>
        </w:tc>
        <w:tc>
          <w:tcPr>
            <w:tcW w:w="414" w:type="dxa"/>
            <w:tcBorders>
              <w:bottom w:val="single" w:sz="4" w:space="0" w:color="000000" w:themeColor="text1"/>
            </w:tcBorders>
          </w:tcPr>
          <w:p w:rsidR="00D3477F" w:rsidRDefault="00D3477F" w:rsidP="00D36381"/>
        </w:tc>
        <w:tc>
          <w:tcPr>
            <w:tcW w:w="405" w:type="dxa"/>
            <w:tcBorders>
              <w:bottom w:val="single" w:sz="4" w:space="0" w:color="000000" w:themeColor="text1"/>
            </w:tcBorders>
          </w:tcPr>
          <w:p w:rsidR="00D3477F" w:rsidRDefault="00D3477F" w:rsidP="00D36381">
            <w:r>
              <w:t>ID#9</w:t>
            </w:r>
          </w:p>
        </w:tc>
        <w:tc>
          <w:tcPr>
            <w:tcW w:w="406" w:type="dxa"/>
            <w:tcBorders>
              <w:bottom w:val="single" w:sz="4" w:space="0" w:color="000000" w:themeColor="text1"/>
            </w:tcBorders>
          </w:tcPr>
          <w:p w:rsidR="00D3477F" w:rsidRDefault="00D3477F" w:rsidP="00D36381">
            <w:r>
              <w:t>%</w:t>
            </w:r>
          </w:p>
        </w:tc>
        <w:tc>
          <w:tcPr>
            <w:tcW w:w="405" w:type="dxa"/>
            <w:tcBorders>
              <w:bottom w:val="single" w:sz="4" w:space="0" w:color="000000" w:themeColor="text1"/>
            </w:tcBorders>
          </w:tcPr>
          <w:p w:rsidR="00D3477F" w:rsidRDefault="00D3477F" w:rsidP="00D36381"/>
        </w:tc>
        <w:tc>
          <w:tcPr>
            <w:tcW w:w="406" w:type="dxa"/>
            <w:tcBorders>
              <w:bottom w:val="single" w:sz="4" w:space="0" w:color="000000" w:themeColor="text1"/>
            </w:tcBorders>
          </w:tcPr>
          <w:p w:rsidR="00D3477F" w:rsidRDefault="00D3477F" w:rsidP="00D36381"/>
        </w:tc>
        <w:tc>
          <w:tcPr>
            <w:tcW w:w="393" w:type="dxa"/>
            <w:tcBorders>
              <w:bottom w:val="single" w:sz="4" w:space="0" w:color="000000" w:themeColor="text1"/>
            </w:tcBorders>
          </w:tcPr>
          <w:p w:rsidR="00D3477F" w:rsidRDefault="00D3477F" w:rsidP="00D36381">
            <w:r>
              <w:t>ID#1</w:t>
            </w:r>
          </w:p>
        </w:tc>
        <w:tc>
          <w:tcPr>
            <w:tcW w:w="394" w:type="dxa"/>
            <w:tcBorders>
              <w:bottom w:val="single" w:sz="4" w:space="0" w:color="000000" w:themeColor="text1"/>
            </w:tcBorders>
          </w:tcPr>
          <w:p w:rsidR="00D3477F" w:rsidRDefault="00D3477F" w:rsidP="00D36381">
            <w:r>
              <w:t>%</w:t>
            </w:r>
          </w:p>
        </w:tc>
        <w:tc>
          <w:tcPr>
            <w:tcW w:w="393" w:type="dxa"/>
            <w:tcBorders>
              <w:bottom w:val="single" w:sz="4" w:space="0" w:color="000000" w:themeColor="text1"/>
            </w:tcBorders>
          </w:tcPr>
          <w:p w:rsidR="00D3477F" w:rsidRDefault="00D3477F" w:rsidP="00D36381"/>
        </w:tc>
        <w:tc>
          <w:tcPr>
            <w:tcW w:w="394" w:type="dxa"/>
            <w:tcBorders>
              <w:bottom w:val="single" w:sz="4" w:space="0" w:color="000000" w:themeColor="text1"/>
            </w:tcBorders>
          </w:tcPr>
          <w:p w:rsidR="00D3477F" w:rsidRDefault="00D3477F" w:rsidP="00D36381"/>
        </w:tc>
      </w:tr>
      <w:tr w:rsidR="00D36381">
        <w:tc>
          <w:tcPr>
            <w:tcW w:w="8136" w:type="dxa"/>
            <w:gridSpan w:val="21"/>
            <w:shd w:val="clear" w:color="auto" w:fill="DAEEF3" w:themeFill="accent5" w:themeFillTint="33"/>
          </w:tcPr>
          <w:p w:rsidR="00D36381" w:rsidRDefault="00D36381" w:rsidP="00D36381">
            <w:pPr>
              <w:jc w:val="center"/>
            </w:pPr>
            <w:r>
              <w:t>Item(s)</w:t>
            </w:r>
          </w:p>
        </w:tc>
      </w:tr>
      <w:tr w:rsidR="00D36381">
        <w:tc>
          <w:tcPr>
            <w:tcW w:w="841" w:type="dxa"/>
            <w:gridSpan w:val="2"/>
          </w:tcPr>
          <w:p w:rsidR="00D36381" w:rsidRDefault="0002307E" w:rsidP="00D36381">
            <w:r>
              <w:t>1</w:t>
            </w:r>
          </w:p>
        </w:tc>
        <w:tc>
          <w:tcPr>
            <w:tcW w:w="842" w:type="dxa"/>
            <w:gridSpan w:val="2"/>
          </w:tcPr>
          <w:p w:rsidR="00D36381" w:rsidRDefault="00583B0B" w:rsidP="00D36381">
            <w:r>
              <w:t>20</w:t>
            </w:r>
            <w:r w:rsidR="00D36381">
              <w:t>%</w:t>
            </w:r>
          </w:p>
        </w:tc>
        <w:tc>
          <w:tcPr>
            <w:tcW w:w="801" w:type="dxa"/>
            <w:gridSpan w:val="2"/>
            <w:tcBorders>
              <w:bottom w:val="single" w:sz="4" w:space="0" w:color="000000" w:themeColor="text1"/>
            </w:tcBorders>
          </w:tcPr>
          <w:p w:rsidR="00D36381" w:rsidRDefault="00D36381" w:rsidP="00D36381">
            <w:r>
              <w:t>Id#2</w:t>
            </w:r>
          </w:p>
        </w:tc>
        <w:tc>
          <w:tcPr>
            <w:tcW w:w="802" w:type="dxa"/>
            <w:gridSpan w:val="2"/>
            <w:tcBorders>
              <w:bottom w:val="single" w:sz="4" w:space="0" w:color="000000" w:themeColor="text1"/>
            </w:tcBorders>
          </w:tcPr>
          <w:p w:rsidR="00D36381" w:rsidRDefault="00D36381" w:rsidP="00D36381">
            <w:r>
              <w:t>%</w:t>
            </w:r>
          </w:p>
        </w:tc>
        <w:tc>
          <w:tcPr>
            <w:tcW w:w="827" w:type="dxa"/>
            <w:gridSpan w:val="2"/>
            <w:tcBorders>
              <w:bottom w:val="single" w:sz="4" w:space="0" w:color="000000" w:themeColor="text1"/>
            </w:tcBorders>
          </w:tcPr>
          <w:p w:rsidR="00D36381" w:rsidRDefault="00D36381" w:rsidP="00D36381">
            <w:r>
              <w:t>Id#3</w:t>
            </w:r>
          </w:p>
        </w:tc>
        <w:tc>
          <w:tcPr>
            <w:tcW w:w="827" w:type="dxa"/>
            <w:gridSpan w:val="3"/>
            <w:tcBorders>
              <w:bottom w:val="single" w:sz="4" w:space="0" w:color="000000" w:themeColor="text1"/>
            </w:tcBorders>
          </w:tcPr>
          <w:p w:rsidR="00D36381" w:rsidRDefault="00D36381" w:rsidP="00D36381">
            <w:r>
              <w:t>%</w:t>
            </w:r>
          </w:p>
        </w:tc>
        <w:tc>
          <w:tcPr>
            <w:tcW w:w="811" w:type="dxa"/>
            <w:gridSpan w:val="2"/>
            <w:tcBorders>
              <w:bottom w:val="single" w:sz="4" w:space="0" w:color="000000" w:themeColor="text1"/>
            </w:tcBorders>
          </w:tcPr>
          <w:p w:rsidR="00D36381" w:rsidRDefault="00D36381" w:rsidP="00D36381">
            <w:r>
              <w:t>Id#4</w:t>
            </w:r>
          </w:p>
        </w:tc>
        <w:tc>
          <w:tcPr>
            <w:tcW w:w="811" w:type="dxa"/>
            <w:gridSpan w:val="2"/>
            <w:tcBorders>
              <w:bottom w:val="single" w:sz="4" w:space="0" w:color="000000" w:themeColor="text1"/>
            </w:tcBorders>
          </w:tcPr>
          <w:p w:rsidR="00D36381" w:rsidRDefault="00D36381" w:rsidP="00D36381">
            <w:r>
              <w:t>%</w:t>
            </w:r>
          </w:p>
        </w:tc>
        <w:tc>
          <w:tcPr>
            <w:tcW w:w="787" w:type="dxa"/>
            <w:gridSpan w:val="2"/>
            <w:tcBorders>
              <w:bottom w:val="single" w:sz="4" w:space="0" w:color="000000" w:themeColor="text1"/>
            </w:tcBorders>
          </w:tcPr>
          <w:p w:rsidR="00D36381" w:rsidRDefault="00D36381" w:rsidP="00D36381">
            <w:r>
              <w:t>Id#5</w:t>
            </w:r>
          </w:p>
        </w:tc>
        <w:tc>
          <w:tcPr>
            <w:tcW w:w="787" w:type="dxa"/>
            <w:gridSpan w:val="2"/>
            <w:tcBorders>
              <w:bottom w:val="single" w:sz="4" w:space="0" w:color="000000" w:themeColor="text1"/>
            </w:tcBorders>
          </w:tcPr>
          <w:p w:rsidR="00D36381" w:rsidRDefault="00D36381" w:rsidP="00D36381">
            <w:r>
              <w:t>%</w:t>
            </w:r>
          </w:p>
        </w:tc>
      </w:tr>
      <w:tr w:rsidR="00D36381">
        <w:tc>
          <w:tcPr>
            <w:tcW w:w="841" w:type="dxa"/>
            <w:gridSpan w:val="2"/>
            <w:tcBorders>
              <w:bottom w:val="single" w:sz="4" w:space="0" w:color="000000" w:themeColor="text1"/>
            </w:tcBorders>
          </w:tcPr>
          <w:p w:rsidR="00D36381" w:rsidRDefault="0002307E" w:rsidP="00D36381">
            <w:r>
              <w:t>50000</w:t>
            </w:r>
          </w:p>
        </w:tc>
        <w:tc>
          <w:tcPr>
            <w:tcW w:w="842" w:type="dxa"/>
            <w:gridSpan w:val="2"/>
            <w:tcBorders>
              <w:bottom w:val="single" w:sz="4" w:space="0" w:color="000000" w:themeColor="text1"/>
            </w:tcBorders>
          </w:tcPr>
          <w:p w:rsidR="00D36381" w:rsidRDefault="0002307E" w:rsidP="00D36381">
            <w:r>
              <w:t>2%</w:t>
            </w:r>
          </w:p>
        </w:tc>
        <w:tc>
          <w:tcPr>
            <w:tcW w:w="6453" w:type="dxa"/>
            <w:gridSpan w:val="17"/>
            <w:tcBorders>
              <w:bottom w:val="single" w:sz="4" w:space="0" w:color="000000" w:themeColor="text1"/>
            </w:tcBorders>
            <w:shd w:val="solid" w:color="auto" w:fill="auto"/>
          </w:tcPr>
          <w:p w:rsidR="00D36381" w:rsidRDefault="00D36381" w:rsidP="00D36381"/>
        </w:tc>
      </w:tr>
      <w:tr w:rsidR="00D36381">
        <w:tc>
          <w:tcPr>
            <w:tcW w:w="8136" w:type="dxa"/>
            <w:gridSpan w:val="21"/>
            <w:shd w:val="clear" w:color="auto" w:fill="FF0000"/>
          </w:tcPr>
          <w:p w:rsidR="00D36381" w:rsidRPr="00D36381" w:rsidRDefault="00D36381" w:rsidP="00D36381"/>
        </w:tc>
      </w:tr>
      <w:tr w:rsidR="00D36381">
        <w:tc>
          <w:tcPr>
            <w:tcW w:w="8136" w:type="dxa"/>
            <w:gridSpan w:val="21"/>
          </w:tcPr>
          <w:p w:rsidR="00D36381" w:rsidRDefault="00D36381" w:rsidP="00D36381">
            <w:r>
              <w:t>&lt;Image&gt;</w:t>
            </w:r>
          </w:p>
        </w:tc>
      </w:tr>
      <w:tr w:rsidR="00D36381">
        <w:tc>
          <w:tcPr>
            <w:tcW w:w="8136" w:type="dxa"/>
            <w:gridSpan w:val="21"/>
          </w:tcPr>
          <w:p w:rsidR="00D36381" w:rsidRDefault="00D36381" w:rsidP="00D36381">
            <w:r>
              <w:t>NPC ID #</w:t>
            </w:r>
            <w:r w:rsidR="00C47326">
              <w:t>1001</w:t>
            </w:r>
          </w:p>
        </w:tc>
      </w:tr>
      <w:tr w:rsidR="00D36381">
        <w:tc>
          <w:tcPr>
            <w:tcW w:w="4158" w:type="dxa"/>
            <w:gridSpan w:val="11"/>
          </w:tcPr>
          <w:p w:rsidR="00D36381" w:rsidRDefault="00C47326" w:rsidP="00D36381">
            <w:r>
              <w:t>a knoll wanderer</w:t>
            </w:r>
          </w:p>
        </w:tc>
        <w:tc>
          <w:tcPr>
            <w:tcW w:w="3978" w:type="dxa"/>
            <w:gridSpan w:val="10"/>
          </w:tcPr>
          <w:p w:rsidR="00D36381" w:rsidRDefault="00C47326" w:rsidP="00D36381">
            <w:r>
              <w:t>knoll wanderers</w:t>
            </w:r>
          </w:p>
        </w:tc>
      </w:tr>
      <w:tr w:rsidR="00D36381">
        <w:tc>
          <w:tcPr>
            <w:tcW w:w="8136" w:type="dxa"/>
            <w:gridSpan w:val="21"/>
          </w:tcPr>
          <w:p w:rsidR="00D36381" w:rsidRDefault="00C47326" w:rsidP="00D36381">
            <w:r>
              <w:t>A young female knoll looks back at you nervously.</w:t>
            </w:r>
          </w:p>
        </w:tc>
      </w:tr>
      <w:tr w:rsidR="00D36381">
        <w:tc>
          <w:tcPr>
            <w:tcW w:w="8136" w:type="dxa"/>
            <w:gridSpan w:val="21"/>
          </w:tcPr>
          <w:p w:rsidR="00D36381" w:rsidRDefault="00D36381" w:rsidP="00D36381">
            <w:r>
              <w:t>Image File Location</w:t>
            </w:r>
          </w:p>
        </w:tc>
      </w:tr>
      <w:tr w:rsidR="00D36381">
        <w:tc>
          <w:tcPr>
            <w:tcW w:w="1683" w:type="dxa"/>
            <w:gridSpan w:val="4"/>
          </w:tcPr>
          <w:p w:rsidR="00D36381" w:rsidRDefault="00C47326" w:rsidP="00D36381">
            <w:r>
              <w:t>15</w:t>
            </w:r>
          </w:p>
        </w:tc>
        <w:tc>
          <w:tcPr>
            <w:tcW w:w="1603" w:type="dxa"/>
            <w:gridSpan w:val="4"/>
          </w:tcPr>
          <w:p w:rsidR="00D36381" w:rsidRDefault="00C47326" w:rsidP="00D36381">
            <w:r>
              <w:t>15</w:t>
            </w:r>
          </w:p>
        </w:tc>
        <w:tc>
          <w:tcPr>
            <w:tcW w:w="1654" w:type="dxa"/>
            <w:gridSpan w:val="5"/>
          </w:tcPr>
          <w:p w:rsidR="00D36381" w:rsidRDefault="00C47326" w:rsidP="00D36381">
            <w:r>
              <w:t>10</w:t>
            </w:r>
          </w:p>
        </w:tc>
        <w:tc>
          <w:tcPr>
            <w:tcW w:w="1622" w:type="dxa"/>
            <w:gridSpan w:val="4"/>
          </w:tcPr>
          <w:p w:rsidR="00D36381" w:rsidRDefault="00C47326" w:rsidP="00D36381">
            <w:r>
              <w:t>15</w:t>
            </w:r>
          </w:p>
        </w:tc>
        <w:tc>
          <w:tcPr>
            <w:tcW w:w="1574" w:type="dxa"/>
            <w:gridSpan w:val="4"/>
          </w:tcPr>
          <w:p w:rsidR="00D36381" w:rsidRDefault="00C47326" w:rsidP="00D36381">
            <w:r>
              <w:t>20</w:t>
            </w:r>
          </w:p>
        </w:tc>
      </w:tr>
      <w:tr w:rsidR="00D36381">
        <w:tc>
          <w:tcPr>
            <w:tcW w:w="1683" w:type="dxa"/>
            <w:gridSpan w:val="4"/>
          </w:tcPr>
          <w:p w:rsidR="00D36381" w:rsidRDefault="00C47326" w:rsidP="00D36381">
            <w:r>
              <w:t>10</w:t>
            </w:r>
          </w:p>
        </w:tc>
        <w:tc>
          <w:tcPr>
            <w:tcW w:w="1603" w:type="dxa"/>
            <w:gridSpan w:val="4"/>
          </w:tcPr>
          <w:p w:rsidR="00D36381" w:rsidRDefault="00C47326" w:rsidP="00D36381">
            <w:r>
              <w:t>10</w:t>
            </w:r>
          </w:p>
        </w:tc>
        <w:tc>
          <w:tcPr>
            <w:tcW w:w="1654" w:type="dxa"/>
            <w:gridSpan w:val="5"/>
          </w:tcPr>
          <w:p w:rsidR="00D36381" w:rsidRDefault="00C47326" w:rsidP="00D36381">
            <w:r>
              <w:t>56</w:t>
            </w:r>
          </w:p>
        </w:tc>
        <w:tc>
          <w:tcPr>
            <w:tcW w:w="1622" w:type="dxa"/>
            <w:gridSpan w:val="4"/>
          </w:tcPr>
          <w:p w:rsidR="00D36381" w:rsidRDefault="00C47326" w:rsidP="00D36381">
            <w:r>
              <w:t>2</w:t>
            </w:r>
          </w:p>
        </w:tc>
        <w:tc>
          <w:tcPr>
            <w:tcW w:w="1574" w:type="dxa"/>
            <w:gridSpan w:val="4"/>
          </w:tcPr>
          <w:p w:rsidR="00D36381" w:rsidRDefault="00C47326" w:rsidP="00D36381">
            <w:r>
              <w:t>Female</w:t>
            </w:r>
          </w:p>
        </w:tc>
      </w:tr>
      <w:tr w:rsidR="00D36381">
        <w:tc>
          <w:tcPr>
            <w:tcW w:w="4158" w:type="dxa"/>
            <w:gridSpan w:val="11"/>
          </w:tcPr>
          <w:p w:rsidR="00D36381" w:rsidRDefault="00C47326" w:rsidP="00D36381">
            <w:r>
              <w:t>0</w:t>
            </w:r>
          </w:p>
        </w:tc>
        <w:tc>
          <w:tcPr>
            <w:tcW w:w="3978" w:type="dxa"/>
            <w:gridSpan w:val="10"/>
          </w:tcPr>
          <w:p w:rsidR="00D36381" w:rsidRDefault="00583B0B" w:rsidP="00D36381">
            <w:r>
              <w:t>3</w:t>
            </w:r>
            <w:r w:rsidR="00C47326">
              <w:t>0</w:t>
            </w:r>
          </w:p>
        </w:tc>
      </w:tr>
      <w:tr w:rsidR="00C47326">
        <w:tc>
          <w:tcPr>
            <w:tcW w:w="4158" w:type="dxa"/>
            <w:gridSpan w:val="11"/>
          </w:tcPr>
          <w:p w:rsidR="00C47326" w:rsidRDefault="00C47326" w:rsidP="00D36381">
            <w:r>
              <w:t>14</w:t>
            </w:r>
          </w:p>
        </w:tc>
        <w:tc>
          <w:tcPr>
            <w:tcW w:w="3978" w:type="dxa"/>
            <w:gridSpan w:val="10"/>
          </w:tcPr>
          <w:p w:rsidR="00C47326" w:rsidRDefault="00C47326" w:rsidP="00D36381">
            <w:r>
              <w:t>21</w:t>
            </w:r>
          </w:p>
        </w:tc>
      </w:tr>
      <w:tr w:rsidR="00D36381">
        <w:tc>
          <w:tcPr>
            <w:tcW w:w="1683" w:type="dxa"/>
            <w:gridSpan w:val="4"/>
            <w:tcBorders>
              <w:bottom w:val="single" w:sz="4" w:space="0" w:color="000000" w:themeColor="text1"/>
            </w:tcBorders>
          </w:tcPr>
          <w:p w:rsidR="00D36381" w:rsidRDefault="00C47326" w:rsidP="00D36381">
            <w:r>
              <w:t>51001</w:t>
            </w:r>
          </w:p>
        </w:tc>
        <w:tc>
          <w:tcPr>
            <w:tcW w:w="1603" w:type="dxa"/>
            <w:gridSpan w:val="4"/>
            <w:tcBorders>
              <w:bottom w:val="single" w:sz="4" w:space="0" w:color="000000" w:themeColor="text1"/>
            </w:tcBorders>
          </w:tcPr>
          <w:p w:rsidR="00D36381" w:rsidRDefault="00C47326" w:rsidP="00D36381">
            <w:r>
              <w:t>0</w:t>
            </w:r>
          </w:p>
        </w:tc>
        <w:tc>
          <w:tcPr>
            <w:tcW w:w="1654" w:type="dxa"/>
            <w:gridSpan w:val="5"/>
            <w:tcBorders>
              <w:bottom w:val="single" w:sz="4" w:space="0" w:color="000000" w:themeColor="text1"/>
            </w:tcBorders>
          </w:tcPr>
          <w:p w:rsidR="00D36381" w:rsidRDefault="00C47326" w:rsidP="00D36381">
            <w:r>
              <w:t>0</w:t>
            </w:r>
          </w:p>
        </w:tc>
        <w:tc>
          <w:tcPr>
            <w:tcW w:w="1622" w:type="dxa"/>
            <w:gridSpan w:val="4"/>
            <w:tcBorders>
              <w:bottom w:val="single" w:sz="4" w:space="0" w:color="000000" w:themeColor="text1"/>
            </w:tcBorders>
          </w:tcPr>
          <w:p w:rsidR="00D36381" w:rsidRDefault="00C47326" w:rsidP="00D36381">
            <w:r>
              <w:t>0</w:t>
            </w:r>
          </w:p>
        </w:tc>
        <w:tc>
          <w:tcPr>
            <w:tcW w:w="1574" w:type="dxa"/>
            <w:gridSpan w:val="4"/>
            <w:tcBorders>
              <w:bottom w:val="single" w:sz="4" w:space="0" w:color="000000" w:themeColor="text1"/>
            </w:tcBorders>
          </w:tcPr>
          <w:p w:rsidR="00D36381" w:rsidRDefault="00C47326" w:rsidP="00D36381">
            <w:r>
              <w:t>0</w:t>
            </w:r>
          </w:p>
        </w:tc>
      </w:tr>
      <w:tr w:rsidR="00D36381">
        <w:tc>
          <w:tcPr>
            <w:tcW w:w="8136" w:type="dxa"/>
            <w:gridSpan w:val="21"/>
            <w:shd w:val="clear" w:color="auto" w:fill="DAEEF3" w:themeFill="accent5" w:themeFillTint="33"/>
          </w:tcPr>
          <w:p w:rsidR="00D36381" w:rsidRDefault="00D36381" w:rsidP="00D36381">
            <w:pPr>
              <w:jc w:val="center"/>
            </w:pPr>
            <w:r>
              <w:t>Skill / Spell</w:t>
            </w:r>
          </w:p>
        </w:tc>
      </w:tr>
      <w:tr w:rsidR="00D3477F">
        <w:tc>
          <w:tcPr>
            <w:tcW w:w="420" w:type="dxa"/>
          </w:tcPr>
          <w:p w:rsidR="00051817" w:rsidRDefault="00051817" w:rsidP="00051817">
            <w:pPr>
              <w:ind w:left="2160" w:hanging="2160"/>
            </w:pPr>
            <w:r>
              <w:t>5</w:t>
            </w:r>
          </w:p>
          <w:p w:rsidR="00051817" w:rsidRDefault="00051817" w:rsidP="00051817">
            <w:pPr>
              <w:ind w:left="2160" w:hanging="2160"/>
            </w:pPr>
            <w:r>
              <w:t>0</w:t>
            </w:r>
          </w:p>
          <w:p w:rsidR="00D3477F" w:rsidRDefault="00051817" w:rsidP="00051817">
            <w:pPr>
              <w:ind w:left="2160" w:hanging="2160"/>
            </w:pPr>
            <w:r>
              <w:t>11</w:t>
            </w:r>
          </w:p>
        </w:tc>
        <w:tc>
          <w:tcPr>
            <w:tcW w:w="421" w:type="dxa"/>
          </w:tcPr>
          <w:p w:rsidR="00D3477F" w:rsidRDefault="00C47326" w:rsidP="00C47326">
            <w:r>
              <w:t>100</w:t>
            </w:r>
            <w:r w:rsidR="00D3477F">
              <w:t>%</w:t>
            </w:r>
          </w:p>
        </w:tc>
        <w:tc>
          <w:tcPr>
            <w:tcW w:w="421" w:type="dxa"/>
          </w:tcPr>
          <w:p w:rsidR="00D3477F" w:rsidRDefault="00810B2B" w:rsidP="00D3477F">
            <w:pPr>
              <w:ind w:left="2160" w:hanging="2160"/>
            </w:pPr>
            <w:r>
              <w:t>2</w:t>
            </w:r>
          </w:p>
        </w:tc>
        <w:tc>
          <w:tcPr>
            <w:tcW w:w="421" w:type="dxa"/>
          </w:tcPr>
          <w:p w:rsidR="00D3477F" w:rsidRDefault="00810B2B" w:rsidP="00D3477F">
            <w:pPr>
              <w:ind w:left="2160" w:hanging="2160"/>
            </w:pPr>
            <w:r>
              <w:t>3</w:t>
            </w:r>
          </w:p>
        </w:tc>
        <w:tc>
          <w:tcPr>
            <w:tcW w:w="400" w:type="dxa"/>
          </w:tcPr>
          <w:p w:rsidR="00D3477F" w:rsidRDefault="00D3477F" w:rsidP="00D36381">
            <w:r>
              <w:t>ID#2</w:t>
            </w:r>
          </w:p>
        </w:tc>
        <w:tc>
          <w:tcPr>
            <w:tcW w:w="401" w:type="dxa"/>
          </w:tcPr>
          <w:p w:rsidR="00D3477F" w:rsidRDefault="00D3477F" w:rsidP="00D36381">
            <w:r>
              <w:t>%</w:t>
            </w:r>
          </w:p>
        </w:tc>
        <w:tc>
          <w:tcPr>
            <w:tcW w:w="401" w:type="dxa"/>
          </w:tcPr>
          <w:p w:rsidR="00D3477F" w:rsidRDefault="00D3477F" w:rsidP="00D36381"/>
        </w:tc>
        <w:tc>
          <w:tcPr>
            <w:tcW w:w="401" w:type="dxa"/>
          </w:tcPr>
          <w:p w:rsidR="00D3477F" w:rsidRDefault="00D3477F" w:rsidP="00D36381"/>
        </w:tc>
        <w:tc>
          <w:tcPr>
            <w:tcW w:w="413" w:type="dxa"/>
          </w:tcPr>
          <w:p w:rsidR="00D3477F" w:rsidRDefault="00D3477F" w:rsidP="00D36381">
            <w:r>
              <w:t>ID#3</w:t>
            </w:r>
          </w:p>
        </w:tc>
        <w:tc>
          <w:tcPr>
            <w:tcW w:w="414" w:type="dxa"/>
          </w:tcPr>
          <w:p w:rsidR="00D3477F" w:rsidRDefault="00D3477F" w:rsidP="00D36381">
            <w:r>
              <w:t>%</w:t>
            </w:r>
          </w:p>
        </w:tc>
        <w:tc>
          <w:tcPr>
            <w:tcW w:w="413" w:type="dxa"/>
            <w:gridSpan w:val="2"/>
          </w:tcPr>
          <w:p w:rsidR="00D3477F" w:rsidRDefault="00D3477F" w:rsidP="00D36381"/>
        </w:tc>
        <w:tc>
          <w:tcPr>
            <w:tcW w:w="414" w:type="dxa"/>
          </w:tcPr>
          <w:p w:rsidR="00D3477F" w:rsidRDefault="00D3477F" w:rsidP="00D36381"/>
        </w:tc>
        <w:tc>
          <w:tcPr>
            <w:tcW w:w="405" w:type="dxa"/>
          </w:tcPr>
          <w:p w:rsidR="00D3477F" w:rsidRDefault="00D3477F" w:rsidP="00D36381">
            <w:r>
              <w:t>ID#4</w:t>
            </w:r>
          </w:p>
        </w:tc>
        <w:tc>
          <w:tcPr>
            <w:tcW w:w="406" w:type="dxa"/>
          </w:tcPr>
          <w:p w:rsidR="00D3477F" w:rsidRDefault="00D3477F" w:rsidP="00D36381">
            <w:r>
              <w:t>%</w:t>
            </w:r>
          </w:p>
        </w:tc>
        <w:tc>
          <w:tcPr>
            <w:tcW w:w="405" w:type="dxa"/>
          </w:tcPr>
          <w:p w:rsidR="00D3477F" w:rsidRDefault="00D3477F" w:rsidP="00D36381"/>
        </w:tc>
        <w:tc>
          <w:tcPr>
            <w:tcW w:w="406" w:type="dxa"/>
          </w:tcPr>
          <w:p w:rsidR="00D3477F" w:rsidRDefault="00D3477F" w:rsidP="00D36381"/>
        </w:tc>
        <w:tc>
          <w:tcPr>
            <w:tcW w:w="393" w:type="dxa"/>
          </w:tcPr>
          <w:p w:rsidR="00D3477F" w:rsidRDefault="00D3477F" w:rsidP="00D36381">
            <w:r>
              <w:t>ID#5</w:t>
            </w:r>
          </w:p>
        </w:tc>
        <w:tc>
          <w:tcPr>
            <w:tcW w:w="394" w:type="dxa"/>
          </w:tcPr>
          <w:p w:rsidR="00D3477F" w:rsidRDefault="00D3477F" w:rsidP="00D36381">
            <w:r>
              <w:t>%</w:t>
            </w:r>
          </w:p>
        </w:tc>
        <w:tc>
          <w:tcPr>
            <w:tcW w:w="393" w:type="dxa"/>
          </w:tcPr>
          <w:p w:rsidR="00D3477F" w:rsidRDefault="00D3477F" w:rsidP="00D36381"/>
        </w:tc>
        <w:tc>
          <w:tcPr>
            <w:tcW w:w="394" w:type="dxa"/>
          </w:tcPr>
          <w:p w:rsidR="00D3477F" w:rsidRDefault="00D3477F" w:rsidP="00D36381"/>
        </w:tc>
      </w:tr>
      <w:tr w:rsidR="00D3477F">
        <w:tc>
          <w:tcPr>
            <w:tcW w:w="420" w:type="dxa"/>
            <w:tcBorders>
              <w:bottom w:val="single" w:sz="4" w:space="0" w:color="000000" w:themeColor="text1"/>
            </w:tcBorders>
          </w:tcPr>
          <w:p w:rsidR="00D3477F" w:rsidRDefault="00D3477F" w:rsidP="00D36381">
            <w:r>
              <w:t>ID#6</w:t>
            </w:r>
          </w:p>
        </w:tc>
        <w:tc>
          <w:tcPr>
            <w:tcW w:w="421" w:type="dxa"/>
            <w:tcBorders>
              <w:bottom w:val="single" w:sz="4" w:space="0" w:color="000000" w:themeColor="text1"/>
            </w:tcBorders>
          </w:tcPr>
          <w:p w:rsidR="00D3477F" w:rsidRDefault="00D3477F" w:rsidP="00D36381">
            <w:r>
              <w:t>%</w:t>
            </w:r>
          </w:p>
        </w:tc>
        <w:tc>
          <w:tcPr>
            <w:tcW w:w="421" w:type="dxa"/>
            <w:tcBorders>
              <w:bottom w:val="single" w:sz="4" w:space="0" w:color="000000" w:themeColor="text1"/>
            </w:tcBorders>
          </w:tcPr>
          <w:p w:rsidR="00D3477F" w:rsidRDefault="00D3477F" w:rsidP="00D36381"/>
        </w:tc>
        <w:tc>
          <w:tcPr>
            <w:tcW w:w="421" w:type="dxa"/>
            <w:tcBorders>
              <w:bottom w:val="single" w:sz="4" w:space="0" w:color="000000" w:themeColor="text1"/>
            </w:tcBorders>
          </w:tcPr>
          <w:p w:rsidR="00D3477F" w:rsidRDefault="00D3477F" w:rsidP="00D36381"/>
        </w:tc>
        <w:tc>
          <w:tcPr>
            <w:tcW w:w="400" w:type="dxa"/>
            <w:tcBorders>
              <w:bottom w:val="single" w:sz="4" w:space="0" w:color="000000" w:themeColor="text1"/>
            </w:tcBorders>
          </w:tcPr>
          <w:p w:rsidR="00D3477F" w:rsidRDefault="00D3477F" w:rsidP="00D36381">
            <w:r>
              <w:t>ID#7</w:t>
            </w:r>
          </w:p>
        </w:tc>
        <w:tc>
          <w:tcPr>
            <w:tcW w:w="401" w:type="dxa"/>
            <w:tcBorders>
              <w:bottom w:val="single" w:sz="4" w:space="0" w:color="000000" w:themeColor="text1"/>
            </w:tcBorders>
          </w:tcPr>
          <w:p w:rsidR="00D3477F" w:rsidRDefault="00D3477F" w:rsidP="00D36381">
            <w:r>
              <w:t>%</w:t>
            </w:r>
          </w:p>
        </w:tc>
        <w:tc>
          <w:tcPr>
            <w:tcW w:w="401" w:type="dxa"/>
            <w:tcBorders>
              <w:bottom w:val="single" w:sz="4" w:space="0" w:color="000000" w:themeColor="text1"/>
            </w:tcBorders>
          </w:tcPr>
          <w:p w:rsidR="00D3477F" w:rsidRDefault="00D3477F" w:rsidP="00D36381"/>
        </w:tc>
        <w:tc>
          <w:tcPr>
            <w:tcW w:w="401" w:type="dxa"/>
            <w:tcBorders>
              <w:bottom w:val="single" w:sz="4" w:space="0" w:color="000000" w:themeColor="text1"/>
            </w:tcBorders>
          </w:tcPr>
          <w:p w:rsidR="00D3477F" w:rsidRDefault="00D3477F" w:rsidP="00D36381"/>
        </w:tc>
        <w:tc>
          <w:tcPr>
            <w:tcW w:w="413" w:type="dxa"/>
            <w:tcBorders>
              <w:bottom w:val="single" w:sz="4" w:space="0" w:color="000000" w:themeColor="text1"/>
            </w:tcBorders>
          </w:tcPr>
          <w:p w:rsidR="00D3477F" w:rsidRDefault="00D3477F" w:rsidP="00D36381">
            <w:r>
              <w:t>ID#8</w:t>
            </w:r>
          </w:p>
        </w:tc>
        <w:tc>
          <w:tcPr>
            <w:tcW w:w="414" w:type="dxa"/>
            <w:tcBorders>
              <w:bottom w:val="single" w:sz="4" w:space="0" w:color="000000" w:themeColor="text1"/>
            </w:tcBorders>
          </w:tcPr>
          <w:p w:rsidR="00D3477F" w:rsidRDefault="00D3477F" w:rsidP="00D36381">
            <w:r>
              <w:t>%</w:t>
            </w:r>
          </w:p>
        </w:tc>
        <w:tc>
          <w:tcPr>
            <w:tcW w:w="413" w:type="dxa"/>
            <w:gridSpan w:val="2"/>
            <w:tcBorders>
              <w:bottom w:val="single" w:sz="4" w:space="0" w:color="000000" w:themeColor="text1"/>
            </w:tcBorders>
          </w:tcPr>
          <w:p w:rsidR="00D3477F" w:rsidRDefault="00D3477F" w:rsidP="00D36381"/>
        </w:tc>
        <w:tc>
          <w:tcPr>
            <w:tcW w:w="414" w:type="dxa"/>
            <w:tcBorders>
              <w:bottom w:val="single" w:sz="4" w:space="0" w:color="000000" w:themeColor="text1"/>
            </w:tcBorders>
          </w:tcPr>
          <w:p w:rsidR="00D3477F" w:rsidRDefault="00D3477F" w:rsidP="00D36381"/>
        </w:tc>
        <w:tc>
          <w:tcPr>
            <w:tcW w:w="405" w:type="dxa"/>
            <w:tcBorders>
              <w:bottom w:val="single" w:sz="4" w:space="0" w:color="000000" w:themeColor="text1"/>
            </w:tcBorders>
          </w:tcPr>
          <w:p w:rsidR="00D3477F" w:rsidRDefault="00D3477F" w:rsidP="00D36381">
            <w:r>
              <w:t>ID#9</w:t>
            </w:r>
          </w:p>
        </w:tc>
        <w:tc>
          <w:tcPr>
            <w:tcW w:w="406" w:type="dxa"/>
            <w:tcBorders>
              <w:bottom w:val="single" w:sz="4" w:space="0" w:color="000000" w:themeColor="text1"/>
            </w:tcBorders>
          </w:tcPr>
          <w:p w:rsidR="00D3477F" w:rsidRDefault="00D3477F" w:rsidP="00D36381">
            <w:r>
              <w:t>%</w:t>
            </w:r>
          </w:p>
        </w:tc>
        <w:tc>
          <w:tcPr>
            <w:tcW w:w="405" w:type="dxa"/>
            <w:tcBorders>
              <w:bottom w:val="single" w:sz="4" w:space="0" w:color="000000" w:themeColor="text1"/>
            </w:tcBorders>
          </w:tcPr>
          <w:p w:rsidR="00D3477F" w:rsidRDefault="00D3477F" w:rsidP="00D36381"/>
        </w:tc>
        <w:tc>
          <w:tcPr>
            <w:tcW w:w="406" w:type="dxa"/>
            <w:tcBorders>
              <w:bottom w:val="single" w:sz="4" w:space="0" w:color="000000" w:themeColor="text1"/>
            </w:tcBorders>
          </w:tcPr>
          <w:p w:rsidR="00D3477F" w:rsidRDefault="00D3477F" w:rsidP="00D36381"/>
        </w:tc>
        <w:tc>
          <w:tcPr>
            <w:tcW w:w="393" w:type="dxa"/>
            <w:tcBorders>
              <w:bottom w:val="single" w:sz="4" w:space="0" w:color="000000" w:themeColor="text1"/>
            </w:tcBorders>
          </w:tcPr>
          <w:p w:rsidR="00D3477F" w:rsidRDefault="00D3477F" w:rsidP="00D36381">
            <w:r>
              <w:t>ID#1</w:t>
            </w:r>
          </w:p>
        </w:tc>
        <w:tc>
          <w:tcPr>
            <w:tcW w:w="394" w:type="dxa"/>
            <w:tcBorders>
              <w:bottom w:val="single" w:sz="4" w:space="0" w:color="000000" w:themeColor="text1"/>
            </w:tcBorders>
          </w:tcPr>
          <w:p w:rsidR="00D3477F" w:rsidRDefault="00D3477F" w:rsidP="00D36381">
            <w:r>
              <w:t>%</w:t>
            </w:r>
          </w:p>
        </w:tc>
        <w:tc>
          <w:tcPr>
            <w:tcW w:w="393" w:type="dxa"/>
            <w:tcBorders>
              <w:bottom w:val="single" w:sz="4" w:space="0" w:color="000000" w:themeColor="text1"/>
            </w:tcBorders>
          </w:tcPr>
          <w:p w:rsidR="00D3477F" w:rsidRDefault="00D3477F" w:rsidP="00D36381"/>
        </w:tc>
        <w:tc>
          <w:tcPr>
            <w:tcW w:w="394" w:type="dxa"/>
            <w:tcBorders>
              <w:bottom w:val="single" w:sz="4" w:space="0" w:color="000000" w:themeColor="text1"/>
            </w:tcBorders>
          </w:tcPr>
          <w:p w:rsidR="00D3477F" w:rsidRDefault="00D3477F" w:rsidP="00D36381"/>
        </w:tc>
      </w:tr>
      <w:tr w:rsidR="00D36381">
        <w:tc>
          <w:tcPr>
            <w:tcW w:w="8136" w:type="dxa"/>
            <w:gridSpan w:val="21"/>
            <w:shd w:val="clear" w:color="auto" w:fill="DAEEF3" w:themeFill="accent5" w:themeFillTint="33"/>
          </w:tcPr>
          <w:p w:rsidR="00D36381" w:rsidRDefault="00D36381" w:rsidP="00D36381">
            <w:pPr>
              <w:jc w:val="center"/>
            </w:pPr>
            <w:r>
              <w:t>Item(s)</w:t>
            </w:r>
          </w:p>
        </w:tc>
      </w:tr>
      <w:tr w:rsidR="00D36381">
        <w:tc>
          <w:tcPr>
            <w:tcW w:w="841" w:type="dxa"/>
            <w:gridSpan w:val="2"/>
          </w:tcPr>
          <w:p w:rsidR="00D36381" w:rsidRDefault="00810B2B" w:rsidP="00D36381">
            <w:r>
              <w:t>2</w:t>
            </w:r>
          </w:p>
        </w:tc>
        <w:tc>
          <w:tcPr>
            <w:tcW w:w="842" w:type="dxa"/>
            <w:gridSpan w:val="2"/>
          </w:tcPr>
          <w:p w:rsidR="00D36381" w:rsidRDefault="00583B0B" w:rsidP="00D36381">
            <w:r>
              <w:t>10</w:t>
            </w:r>
            <w:r w:rsidR="00D36381">
              <w:t>%</w:t>
            </w:r>
          </w:p>
        </w:tc>
        <w:tc>
          <w:tcPr>
            <w:tcW w:w="801" w:type="dxa"/>
            <w:gridSpan w:val="2"/>
            <w:tcBorders>
              <w:bottom w:val="single" w:sz="4" w:space="0" w:color="000000" w:themeColor="text1"/>
            </w:tcBorders>
          </w:tcPr>
          <w:p w:rsidR="00D36381" w:rsidRDefault="00D36381" w:rsidP="00D36381">
            <w:r>
              <w:t>Id#2</w:t>
            </w:r>
          </w:p>
        </w:tc>
        <w:tc>
          <w:tcPr>
            <w:tcW w:w="802" w:type="dxa"/>
            <w:gridSpan w:val="2"/>
            <w:tcBorders>
              <w:bottom w:val="single" w:sz="4" w:space="0" w:color="000000" w:themeColor="text1"/>
            </w:tcBorders>
          </w:tcPr>
          <w:p w:rsidR="00D36381" w:rsidRDefault="00D36381" w:rsidP="00D36381">
            <w:r>
              <w:t>%</w:t>
            </w:r>
          </w:p>
        </w:tc>
        <w:tc>
          <w:tcPr>
            <w:tcW w:w="827" w:type="dxa"/>
            <w:gridSpan w:val="2"/>
            <w:tcBorders>
              <w:bottom w:val="single" w:sz="4" w:space="0" w:color="000000" w:themeColor="text1"/>
            </w:tcBorders>
          </w:tcPr>
          <w:p w:rsidR="00D36381" w:rsidRDefault="00D36381" w:rsidP="00D36381">
            <w:r>
              <w:t>Id#3</w:t>
            </w:r>
          </w:p>
        </w:tc>
        <w:tc>
          <w:tcPr>
            <w:tcW w:w="827" w:type="dxa"/>
            <w:gridSpan w:val="3"/>
            <w:tcBorders>
              <w:bottom w:val="single" w:sz="4" w:space="0" w:color="000000" w:themeColor="text1"/>
            </w:tcBorders>
          </w:tcPr>
          <w:p w:rsidR="00D36381" w:rsidRDefault="00D36381" w:rsidP="00D36381">
            <w:r>
              <w:t>%</w:t>
            </w:r>
          </w:p>
        </w:tc>
        <w:tc>
          <w:tcPr>
            <w:tcW w:w="811" w:type="dxa"/>
            <w:gridSpan w:val="2"/>
            <w:tcBorders>
              <w:bottom w:val="single" w:sz="4" w:space="0" w:color="000000" w:themeColor="text1"/>
            </w:tcBorders>
          </w:tcPr>
          <w:p w:rsidR="00D36381" w:rsidRDefault="00D36381" w:rsidP="00D36381">
            <w:r>
              <w:t>Id#4</w:t>
            </w:r>
          </w:p>
        </w:tc>
        <w:tc>
          <w:tcPr>
            <w:tcW w:w="811" w:type="dxa"/>
            <w:gridSpan w:val="2"/>
            <w:tcBorders>
              <w:bottom w:val="single" w:sz="4" w:space="0" w:color="000000" w:themeColor="text1"/>
            </w:tcBorders>
          </w:tcPr>
          <w:p w:rsidR="00D36381" w:rsidRDefault="00D36381" w:rsidP="00D36381">
            <w:r>
              <w:t>%</w:t>
            </w:r>
          </w:p>
        </w:tc>
        <w:tc>
          <w:tcPr>
            <w:tcW w:w="787" w:type="dxa"/>
            <w:gridSpan w:val="2"/>
            <w:tcBorders>
              <w:bottom w:val="single" w:sz="4" w:space="0" w:color="000000" w:themeColor="text1"/>
            </w:tcBorders>
          </w:tcPr>
          <w:p w:rsidR="00D36381" w:rsidRDefault="00D36381" w:rsidP="00D36381">
            <w:r>
              <w:t>Id#5</w:t>
            </w:r>
          </w:p>
        </w:tc>
        <w:tc>
          <w:tcPr>
            <w:tcW w:w="787" w:type="dxa"/>
            <w:gridSpan w:val="2"/>
            <w:tcBorders>
              <w:bottom w:val="single" w:sz="4" w:space="0" w:color="000000" w:themeColor="text1"/>
            </w:tcBorders>
          </w:tcPr>
          <w:p w:rsidR="00D36381" w:rsidRDefault="00D36381" w:rsidP="00D36381">
            <w:r>
              <w:t>%</w:t>
            </w:r>
          </w:p>
        </w:tc>
      </w:tr>
      <w:tr w:rsidR="00D36381">
        <w:tc>
          <w:tcPr>
            <w:tcW w:w="841" w:type="dxa"/>
            <w:gridSpan w:val="2"/>
          </w:tcPr>
          <w:p w:rsidR="00D36381" w:rsidRDefault="00810B2B" w:rsidP="00D36381">
            <w:r>
              <w:t>50001</w:t>
            </w:r>
          </w:p>
        </w:tc>
        <w:tc>
          <w:tcPr>
            <w:tcW w:w="842" w:type="dxa"/>
            <w:gridSpan w:val="2"/>
          </w:tcPr>
          <w:p w:rsidR="00D36381" w:rsidRDefault="00810B2B" w:rsidP="00D36381">
            <w:r>
              <w:t>2</w:t>
            </w:r>
            <w:r w:rsidR="00D36381">
              <w:t>%</w:t>
            </w:r>
          </w:p>
        </w:tc>
        <w:tc>
          <w:tcPr>
            <w:tcW w:w="6453" w:type="dxa"/>
            <w:gridSpan w:val="17"/>
            <w:shd w:val="solid" w:color="auto" w:fill="auto"/>
          </w:tcPr>
          <w:p w:rsidR="00D36381" w:rsidRDefault="00D36381" w:rsidP="00D36381"/>
        </w:tc>
      </w:tr>
      <w:tr w:rsidR="00D36381">
        <w:tc>
          <w:tcPr>
            <w:tcW w:w="8136" w:type="dxa"/>
            <w:gridSpan w:val="21"/>
            <w:shd w:val="clear" w:color="auto" w:fill="FF0000"/>
          </w:tcPr>
          <w:p w:rsidR="00D36381" w:rsidRPr="00D36381" w:rsidRDefault="00D36381" w:rsidP="00D36381"/>
        </w:tc>
      </w:tr>
      <w:tr w:rsidR="00D36381">
        <w:tc>
          <w:tcPr>
            <w:tcW w:w="8136" w:type="dxa"/>
            <w:gridSpan w:val="21"/>
          </w:tcPr>
          <w:p w:rsidR="00D36381" w:rsidRDefault="00D36381" w:rsidP="00D36381">
            <w:r>
              <w:t>&lt;Image&gt;</w:t>
            </w:r>
          </w:p>
        </w:tc>
      </w:tr>
      <w:tr w:rsidR="00D36381">
        <w:tc>
          <w:tcPr>
            <w:tcW w:w="8136" w:type="dxa"/>
            <w:gridSpan w:val="21"/>
          </w:tcPr>
          <w:p w:rsidR="00D36381" w:rsidRDefault="00D36381" w:rsidP="00D36381">
            <w:r>
              <w:t>NPC ID #</w:t>
            </w:r>
            <w:r w:rsidR="00E62081">
              <w:t>1002</w:t>
            </w:r>
          </w:p>
        </w:tc>
      </w:tr>
      <w:tr w:rsidR="00D36381">
        <w:tc>
          <w:tcPr>
            <w:tcW w:w="4158" w:type="dxa"/>
            <w:gridSpan w:val="11"/>
          </w:tcPr>
          <w:p w:rsidR="00D36381" w:rsidRDefault="00E62081" w:rsidP="00D36381">
            <w:r>
              <w:t>a ratenoid scavenger</w:t>
            </w:r>
          </w:p>
        </w:tc>
        <w:tc>
          <w:tcPr>
            <w:tcW w:w="3978" w:type="dxa"/>
            <w:gridSpan w:val="10"/>
          </w:tcPr>
          <w:p w:rsidR="00D36381" w:rsidRDefault="00E62081" w:rsidP="00D36381">
            <w:r>
              <w:t>ratenoid scavengers</w:t>
            </w:r>
          </w:p>
        </w:tc>
      </w:tr>
      <w:tr w:rsidR="00D36381">
        <w:tc>
          <w:tcPr>
            <w:tcW w:w="8136" w:type="dxa"/>
            <w:gridSpan w:val="21"/>
          </w:tcPr>
          <w:p w:rsidR="00D36381" w:rsidRDefault="00583B0B" w:rsidP="00D36381">
            <w:r>
              <w:t>This rat-faced creature looks at you appraising, his eyes flicking to something shiny.</w:t>
            </w:r>
          </w:p>
        </w:tc>
      </w:tr>
      <w:tr w:rsidR="00D36381">
        <w:tc>
          <w:tcPr>
            <w:tcW w:w="8136" w:type="dxa"/>
            <w:gridSpan w:val="21"/>
          </w:tcPr>
          <w:p w:rsidR="00D36381" w:rsidRDefault="00D36381" w:rsidP="00D36381">
            <w:r>
              <w:t>Image File Location</w:t>
            </w:r>
          </w:p>
        </w:tc>
      </w:tr>
      <w:tr w:rsidR="00D36381">
        <w:tc>
          <w:tcPr>
            <w:tcW w:w="1683" w:type="dxa"/>
            <w:gridSpan w:val="4"/>
          </w:tcPr>
          <w:p w:rsidR="00D36381" w:rsidRDefault="00583B0B" w:rsidP="00D36381">
            <w:r>
              <w:t>18</w:t>
            </w:r>
          </w:p>
        </w:tc>
        <w:tc>
          <w:tcPr>
            <w:tcW w:w="1603" w:type="dxa"/>
            <w:gridSpan w:val="4"/>
          </w:tcPr>
          <w:p w:rsidR="00D36381" w:rsidRDefault="00583B0B" w:rsidP="00D36381">
            <w:r>
              <w:t>18</w:t>
            </w:r>
          </w:p>
        </w:tc>
        <w:tc>
          <w:tcPr>
            <w:tcW w:w="1654" w:type="dxa"/>
            <w:gridSpan w:val="5"/>
          </w:tcPr>
          <w:p w:rsidR="00D36381" w:rsidRDefault="00583B0B" w:rsidP="00D36381">
            <w:r>
              <w:t>12</w:t>
            </w:r>
          </w:p>
        </w:tc>
        <w:tc>
          <w:tcPr>
            <w:tcW w:w="1622" w:type="dxa"/>
            <w:gridSpan w:val="4"/>
          </w:tcPr>
          <w:p w:rsidR="00D36381" w:rsidRDefault="00583B0B" w:rsidP="00D36381">
            <w:r>
              <w:t>14</w:t>
            </w:r>
          </w:p>
        </w:tc>
        <w:tc>
          <w:tcPr>
            <w:tcW w:w="1574" w:type="dxa"/>
            <w:gridSpan w:val="4"/>
          </w:tcPr>
          <w:p w:rsidR="00D36381" w:rsidRDefault="00583B0B" w:rsidP="00D36381">
            <w:r>
              <w:t>20</w:t>
            </w:r>
          </w:p>
        </w:tc>
      </w:tr>
      <w:tr w:rsidR="00D36381">
        <w:tc>
          <w:tcPr>
            <w:tcW w:w="1683" w:type="dxa"/>
            <w:gridSpan w:val="4"/>
          </w:tcPr>
          <w:p w:rsidR="00D36381" w:rsidRDefault="00583B0B" w:rsidP="00D36381">
            <w:r>
              <w:t>15</w:t>
            </w:r>
          </w:p>
        </w:tc>
        <w:tc>
          <w:tcPr>
            <w:tcW w:w="1603" w:type="dxa"/>
            <w:gridSpan w:val="4"/>
          </w:tcPr>
          <w:p w:rsidR="00D36381" w:rsidRDefault="00583B0B" w:rsidP="00D36381">
            <w:r>
              <w:t>15</w:t>
            </w:r>
          </w:p>
        </w:tc>
        <w:tc>
          <w:tcPr>
            <w:tcW w:w="1654" w:type="dxa"/>
            <w:gridSpan w:val="5"/>
          </w:tcPr>
          <w:p w:rsidR="00D36381" w:rsidRDefault="00583B0B" w:rsidP="00D36381">
            <w:r>
              <w:t>58</w:t>
            </w:r>
          </w:p>
        </w:tc>
        <w:tc>
          <w:tcPr>
            <w:tcW w:w="1622" w:type="dxa"/>
            <w:gridSpan w:val="4"/>
          </w:tcPr>
          <w:p w:rsidR="00D36381" w:rsidRDefault="00583B0B" w:rsidP="00D36381">
            <w:r>
              <w:t>3</w:t>
            </w:r>
          </w:p>
        </w:tc>
        <w:tc>
          <w:tcPr>
            <w:tcW w:w="1574" w:type="dxa"/>
            <w:gridSpan w:val="4"/>
          </w:tcPr>
          <w:p w:rsidR="00D36381" w:rsidRDefault="00583B0B" w:rsidP="00D36381">
            <w:r>
              <w:t>Male</w:t>
            </w:r>
          </w:p>
        </w:tc>
      </w:tr>
      <w:tr w:rsidR="00D36381">
        <w:tc>
          <w:tcPr>
            <w:tcW w:w="4158" w:type="dxa"/>
            <w:gridSpan w:val="11"/>
          </w:tcPr>
          <w:p w:rsidR="00D36381" w:rsidRDefault="00583B0B" w:rsidP="00D36381">
            <w:r>
              <w:t>0</w:t>
            </w:r>
          </w:p>
        </w:tc>
        <w:tc>
          <w:tcPr>
            <w:tcW w:w="3978" w:type="dxa"/>
            <w:gridSpan w:val="10"/>
          </w:tcPr>
          <w:p w:rsidR="00D36381" w:rsidRDefault="00583B0B" w:rsidP="00D36381">
            <w:r>
              <w:t>40</w:t>
            </w:r>
          </w:p>
        </w:tc>
      </w:tr>
      <w:tr w:rsidR="00583B0B">
        <w:tc>
          <w:tcPr>
            <w:tcW w:w="4158" w:type="dxa"/>
            <w:gridSpan w:val="11"/>
          </w:tcPr>
          <w:p w:rsidR="00583B0B" w:rsidRDefault="00583B0B" w:rsidP="00D36381">
            <w:r>
              <w:lastRenderedPageBreak/>
              <w:t>17</w:t>
            </w:r>
          </w:p>
        </w:tc>
        <w:tc>
          <w:tcPr>
            <w:tcW w:w="3978" w:type="dxa"/>
            <w:gridSpan w:val="10"/>
          </w:tcPr>
          <w:p w:rsidR="00583B0B" w:rsidRDefault="00583B0B" w:rsidP="00D36381">
            <w:r>
              <w:t>26</w:t>
            </w:r>
          </w:p>
        </w:tc>
      </w:tr>
      <w:tr w:rsidR="00D36381">
        <w:tc>
          <w:tcPr>
            <w:tcW w:w="1683" w:type="dxa"/>
            <w:gridSpan w:val="4"/>
            <w:tcBorders>
              <w:bottom w:val="single" w:sz="4" w:space="0" w:color="000000" w:themeColor="text1"/>
            </w:tcBorders>
          </w:tcPr>
          <w:p w:rsidR="00D36381" w:rsidRDefault="00583B0B" w:rsidP="00D36381">
            <w:r>
              <w:t>51002</w:t>
            </w:r>
          </w:p>
        </w:tc>
        <w:tc>
          <w:tcPr>
            <w:tcW w:w="1603" w:type="dxa"/>
            <w:gridSpan w:val="4"/>
            <w:tcBorders>
              <w:bottom w:val="single" w:sz="4" w:space="0" w:color="000000" w:themeColor="text1"/>
            </w:tcBorders>
          </w:tcPr>
          <w:p w:rsidR="00D36381" w:rsidRDefault="00583B0B" w:rsidP="00D36381">
            <w:r>
              <w:t>0</w:t>
            </w:r>
          </w:p>
        </w:tc>
        <w:tc>
          <w:tcPr>
            <w:tcW w:w="1654" w:type="dxa"/>
            <w:gridSpan w:val="5"/>
            <w:tcBorders>
              <w:bottom w:val="single" w:sz="4" w:space="0" w:color="000000" w:themeColor="text1"/>
            </w:tcBorders>
          </w:tcPr>
          <w:p w:rsidR="00D36381" w:rsidRDefault="00583B0B" w:rsidP="00D36381">
            <w:r>
              <w:t>0</w:t>
            </w:r>
          </w:p>
        </w:tc>
        <w:tc>
          <w:tcPr>
            <w:tcW w:w="1622" w:type="dxa"/>
            <w:gridSpan w:val="4"/>
            <w:tcBorders>
              <w:bottom w:val="single" w:sz="4" w:space="0" w:color="000000" w:themeColor="text1"/>
            </w:tcBorders>
          </w:tcPr>
          <w:p w:rsidR="00D36381" w:rsidRDefault="00583B0B" w:rsidP="00D36381">
            <w:r>
              <w:t>0</w:t>
            </w:r>
          </w:p>
        </w:tc>
        <w:tc>
          <w:tcPr>
            <w:tcW w:w="1574" w:type="dxa"/>
            <w:gridSpan w:val="4"/>
            <w:tcBorders>
              <w:bottom w:val="single" w:sz="4" w:space="0" w:color="000000" w:themeColor="text1"/>
            </w:tcBorders>
          </w:tcPr>
          <w:p w:rsidR="00D36381" w:rsidRDefault="00583B0B" w:rsidP="00D36381">
            <w:r>
              <w:t>0</w:t>
            </w:r>
          </w:p>
        </w:tc>
      </w:tr>
      <w:tr w:rsidR="00D36381">
        <w:tc>
          <w:tcPr>
            <w:tcW w:w="8136" w:type="dxa"/>
            <w:gridSpan w:val="21"/>
            <w:shd w:val="clear" w:color="auto" w:fill="DAEEF3" w:themeFill="accent5" w:themeFillTint="33"/>
          </w:tcPr>
          <w:p w:rsidR="00D36381" w:rsidRDefault="00D36381" w:rsidP="00D36381">
            <w:pPr>
              <w:jc w:val="center"/>
            </w:pPr>
            <w:r>
              <w:t>Skill / Spell</w:t>
            </w:r>
          </w:p>
        </w:tc>
      </w:tr>
      <w:tr w:rsidR="00FC1992">
        <w:tc>
          <w:tcPr>
            <w:tcW w:w="420" w:type="dxa"/>
          </w:tcPr>
          <w:p w:rsidR="00FC1992" w:rsidRDefault="00051817" w:rsidP="00D36381">
            <w:r>
              <w:t>502</w:t>
            </w:r>
          </w:p>
        </w:tc>
        <w:tc>
          <w:tcPr>
            <w:tcW w:w="421" w:type="dxa"/>
          </w:tcPr>
          <w:p w:rsidR="00FC1992" w:rsidRDefault="00583B0B" w:rsidP="00D36381">
            <w:r>
              <w:t>100</w:t>
            </w:r>
            <w:r w:rsidR="00FC1992">
              <w:t>%</w:t>
            </w:r>
          </w:p>
        </w:tc>
        <w:tc>
          <w:tcPr>
            <w:tcW w:w="421" w:type="dxa"/>
          </w:tcPr>
          <w:p w:rsidR="00FC1992" w:rsidRDefault="00583B0B" w:rsidP="00D36381">
            <w:r>
              <w:t>2</w:t>
            </w:r>
          </w:p>
        </w:tc>
        <w:tc>
          <w:tcPr>
            <w:tcW w:w="421" w:type="dxa"/>
          </w:tcPr>
          <w:p w:rsidR="00FC1992" w:rsidRDefault="00583B0B" w:rsidP="00D36381">
            <w:r>
              <w:t>4</w:t>
            </w:r>
          </w:p>
        </w:tc>
        <w:tc>
          <w:tcPr>
            <w:tcW w:w="400" w:type="dxa"/>
          </w:tcPr>
          <w:p w:rsidR="00FC1992" w:rsidRDefault="00FC1992" w:rsidP="00D36381">
            <w:r>
              <w:t>ID#2</w:t>
            </w:r>
          </w:p>
        </w:tc>
        <w:tc>
          <w:tcPr>
            <w:tcW w:w="401" w:type="dxa"/>
          </w:tcPr>
          <w:p w:rsidR="00FC1992" w:rsidRDefault="00FC1992" w:rsidP="00D36381">
            <w:r>
              <w:t>%</w:t>
            </w:r>
          </w:p>
        </w:tc>
        <w:tc>
          <w:tcPr>
            <w:tcW w:w="401" w:type="dxa"/>
          </w:tcPr>
          <w:p w:rsidR="00FC1992" w:rsidRDefault="00FC1992" w:rsidP="00D36381"/>
        </w:tc>
        <w:tc>
          <w:tcPr>
            <w:tcW w:w="401" w:type="dxa"/>
          </w:tcPr>
          <w:p w:rsidR="00FC1992" w:rsidRDefault="00FC1992" w:rsidP="00D36381"/>
        </w:tc>
        <w:tc>
          <w:tcPr>
            <w:tcW w:w="413" w:type="dxa"/>
          </w:tcPr>
          <w:p w:rsidR="00FC1992" w:rsidRDefault="00FC1992" w:rsidP="00D36381">
            <w:r>
              <w:t>ID#3</w:t>
            </w:r>
          </w:p>
        </w:tc>
        <w:tc>
          <w:tcPr>
            <w:tcW w:w="414" w:type="dxa"/>
          </w:tcPr>
          <w:p w:rsidR="00FC1992" w:rsidRDefault="00FC1992" w:rsidP="00D36381">
            <w:r>
              <w:t>%</w:t>
            </w:r>
          </w:p>
        </w:tc>
        <w:tc>
          <w:tcPr>
            <w:tcW w:w="413" w:type="dxa"/>
            <w:gridSpan w:val="2"/>
          </w:tcPr>
          <w:p w:rsidR="00FC1992" w:rsidRDefault="00FC1992" w:rsidP="00D36381"/>
        </w:tc>
        <w:tc>
          <w:tcPr>
            <w:tcW w:w="414" w:type="dxa"/>
          </w:tcPr>
          <w:p w:rsidR="00FC1992" w:rsidRDefault="00FC1992" w:rsidP="00D36381"/>
        </w:tc>
        <w:tc>
          <w:tcPr>
            <w:tcW w:w="405" w:type="dxa"/>
          </w:tcPr>
          <w:p w:rsidR="00FC1992" w:rsidRDefault="00FC1992" w:rsidP="00D36381">
            <w:r>
              <w:t>ID#4</w:t>
            </w:r>
          </w:p>
        </w:tc>
        <w:tc>
          <w:tcPr>
            <w:tcW w:w="406" w:type="dxa"/>
          </w:tcPr>
          <w:p w:rsidR="00FC1992" w:rsidRDefault="00FC1992" w:rsidP="00D36381">
            <w:r>
              <w:t>%</w:t>
            </w:r>
          </w:p>
        </w:tc>
        <w:tc>
          <w:tcPr>
            <w:tcW w:w="405" w:type="dxa"/>
          </w:tcPr>
          <w:p w:rsidR="00FC1992" w:rsidRDefault="00FC1992" w:rsidP="00D36381"/>
        </w:tc>
        <w:tc>
          <w:tcPr>
            <w:tcW w:w="406" w:type="dxa"/>
          </w:tcPr>
          <w:p w:rsidR="00FC1992" w:rsidRDefault="00FC1992" w:rsidP="00D36381"/>
        </w:tc>
        <w:tc>
          <w:tcPr>
            <w:tcW w:w="393" w:type="dxa"/>
          </w:tcPr>
          <w:p w:rsidR="00FC1992" w:rsidRDefault="00FC1992" w:rsidP="00D36381">
            <w:r>
              <w:t>ID#5</w:t>
            </w:r>
          </w:p>
        </w:tc>
        <w:tc>
          <w:tcPr>
            <w:tcW w:w="394" w:type="dxa"/>
          </w:tcPr>
          <w:p w:rsidR="00FC1992" w:rsidRDefault="00FC1992" w:rsidP="00D36381">
            <w:r>
              <w:t>%</w:t>
            </w:r>
          </w:p>
        </w:tc>
        <w:tc>
          <w:tcPr>
            <w:tcW w:w="393" w:type="dxa"/>
          </w:tcPr>
          <w:p w:rsidR="00FC1992" w:rsidRDefault="00FC1992" w:rsidP="00D36381"/>
        </w:tc>
        <w:tc>
          <w:tcPr>
            <w:tcW w:w="394" w:type="dxa"/>
          </w:tcPr>
          <w:p w:rsidR="00FC1992" w:rsidRDefault="00FC1992" w:rsidP="00D36381"/>
        </w:tc>
      </w:tr>
      <w:tr w:rsidR="00FC1992">
        <w:tc>
          <w:tcPr>
            <w:tcW w:w="420" w:type="dxa"/>
            <w:tcBorders>
              <w:bottom w:val="single" w:sz="4" w:space="0" w:color="000000" w:themeColor="text1"/>
            </w:tcBorders>
          </w:tcPr>
          <w:p w:rsidR="00FC1992" w:rsidRDefault="00FC1992" w:rsidP="00D36381">
            <w:r>
              <w:t>ID#6</w:t>
            </w:r>
          </w:p>
        </w:tc>
        <w:tc>
          <w:tcPr>
            <w:tcW w:w="421" w:type="dxa"/>
            <w:tcBorders>
              <w:bottom w:val="single" w:sz="4" w:space="0" w:color="000000" w:themeColor="text1"/>
            </w:tcBorders>
          </w:tcPr>
          <w:p w:rsidR="00FC1992" w:rsidRDefault="00FC1992" w:rsidP="00D36381">
            <w:r>
              <w:t>%</w:t>
            </w:r>
          </w:p>
        </w:tc>
        <w:tc>
          <w:tcPr>
            <w:tcW w:w="421" w:type="dxa"/>
            <w:tcBorders>
              <w:bottom w:val="single" w:sz="4" w:space="0" w:color="000000" w:themeColor="text1"/>
            </w:tcBorders>
          </w:tcPr>
          <w:p w:rsidR="00FC1992" w:rsidRDefault="00FC1992" w:rsidP="00D36381"/>
        </w:tc>
        <w:tc>
          <w:tcPr>
            <w:tcW w:w="421" w:type="dxa"/>
            <w:tcBorders>
              <w:bottom w:val="single" w:sz="4" w:space="0" w:color="000000" w:themeColor="text1"/>
            </w:tcBorders>
          </w:tcPr>
          <w:p w:rsidR="00FC1992" w:rsidRDefault="00FC1992" w:rsidP="00D36381"/>
        </w:tc>
        <w:tc>
          <w:tcPr>
            <w:tcW w:w="400" w:type="dxa"/>
            <w:tcBorders>
              <w:bottom w:val="single" w:sz="4" w:space="0" w:color="000000" w:themeColor="text1"/>
            </w:tcBorders>
          </w:tcPr>
          <w:p w:rsidR="00FC1992" w:rsidRDefault="00FC1992" w:rsidP="00D36381">
            <w:r>
              <w:t>ID#7</w:t>
            </w:r>
          </w:p>
        </w:tc>
        <w:tc>
          <w:tcPr>
            <w:tcW w:w="401" w:type="dxa"/>
            <w:tcBorders>
              <w:bottom w:val="single" w:sz="4" w:space="0" w:color="000000" w:themeColor="text1"/>
            </w:tcBorders>
          </w:tcPr>
          <w:p w:rsidR="00FC1992" w:rsidRDefault="00FC1992" w:rsidP="00D36381">
            <w:r>
              <w:t>%</w:t>
            </w:r>
          </w:p>
        </w:tc>
        <w:tc>
          <w:tcPr>
            <w:tcW w:w="401" w:type="dxa"/>
            <w:tcBorders>
              <w:bottom w:val="single" w:sz="4" w:space="0" w:color="000000" w:themeColor="text1"/>
            </w:tcBorders>
          </w:tcPr>
          <w:p w:rsidR="00FC1992" w:rsidRDefault="00FC1992" w:rsidP="00D36381"/>
        </w:tc>
        <w:tc>
          <w:tcPr>
            <w:tcW w:w="401" w:type="dxa"/>
            <w:tcBorders>
              <w:bottom w:val="single" w:sz="4" w:space="0" w:color="000000" w:themeColor="text1"/>
            </w:tcBorders>
          </w:tcPr>
          <w:p w:rsidR="00FC1992" w:rsidRDefault="00FC1992" w:rsidP="00D36381"/>
        </w:tc>
        <w:tc>
          <w:tcPr>
            <w:tcW w:w="413" w:type="dxa"/>
            <w:tcBorders>
              <w:bottom w:val="single" w:sz="4" w:space="0" w:color="000000" w:themeColor="text1"/>
            </w:tcBorders>
          </w:tcPr>
          <w:p w:rsidR="00FC1992" w:rsidRDefault="00FC1992" w:rsidP="00D36381">
            <w:r>
              <w:t>ID#8</w:t>
            </w:r>
          </w:p>
        </w:tc>
        <w:tc>
          <w:tcPr>
            <w:tcW w:w="414" w:type="dxa"/>
            <w:tcBorders>
              <w:bottom w:val="single" w:sz="4" w:space="0" w:color="000000" w:themeColor="text1"/>
            </w:tcBorders>
          </w:tcPr>
          <w:p w:rsidR="00FC1992" w:rsidRDefault="00FC1992" w:rsidP="00D36381">
            <w:r>
              <w:t>%</w:t>
            </w:r>
          </w:p>
        </w:tc>
        <w:tc>
          <w:tcPr>
            <w:tcW w:w="413" w:type="dxa"/>
            <w:gridSpan w:val="2"/>
            <w:tcBorders>
              <w:bottom w:val="single" w:sz="4" w:space="0" w:color="000000" w:themeColor="text1"/>
            </w:tcBorders>
          </w:tcPr>
          <w:p w:rsidR="00FC1992" w:rsidRDefault="00FC1992" w:rsidP="00D36381"/>
        </w:tc>
        <w:tc>
          <w:tcPr>
            <w:tcW w:w="414" w:type="dxa"/>
            <w:tcBorders>
              <w:bottom w:val="single" w:sz="4" w:space="0" w:color="000000" w:themeColor="text1"/>
            </w:tcBorders>
          </w:tcPr>
          <w:p w:rsidR="00FC1992" w:rsidRDefault="00FC1992" w:rsidP="00D36381"/>
        </w:tc>
        <w:tc>
          <w:tcPr>
            <w:tcW w:w="405" w:type="dxa"/>
            <w:tcBorders>
              <w:bottom w:val="single" w:sz="4" w:space="0" w:color="000000" w:themeColor="text1"/>
            </w:tcBorders>
          </w:tcPr>
          <w:p w:rsidR="00FC1992" w:rsidRDefault="00FC1992" w:rsidP="00D36381">
            <w:r>
              <w:t>ID#9</w:t>
            </w:r>
          </w:p>
        </w:tc>
        <w:tc>
          <w:tcPr>
            <w:tcW w:w="406" w:type="dxa"/>
            <w:tcBorders>
              <w:bottom w:val="single" w:sz="4" w:space="0" w:color="000000" w:themeColor="text1"/>
            </w:tcBorders>
          </w:tcPr>
          <w:p w:rsidR="00FC1992" w:rsidRDefault="00FC1992" w:rsidP="00D36381">
            <w:r>
              <w:t>%</w:t>
            </w:r>
          </w:p>
        </w:tc>
        <w:tc>
          <w:tcPr>
            <w:tcW w:w="405" w:type="dxa"/>
            <w:tcBorders>
              <w:bottom w:val="single" w:sz="4" w:space="0" w:color="000000" w:themeColor="text1"/>
            </w:tcBorders>
          </w:tcPr>
          <w:p w:rsidR="00FC1992" w:rsidRDefault="00FC1992" w:rsidP="00D36381"/>
        </w:tc>
        <w:tc>
          <w:tcPr>
            <w:tcW w:w="406" w:type="dxa"/>
            <w:tcBorders>
              <w:bottom w:val="single" w:sz="4" w:space="0" w:color="000000" w:themeColor="text1"/>
            </w:tcBorders>
          </w:tcPr>
          <w:p w:rsidR="00FC1992" w:rsidRDefault="00FC1992" w:rsidP="00D36381"/>
        </w:tc>
        <w:tc>
          <w:tcPr>
            <w:tcW w:w="393" w:type="dxa"/>
            <w:tcBorders>
              <w:bottom w:val="single" w:sz="4" w:space="0" w:color="000000" w:themeColor="text1"/>
            </w:tcBorders>
          </w:tcPr>
          <w:p w:rsidR="00FC1992" w:rsidRDefault="00FC1992" w:rsidP="00D36381">
            <w:r>
              <w:t>ID#1</w:t>
            </w:r>
          </w:p>
        </w:tc>
        <w:tc>
          <w:tcPr>
            <w:tcW w:w="394" w:type="dxa"/>
            <w:tcBorders>
              <w:bottom w:val="single" w:sz="4" w:space="0" w:color="000000" w:themeColor="text1"/>
            </w:tcBorders>
          </w:tcPr>
          <w:p w:rsidR="00FC1992" w:rsidRDefault="00FC1992" w:rsidP="00D36381">
            <w:r>
              <w:t>%</w:t>
            </w:r>
          </w:p>
        </w:tc>
        <w:tc>
          <w:tcPr>
            <w:tcW w:w="393" w:type="dxa"/>
            <w:tcBorders>
              <w:bottom w:val="single" w:sz="4" w:space="0" w:color="000000" w:themeColor="text1"/>
            </w:tcBorders>
          </w:tcPr>
          <w:p w:rsidR="00FC1992" w:rsidRDefault="00FC1992" w:rsidP="00D36381"/>
        </w:tc>
        <w:tc>
          <w:tcPr>
            <w:tcW w:w="394" w:type="dxa"/>
            <w:tcBorders>
              <w:bottom w:val="single" w:sz="4" w:space="0" w:color="000000" w:themeColor="text1"/>
            </w:tcBorders>
          </w:tcPr>
          <w:p w:rsidR="00FC1992" w:rsidRDefault="00FC1992" w:rsidP="00D36381"/>
        </w:tc>
      </w:tr>
      <w:tr w:rsidR="00D36381">
        <w:tc>
          <w:tcPr>
            <w:tcW w:w="8136" w:type="dxa"/>
            <w:gridSpan w:val="21"/>
            <w:shd w:val="clear" w:color="auto" w:fill="DAEEF3" w:themeFill="accent5" w:themeFillTint="33"/>
          </w:tcPr>
          <w:p w:rsidR="00D36381" w:rsidRDefault="00D36381" w:rsidP="00D36381">
            <w:pPr>
              <w:jc w:val="center"/>
            </w:pPr>
            <w:r>
              <w:t>Item(s)</w:t>
            </w:r>
          </w:p>
        </w:tc>
      </w:tr>
      <w:tr w:rsidR="00D36381">
        <w:tc>
          <w:tcPr>
            <w:tcW w:w="841" w:type="dxa"/>
            <w:gridSpan w:val="2"/>
          </w:tcPr>
          <w:p w:rsidR="00D36381" w:rsidRDefault="00583B0B" w:rsidP="00D36381">
            <w:r>
              <w:t>3</w:t>
            </w:r>
          </w:p>
        </w:tc>
        <w:tc>
          <w:tcPr>
            <w:tcW w:w="842" w:type="dxa"/>
            <w:gridSpan w:val="2"/>
          </w:tcPr>
          <w:p w:rsidR="00D36381" w:rsidRDefault="00583B0B" w:rsidP="00D36381">
            <w:r>
              <w:t>20</w:t>
            </w:r>
            <w:r w:rsidR="00D36381">
              <w:t>%</w:t>
            </w:r>
          </w:p>
        </w:tc>
        <w:tc>
          <w:tcPr>
            <w:tcW w:w="801" w:type="dxa"/>
            <w:gridSpan w:val="2"/>
            <w:tcBorders>
              <w:bottom w:val="single" w:sz="4" w:space="0" w:color="000000" w:themeColor="text1"/>
            </w:tcBorders>
          </w:tcPr>
          <w:p w:rsidR="00D36381" w:rsidRDefault="00D36381" w:rsidP="00D36381">
            <w:r>
              <w:t>Id#2</w:t>
            </w:r>
          </w:p>
        </w:tc>
        <w:tc>
          <w:tcPr>
            <w:tcW w:w="802" w:type="dxa"/>
            <w:gridSpan w:val="2"/>
            <w:tcBorders>
              <w:bottom w:val="single" w:sz="4" w:space="0" w:color="000000" w:themeColor="text1"/>
            </w:tcBorders>
          </w:tcPr>
          <w:p w:rsidR="00D36381" w:rsidRDefault="00D36381" w:rsidP="00D36381">
            <w:r>
              <w:t>%</w:t>
            </w:r>
          </w:p>
        </w:tc>
        <w:tc>
          <w:tcPr>
            <w:tcW w:w="827" w:type="dxa"/>
            <w:gridSpan w:val="2"/>
            <w:tcBorders>
              <w:bottom w:val="single" w:sz="4" w:space="0" w:color="000000" w:themeColor="text1"/>
            </w:tcBorders>
          </w:tcPr>
          <w:p w:rsidR="00D36381" w:rsidRDefault="00D36381" w:rsidP="00D36381">
            <w:r>
              <w:t>Id#3</w:t>
            </w:r>
          </w:p>
        </w:tc>
        <w:tc>
          <w:tcPr>
            <w:tcW w:w="827" w:type="dxa"/>
            <w:gridSpan w:val="3"/>
            <w:tcBorders>
              <w:bottom w:val="single" w:sz="4" w:space="0" w:color="000000" w:themeColor="text1"/>
            </w:tcBorders>
          </w:tcPr>
          <w:p w:rsidR="00D36381" w:rsidRDefault="00D36381" w:rsidP="00D36381">
            <w:r>
              <w:t>%</w:t>
            </w:r>
          </w:p>
        </w:tc>
        <w:tc>
          <w:tcPr>
            <w:tcW w:w="811" w:type="dxa"/>
            <w:gridSpan w:val="2"/>
            <w:tcBorders>
              <w:bottom w:val="single" w:sz="4" w:space="0" w:color="000000" w:themeColor="text1"/>
            </w:tcBorders>
          </w:tcPr>
          <w:p w:rsidR="00D36381" w:rsidRDefault="00D36381" w:rsidP="00D36381">
            <w:r>
              <w:t>Id#4</w:t>
            </w:r>
          </w:p>
        </w:tc>
        <w:tc>
          <w:tcPr>
            <w:tcW w:w="811" w:type="dxa"/>
            <w:gridSpan w:val="2"/>
            <w:tcBorders>
              <w:bottom w:val="single" w:sz="4" w:space="0" w:color="000000" w:themeColor="text1"/>
            </w:tcBorders>
          </w:tcPr>
          <w:p w:rsidR="00D36381" w:rsidRDefault="00D36381" w:rsidP="00D36381">
            <w:r>
              <w:t>%</w:t>
            </w:r>
          </w:p>
        </w:tc>
        <w:tc>
          <w:tcPr>
            <w:tcW w:w="787" w:type="dxa"/>
            <w:gridSpan w:val="2"/>
            <w:tcBorders>
              <w:bottom w:val="single" w:sz="4" w:space="0" w:color="000000" w:themeColor="text1"/>
            </w:tcBorders>
          </w:tcPr>
          <w:p w:rsidR="00D36381" w:rsidRDefault="00D36381" w:rsidP="00D36381">
            <w:r>
              <w:t>Id#5</w:t>
            </w:r>
          </w:p>
        </w:tc>
        <w:tc>
          <w:tcPr>
            <w:tcW w:w="787" w:type="dxa"/>
            <w:gridSpan w:val="2"/>
            <w:tcBorders>
              <w:bottom w:val="single" w:sz="4" w:space="0" w:color="000000" w:themeColor="text1"/>
            </w:tcBorders>
          </w:tcPr>
          <w:p w:rsidR="00D36381" w:rsidRDefault="00D36381" w:rsidP="00D36381">
            <w:r>
              <w:t>%</w:t>
            </w:r>
          </w:p>
        </w:tc>
      </w:tr>
      <w:tr w:rsidR="00D36381">
        <w:tc>
          <w:tcPr>
            <w:tcW w:w="841" w:type="dxa"/>
            <w:gridSpan w:val="2"/>
          </w:tcPr>
          <w:p w:rsidR="00D36381" w:rsidRDefault="00583B0B" w:rsidP="00D36381">
            <w:r>
              <w:t>50003</w:t>
            </w:r>
          </w:p>
        </w:tc>
        <w:tc>
          <w:tcPr>
            <w:tcW w:w="842" w:type="dxa"/>
            <w:gridSpan w:val="2"/>
          </w:tcPr>
          <w:p w:rsidR="00D36381" w:rsidRDefault="00583B0B" w:rsidP="00D36381">
            <w:r>
              <w:t>2</w:t>
            </w:r>
            <w:r w:rsidR="00D36381">
              <w:t>%</w:t>
            </w:r>
          </w:p>
        </w:tc>
        <w:tc>
          <w:tcPr>
            <w:tcW w:w="6453" w:type="dxa"/>
            <w:gridSpan w:val="17"/>
            <w:shd w:val="solid" w:color="auto" w:fill="auto"/>
          </w:tcPr>
          <w:p w:rsidR="00D36381" w:rsidRDefault="00D36381" w:rsidP="00D36381"/>
        </w:tc>
      </w:tr>
      <w:tr w:rsidR="00D36381">
        <w:tc>
          <w:tcPr>
            <w:tcW w:w="8136" w:type="dxa"/>
            <w:gridSpan w:val="21"/>
            <w:shd w:val="clear" w:color="auto" w:fill="FF0000"/>
          </w:tcPr>
          <w:p w:rsidR="00D36381" w:rsidRPr="00D36381" w:rsidRDefault="00D36381" w:rsidP="00D36381"/>
        </w:tc>
      </w:tr>
      <w:tr w:rsidR="00D36381">
        <w:tc>
          <w:tcPr>
            <w:tcW w:w="8136" w:type="dxa"/>
            <w:gridSpan w:val="21"/>
          </w:tcPr>
          <w:p w:rsidR="00D36381" w:rsidRDefault="00D36381" w:rsidP="00D36381">
            <w:r>
              <w:t>&lt;Image&gt;</w:t>
            </w:r>
          </w:p>
        </w:tc>
      </w:tr>
      <w:tr w:rsidR="00D36381">
        <w:tc>
          <w:tcPr>
            <w:tcW w:w="8136" w:type="dxa"/>
            <w:gridSpan w:val="21"/>
          </w:tcPr>
          <w:p w:rsidR="00D36381" w:rsidRDefault="00D36381" w:rsidP="00D36381">
            <w:r>
              <w:t>NPC ID #</w:t>
            </w:r>
            <w:r w:rsidR="00566884">
              <w:t>1003</w:t>
            </w:r>
          </w:p>
        </w:tc>
      </w:tr>
      <w:tr w:rsidR="00D36381">
        <w:tc>
          <w:tcPr>
            <w:tcW w:w="4158" w:type="dxa"/>
            <w:gridSpan w:val="11"/>
          </w:tcPr>
          <w:p w:rsidR="00D36381" w:rsidRDefault="00566884" w:rsidP="00D36381">
            <w:r>
              <w:t>an apprentice orc spirit guide</w:t>
            </w:r>
          </w:p>
        </w:tc>
        <w:tc>
          <w:tcPr>
            <w:tcW w:w="3978" w:type="dxa"/>
            <w:gridSpan w:val="10"/>
          </w:tcPr>
          <w:p w:rsidR="00D36381" w:rsidRDefault="00566884" w:rsidP="00D36381">
            <w:r>
              <w:t>apprentice orc spirit guides</w:t>
            </w:r>
          </w:p>
        </w:tc>
      </w:tr>
      <w:tr w:rsidR="00D36381">
        <w:tc>
          <w:tcPr>
            <w:tcW w:w="8136" w:type="dxa"/>
            <w:gridSpan w:val="21"/>
          </w:tcPr>
          <w:p w:rsidR="00D36381" w:rsidRDefault="00566884" w:rsidP="00D36381">
            <w:r>
              <w:t>This young orc slowly traces unknown mystic symbols in the air.</w:t>
            </w:r>
          </w:p>
        </w:tc>
      </w:tr>
      <w:tr w:rsidR="00D36381">
        <w:tc>
          <w:tcPr>
            <w:tcW w:w="8136" w:type="dxa"/>
            <w:gridSpan w:val="21"/>
          </w:tcPr>
          <w:p w:rsidR="00D36381" w:rsidRDefault="00D36381" w:rsidP="00D36381">
            <w:r>
              <w:t>Image File Location</w:t>
            </w:r>
          </w:p>
        </w:tc>
      </w:tr>
      <w:tr w:rsidR="00D36381">
        <w:tc>
          <w:tcPr>
            <w:tcW w:w="1683" w:type="dxa"/>
            <w:gridSpan w:val="4"/>
          </w:tcPr>
          <w:p w:rsidR="00D36381" w:rsidRDefault="00566884" w:rsidP="00D36381">
            <w:r>
              <w:t>20</w:t>
            </w:r>
          </w:p>
        </w:tc>
        <w:tc>
          <w:tcPr>
            <w:tcW w:w="1603" w:type="dxa"/>
            <w:gridSpan w:val="4"/>
          </w:tcPr>
          <w:p w:rsidR="00D36381" w:rsidRDefault="00566884" w:rsidP="00D36381">
            <w:r>
              <w:t>20</w:t>
            </w:r>
          </w:p>
        </w:tc>
        <w:tc>
          <w:tcPr>
            <w:tcW w:w="1654" w:type="dxa"/>
            <w:gridSpan w:val="5"/>
          </w:tcPr>
          <w:p w:rsidR="00D36381" w:rsidRDefault="00566884" w:rsidP="00D36381">
            <w:r>
              <w:t>20</w:t>
            </w:r>
          </w:p>
        </w:tc>
        <w:tc>
          <w:tcPr>
            <w:tcW w:w="1622" w:type="dxa"/>
            <w:gridSpan w:val="4"/>
          </w:tcPr>
          <w:p w:rsidR="00D36381" w:rsidRDefault="00566884" w:rsidP="00D36381">
            <w:r>
              <w:t>20</w:t>
            </w:r>
          </w:p>
        </w:tc>
        <w:tc>
          <w:tcPr>
            <w:tcW w:w="1574" w:type="dxa"/>
            <w:gridSpan w:val="4"/>
          </w:tcPr>
          <w:p w:rsidR="00D36381" w:rsidRDefault="00566884" w:rsidP="00D36381">
            <w:r>
              <w:t>20</w:t>
            </w:r>
          </w:p>
        </w:tc>
      </w:tr>
      <w:tr w:rsidR="00D36381">
        <w:tc>
          <w:tcPr>
            <w:tcW w:w="1683" w:type="dxa"/>
            <w:gridSpan w:val="4"/>
          </w:tcPr>
          <w:p w:rsidR="00D36381" w:rsidRDefault="00566884" w:rsidP="00D36381">
            <w:r>
              <w:t>20</w:t>
            </w:r>
          </w:p>
        </w:tc>
        <w:tc>
          <w:tcPr>
            <w:tcW w:w="1603" w:type="dxa"/>
            <w:gridSpan w:val="4"/>
          </w:tcPr>
          <w:p w:rsidR="00D36381" w:rsidRDefault="00566884" w:rsidP="00D36381">
            <w:r>
              <w:t>200</w:t>
            </w:r>
          </w:p>
        </w:tc>
        <w:tc>
          <w:tcPr>
            <w:tcW w:w="1654" w:type="dxa"/>
            <w:gridSpan w:val="5"/>
          </w:tcPr>
          <w:p w:rsidR="00D36381" w:rsidRDefault="00566884" w:rsidP="00D36381">
            <w:r>
              <w:t>60</w:t>
            </w:r>
          </w:p>
        </w:tc>
        <w:tc>
          <w:tcPr>
            <w:tcW w:w="1622" w:type="dxa"/>
            <w:gridSpan w:val="4"/>
          </w:tcPr>
          <w:p w:rsidR="00D36381" w:rsidRDefault="00566884" w:rsidP="00D36381">
            <w:r>
              <w:t>4</w:t>
            </w:r>
          </w:p>
        </w:tc>
        <w:tc>
          <w:tcPr>
            <w:tcW w:w="1574" w:type="dxa"/>
            <w:gridSpan w:val="4"/>
          </w:tcPr>
          <w:p w:rsidR="00D36381" w:rsidRDefault="00566884" w:rsidP="00D36381">
            <w:r>
              <w:t>Male</w:t>
            </w:r>
          </w:p>
        </w:tc>
      </w:tr>
      <w:tr w:rsidR="00D36381">
        <w:tc>
          <w:tcPr>
            <w:tcW w:w="4158" w:type="dxa"/>
            <w:gridSpan w:val="11"/>
          </w:tcPr>
          <w:p w:rsidR="00D36381" w:rsidRDefault="00566884" w:rsidP="00D36381">
            <w:r>
              <w:t>10</w:t>
            </w:r>
          </w:p>
        </w:tc>
        <w:tc>
          <w:tcPr>
            <w:tcW w:w="3978" w:type="dxa"/>
            <w:gridSpan w:val="10"/>
          </w:tcPr>
          <w:p w:rsidR="00D36381" w:rsidRDefault="00566884" w:rsidP="00D36381">
            <w:r>
              <w:t>25</w:t>
            </w:r>
          </w:p>
        </w:tc>
      </w:tr>
      <w:tr w:rsidR="00566884">
        <w:tc>
          <w:tcPr>
            <w:tcW w:w="4158" w:type="dxa"/>
            <w:gridSpan w:val="11"/>
          </w:tcPr>
          <w:p w:rsidR="00566884" w:rsidRDefault="00566884" w:rsidP="00D36381">
            <w:r>
              <w:t>20</w:t>
            </w:r>
          </w:p>
        </w:tc>
        <w:tc>
          <w:tcPr>
            <w:tcW w:w="3978" w:type="dxa"/>
            <w:gridSpan w:val="10"/>
          </w:tcPr>
          <w:p w:rsidR="00566884" w:rsidRDefault="00566884" w:rsidP="00D36381">
            <w:r>
              <w:t>30</w:t>
            </w:r>
          </w:p>
        </w:tc>
      </w:tr>
      <w:tr w:rsidR="00D36381">
        <w:tc>
          <w:tcPr>
            <w:tcW w:w="1683" w:type="dxa"/>
            <w:gridSpan w:val="4"/>
            <w:tcBorders>
              <w:bottom w:val="single" w:sz="4" w:space="0" w:color="000000" w:themeColor="text1"/>
            </w:tcBorders>
          </w:tcPr>
          <w:p w:rsidR="00D36381" w:rsidRDefault="00566884" w:rsidP="00D36381">
            <w:r>
              <w:t>51003</w:t>
            </w:r>
          </w:p>
        </w:tc>
        <w:tc>
          <w:tcPr>
            <w:tcW w:w="1603" w:type="dxa"/>
            <w:gridSpan w:val="4"/>
            <w:tcBorders>
              <w:bottom w:val="single" w:sz="4" w:space="0" w:color="000000" w:themeColor="text1"/>
            </w:tcBorders>
          </w:tcPr>
          <w:p w:rsidR="00D36381" w:rsidRDefault="00566884" w:rsidP="00D36381">
            <w:r>
              <w:t>0</w:t>
            </w:r>
          </w:p>
        </w:tc>
        <w:tc>
          <w:tcPr>
            <w:tcW w:w="1654" w:type="dxa"/>
            <w:gridSpan w:val="5"/>
            <w:tcBorders>
              <w:bottom w:val="single" w:sz="4" w:space="0" w:color="000000" w:themeColor="text1"/>
            </w:tcBorders>
          </w:tcPr>
          <w:p w:rsidR="00D36381" w:rsidRDefault="00566884" w:rsidP="00D36381">
            <w:r>
              <w:t>0</w:t>
            </w:r>
          </w:p>
        </w:tc>
        <w:tc>
          <w:tcPr>
            <w:tcW w:w="1622" w:type="dxa"/>
            <w:gridSpan w:val="4"/>
            <w:tcBorders>
              <w:bottom w:val="single" w:sz="4" w:space="0" w:color="000000" w:themeColor="text1"/>
            </w:tcBorders>
          </w:tcPr>
          <w:p w:rsidR="00D36381" w:rsidRDefault="00566884" w:rsidP="00D36381">
            <w:r>
              <w:t>0</w:t>
            </w:r>
          </w:p>
        </w:tc>
        <w:tc>
          <w:tcPr>
            <w:tcW w:w="1574" w:type="dxa"/>
            <w:gridSpan w:val="4"/>
            <w:tcBorders>
              <w:bottom w:val="single" w:sz="4" w:space="0" w:color="000000" w:themeColor="text1"/>
            </w:tcBorders>
          </w:tcPr>
          <w:p w:rsidR="00D36381" w:rsidRDefault="00566884" w:rsidP="00D36381">
            <w:r>
              <w:t>0</w:t>
            </w:r>
          </w:p>
        </w:tc>
      </w:tr>
      <w:tr w:rsidR="00D36381">
        <w:tc>
          <w:tcPr>
            <w:tcW w:w="8136" w:type="dxa"/>
            <w:gridSpan w:val="21"/>
            <w:shd w:val="clear" w:color="auto" w:fill="DAEEF3" w:themeFill="accent5" w:themeFillTint="33"/>
          </w:tcPr>
          <w:p w:rsidR="00D36381" w:rsidRDefault="00D36381" w:rsidP="00D36381">
            <w:pPr>
              <w:jc w:val="center"/>
            </w:pPr>
            <w:r>
              <w:t>Skill / Spell</w:t>
            </w:r>
          </w:p>
        </w:tc>
      </w:tr>
      <w:tr w:rsidR="00FC1992">
        <w:tc>
          <w:tcPr>
            <w:tcW w:w="420" w:type="dxa"/>
          </w:tcPr>
          <w:p w:rsidR="00FC1992" w:rsidRDefault="00051817" w:rsidP="00FC1992">
            <w:pPr>
              <w:ind w:left="1440" w:hanging="1440"/>
            </w:pPr>
            <w:r>
              <w:t>1</w:t>
            </w:r>
          </w:p>
          <w:p w:rsidR="00051817" w:rsidRDefault="00051817" w:rsidP="00FC1992">
            <w:pPr>
              <w:ind w:left="1440" w:hanging="1440"/>
            </w:pPr>
            <w:r>
              <w:t>2</w:t>
            </w:r>
          </w:p>
          <w:p w:rsidR="00051817" w:rsidRDefault="00051817" w:rsidP="00FC1992">
            <w:pPr>
              <w:ind w:left="1440" w:hanging="1440"/>
            </w:pPr>
            <w:r>
              <w:t>7</w:t>
            </w:r>
          </w:p>
        </w:tc>
        <w:tc>
          <w:tcPr>
            <w:tcW w:w="421" w:type="dxa"/>
          </w:tcPr>
          <w:p w:rsidR="00566884" w:rsidRDefault="00566884" w:rsidP="00566884">
            <w:pPr>
              <w:ind w:left="1440" w:hanging="1440"/>
            </w:pPr>
            <w:r>
              <w:t>7</w:t>
            </w:r>
          </w:p>
          <w:p w:rsidR="00FC1992" w:rsidRDefault="007A40E5" w:rsidP="00566884">
            <w:pPr>
              <w:ind w:left="1440" w:hanging="1440"/>
            </w:pPr>
            <w:r>
              <w:t>0</w:t>
            </w:r>
          </w:p>
          <w:p w:rsidR="00566884" w:rsidRDefault="00566884" w:rsidP="00566884">
            <w:pPr>
              <w:ind w:left="1440" w:hanging="1440"/>
            </w:pPr>
            <w:r>
              <w:t>%</w:t>
            </w:r>
          </w:p>
        </w:tc>
        <w:tc>
          <w:tcPr>
            <w:tcW w:w="421" w:type="dxa"/>
          </w:tcPr>
          <w:p w:rsidR="00FC1992" w:rsidRDefault="00566884" w:rsidP="00FC1992">
            <w:pPr>
              <w:ind w:left="1440" w:hanging="1440"/>
            </w:pPr>
            <w:r>
              <w:t>2</w:t>
            </w:r>
          </w:p>
        </w:tc>
        <w:tc>
          <w:tcPr>
            <w:tcW w:w="421" w:type="dxa"/>
          </w:tcPr>
          <w:p w:rsidR="00FC1992" w:rsidRDefault="00566884" w:rsidP="00FC1992">
            <w:pPr>
              <w:ind w:left="1440" w:hanging="1440"/>
            </w:pPr>
            <w:r>
              <w:t>5</w:t>
            </w:r>
          </w:p>
        </w:tc>
        <w:tc>
          <w:tcPr>
            <w:tcW w:w="400" w:type="dxa"/>
          </w:tcPr>
          <w:p w:rsidR="00FC1992" w:rsidRDefault="00051817" w:rsidP="00D36381">
            <w:r>
              <w:t>126</w:t>
            </w:r>
          </w:p>
        </w:tc>
        <w:tc>
          <w:tcPr>
            <w:tcW w:w="401" w:type="dxa"/>
          </w:tcPr>
          <w:p w:rsidR="00FC1992" w:rsidRDefault="00566884" w:rsidP="00D36381">
            <w:r>
              <w:t>25%</w:t>
            </w:r>
          </w:p>
        </w:tc>
        <w:tc>
          <w:tcPr>
            <w:tcW w:w="401" w:type="dxa"/>
          </w:tcPr>
          <w:p w:rsidR="00FC1992" w:rsidRDefault="00710C68" w:rsidP="00D36381">
            <w:r>
              <w:t>1</w:t>
            </w:r>
          </w:p>
        </w:tc>
        <w:tc>
          <w:tcPr>
            <w:tcW w:w="401" w:type="dxa"/>
          </w:tcPr>
          <w:p w:rsidR="00FC1992" w:rsidRDefault="007A40E5" w:rsidP="00D36381">
            <w:r>
              <w:t>1</w:t>
            </w:r>
          </w:p>
        </w:tc>
        <w:tc>
          <w:tcPr>
            <w:tcW w:w="413" w:type="dxa"/>
          </w:tcPr>
          <w:p w:rsidR="00FC1992" w:rsidRDefault="007A40E5" w:rsidP="00D36381">
            <w:r>
              <w:t>504</w:t>
            </w:r>
          </w:p>
        </w:tc>
        <w:tc>
          <w:tcPr>
            <w:tcW w:w="414" w:type="dxa"/>
          </w:tcPr>
          <w:p w:rsidR="00FC1992" w:rsidRDefault="007A40E5" w:rsidP="00D36381">
            <w:r>
              <w:t>5</w:t>
            </w:r>
            <w:r w:rsidR="00FC1992">
              <w:t>%</w:t>
            </w:r>
          </w:p>
        </w:tc>
        <w:tc>
          <w:tcPr>
            <w:tcW w:w="413" w:type="dxa"/>
            <w:gridSpan w:val="2"/>
          </w:tcPr>
          <w:p w:rsidR="00FC1992" w:rsidRDefault="007A40E5" w:rsidP="00D36381">
            <w:r>
              <w:t>1</w:t>
            </w:r>
          </w:p>
        </w:tc>
        <w:tc>
          <w:tcPr>
            <w:tcW w:w="414" w:type="dxa"/>
          </w:tcPr>
          <w:p w:rsidR="00FC1992" w:rsidRDefault="007A40E5" w:rsidP="00D36381">
            <w:r>
              <w:t>10</w:t>
            </w:r>
          </w:p>
        </w:tc>
        <w:tc>
          <w:tcPr>
            <w:tcW w:w="405" w:type="dxa"/>
          </w:tcPr>
          <w:p w:rsidR="00FC1992" w:rsidRDefault="00FC1992" w:rsidP="00D36381">
            <w:r>
              <w:t>ID#4</w:t>
            </w:r>
          </w:p>
        </w:tc>
        <w:tc>
          <w:tcPr>
            <w:tcW w:w="406" w:type="dxa"/>
          </w:tcPr>
          <w:p w:rsidR="00FC1992" w:rsidRDefault="00FC1992" w:rsidP="00D36381">
            <w:r>
              <w:t>%</w:t>
            </w:r>
          </w:p>
        </w:tc>
        <w:tc>
          <w:tcPr>
            <w:tcW w:w="405" w:type="dxa"/>
          </w:tcPr>
          <w:p w:rsidR="00FC1992" w:rsidRDefault="00FC1992" w:rsidP="00D36381"/>
        </w:tc>
        <w:tc>
          <w:tcPr>
            <w:tcW w:w="406" w:type="dxa"/>
          </w:tcPr>
          <w:p w:rsidR="00FC1992" w:rsidRDefault="00FC1992" w:rsidP="00D36381"/>
        </w:tc>
        <w:tc>
          <w:tcPr>
            <w:tcW w:w="393" w:type="dxa"/>
          </w:tcPr>
          <w:p w:rsidR="00FC1992" w:rsidRDefault="00FC1992" w:rsidP="00D36381">
            <w:r>
              <w:t>ID#5</w:t>
            </w:r>
          </w:p>
        </w:tc>
        <w:tc>
          <w:tcPr>
            <w:tcW w:w="394" w:type="dxa"/>
          </w:tcPr>
          <w:p w:rsidR="00FC1992" w:rsidRDefault="00FC1992" w:rsidP="00D36381">
            <w:r>
              <w:t>%</w:t>
            </w:r>
          </w:p>
        </w:tc>
        <w:tc>
          <w:tcPr>
            <w:tcW w:w="393" w:type="dxa"/>
          </w:tcPr>
          <w:p w:rsidR="00FC1992" w:rsidRDefault="00FC1992" w:rsidP="00D36381"/>
        </w:tc>
        <w:tc>
          <w:tcPr>
            <w:tcW w:w="394" w:type="dxa"/>
          </w:tcPr>
          <w:p w:rsidR="00FC1992" w:rsidRDefault="00FC1992" w:rsidP="00D36381"/>
        </w:tc>
      </w:tr>
      <w:tr w:rsidR="00FC1992">
        <w:tc>
          <w:tcPr>
            <w:tcW w:w="420" w:type="dxa"/>
            <w:tcBorders>
              <w:bottom w:val="single" w:sz="4" w:space="0" w:color="000000" w:themeColor="text1"/>
            </w:tcBorders>
          </w:tcPr>
          <w:p w:rsidR="00FC1992" w:rsidRDefault="00FC1992" w:rsidP="00D36381">
            <w:r>
              <w:t>ID#6</w:t>
            </w:r>
          </w:p>
        </w:tc>
        <w:tc>
          <w:tcPr>
            <w:tcW w:w="421" w:type="dxa"/>
            <w:tcBorders>
              <w:bottom w:val="single" w:sz="4" w:space="0" w:color="000000" w:themeColor="text1"/>
            </w:tcBorders>
          </w:tcPr>
          <w:p w:rsidR="00FC1992" w:rsidRDefault="00FC1992" w:rsidP="00D36381">
            <w:r>
              <w:t>%</w:t>
            </w:r>
          </w:p>
        </w:tc>
        <w:tc>
          <w:tcPr>
            <w:tcW w:w="421" w:type="dxa"/>
            <w:tcBorders>
              <w:bottom w:val="single" w:sz="4" w:space="0" w:color="000000" w:themeColor="text1"/>
            </w:tcBorders>
          </w:tcPr>
          <w:p w:rsidR="00FC1992" w:rsidRDefault="00FC1992" w:rsidP="00D36381"/>
        </w:tc>
        <w:tc>
          <w:tcPr>
            <w:tcW w:w="421" w:type="dxa"/>
            <w:tcBorders>
              <w:bottom w:val="single" w:sz="4" w:space="0" w:color="000000" w:themeColor="text1"/>
            </w:tcBorders>
          </w:tcPr>
          <w:p w:rsidR="00FC1992" w:rsidRDefault="00FC1992" w:rsidP="00D36381"/>
        </w:tc>
        <w:tc>
          <w:tcPr>
            <w:tcW w:w="400" w:type="dxa"/>
            <w:tcBorders>
              <w:bottom w:val="single" w:sz="4" w:space="0" w:color="000000" w:themeColor="text1"/>
            </w:tcBorders>
          </w:tcPr>
          <w:p w:rsidR="00FC1992" w:rsidRDefault="00FC1992" w:rsidP="00D36381">
            <w:r>
              <w:t>ID#7</w:t>
            </w:r>
          </w:p>
        </w:tc>
        <w:tc>
          <w:tcPr>
            <w:tcW w:w="401" w:type="dxa"/>
            <w:tcBorders>
              <w:bottom w:val="single" w:sz="4" w:space="0" w:color="000000" w:themeColor="text1"/>
            </w:tcBorders>
          </w:tcPr>
          <w:p w:rsidR="00FC1992" w:rsidRDefault="00FC1992" w:rsidP="00D36381">
            <w:r>
              <w:t>%</w:t>
            </w:r>
          </w:p>
        </w:tc>
        <w:tc>
          <w:tcPr>
            <w:tcW w:w="401" w:type="dxa"/>
            <w:tcBorders>
              <w:bottom w:val="single" w:sz="4" w:space="0" w:color="000000" w:themeColor="text1"/>
            </w:tcBorders>
          </w:tcPr>
          <w:p w:rsidR="00FC1992" w:rsidRDefault="00FC1992" w:rsidP="00D36381"/>
        </w:tc>
        <w:tc>
          <w:tcPr>
            <w:tcW w:w="401" w:type="dxa"/>
            <w:tcBorders>
              <w:bottom w:val="single" w:sz="4" w:space="0" w:color="000000" w:themeColor="text1"/>
            </w:tcBorders>
          </w:tcPr>
          <w:p w:rsidR="00FC1992" w:rsidRDefault="00FC1992" w:rsidP="00D36381"/>
        </w:tc>
        <w:tc>
          <w:tcPr>
            <w:tcW w:w="413" w:type="dxa"/>
            <w:tcBorders>
              <w:bottom w:val="single" w:sz="4" w:space="0" w:color="000000" w:themeColor="text1"/>
            </w:tcBorders>
          </w:tcPr>
          <w:p w:rsidR="00FC1992" w:rsidRDefault="00FC1992" w:rsidP="00D36381">
            <w:r>
              <w:t>ID#8</w:t>
            </w:r>
          </w:p>
        </w:tc>
        <w:tc>
          <w:tcPr>
            <w:tcW w:w="414" w:type="dxa"/>
            <w:tcBorders>
              <w:bottom w:val="single" w:sz="4" w:space="0" w:color="000000" w:themeColor="text1"/>
            </w:tcBorders>
          </w:tcPr>
          <w:p w:rsidR="00FC1992" w:rsidRDefault="00FC1992" w:rsidP="00D36381">
            <w:r>
              <w:t>%</w:t>
            </w:r>
          </w:p>
        </w:tc>
        <w:tc>
          <w:tcPr>
            <w:tcW w:w="413" w:type="dxa"/>
            <w:gridSpan w:val="2"/>
            <w:tcBorders>
              <w:bottom w:val="single" w:sz="4" w:space="0" w:color="000000" w:themeColor="text1"/>
            </w:tcBorders>
          </w:tcPr>
          <w:p w:rsidR="00FC1992" w:rsidRDefault="00FC1992" w:rsidP="00D36381"/>
        </w:tc>
        <w:tc>
          <w:tcPr>
            <w:tcW w:w="414" w:type="dxa"/>
            <w:tcBorders>
              <w:bottom w:val="single" w:sz="4" w:space="0" w:color="000000" w:themeColor="text1"/>
            </w:tcBorders>
          </w:tcPr>
          <w:p w:rsidR="00FC1992" w:rsidRDefault="00FC1992" w:rsidP="00D36381"/>
        </w:tc>
        <w:tc>
          <w:tcPr>
            <w:tcW w:w="405" w:type="dxa"/>
            <w:tcBorders>
              <w:bottom w:val="single" w:sz="4" w:space="0" w:color="000000" w:themeColor="text1"/>
            </w:tcBorders>
          </w:tcPr>
          <w:p w:rsidR="00FC1992" w:rsidRDefault="00FC1992" w:rsidP="00D36381">
            <w:r>
              <w:t>ID#9</w:t>
            </w:r>
          </w:p>
        </w:tc>
        <w:tc>
          <w:tcPr>
            <w:tcW w:w="406" w:type="dxa"/>
            <w:tcBorders>
              <w:bottom w:val="single" w:sz="4" w:space="0" w:color="000000" w:themeColor="text1"/>
            </w:tcBorders>
          </w:tcPr>
          <w:p w:rsidR="00FC1992" w:rsidRDefault="00FC1992" w:rsidP="00D36381">
            <w:r>
              <w:t>%</w:t>
            </w:r>
          </w:p>
        </w:tc>
        <w:tc>
          <w:tcPr>
            <w:tcW w:w="405" w:type="dxa"/>
            <w:tcBorders>
              <w:bottom w:val="single" w:sz="4" w:space="0" w:color="000000" w:themeColor="text1"/>
            </w:tcBorders>
          </w:tcPr>
          <w:p w:rsidR="00FC1992" w:rsidRDefault="00FC1992" w:rsidP="00D36381"/>
        </w:tc>
        <w:tc>
          <w:tcPr>
            <w:tcW w:w="406" w:type="dxa"/>
            <w:tcBorders>
              <w:bottom w:val="single" w:sz="4" w:space="0" w:color="000000" w:themeColor="text1"/>
            </w:tcBorders>
          </w:tcPr>
          <w:p w:rsidR="00FC1992" w:rsidRDefault="00FC1992" w:rsidP="00D36381"/>
        </w:tc>
        <w:tc>
          <w:tcPr>
            <w:tcW w:w="393" w:type="dxa"/>
            <w:tcBorders>
              <w:bottom w:val="single" w:sz="4" w:space="0" w:color="000000" w:themeColor="text1"/>
            </w:tcBorders>
          </w:tcPr>
          <w:p w:rsidR="00FC1992" w:rsidRDefault="00FC1992" w:rsidP="00D36381">
            <w:r>
              <w:t>ID#1</w:t>
            </w:r>
          </w:p>
        </w:tc>
        <w:tc>
          <w:tcPr>
            <w:tcW w:w="394" w:type="dxa"/>
            <w:tcBorders>
              <w:bottom w:val="single" w:sz="4" w:space="0" w:color="000000" w:themeColor="text1"/>
            </w:tcBorders>
          </w:tcPr>
          <w:p w:rsidR="00FC1992" w:rsidRDefault="00FC1992" w:rsidP="00D36381">
            <w:r>
              <w:t>%</w:t>
            </w:r>
          </w:p>
        </w:tc>
        <w:tc>
          <w:tcPr>
            <w:tcW w:w="393" w:type="dxa"/>
            <w:tcBorders>
              <w:bottom w:val="single" w:sz="4" w:space="0" w:color="000000" w:themeColor="text1"/>
            </w:tcBorders>
          </w:tcPr>
          <w:p w:rsidR="00FC1992" w:rsidRDefault="00FC1992" w:rsidP="00D36381"/>
        </w:tc>
        <w:tc>
          <w:tcPr>
            <w:tcW w:w="394" w:type="dxa"/>
            <w:tcBorders>
              <w:bottom w:val="single" w:sz="4" w:space="0" w:color="000000" w:themeColor="text1"/>
            </w:tcBorders>
          </w:tcPr>
          <w:p w:rsidR="00FC1992" w:rsidRDefault="00FC1992" w:rsidP="00D36381"/>
        </w:tc>
      </w:tr>
      <w:tr w:rsidR="00D36381">
        <w:tc>
          <w:tcPr>
            <w:tcW w:w="8136" w:type="dxa"/>
            <w:gridSpan w:val="21"/>
            <w:shd w:val="clear" w:color="auto" w:fill="DAEEF3" w:themeFill="accent5" w:themeFillTint="33"/>
          </w:tcPr>
          <w:p w:rsidR="00D36381" w:rsidRDefault="00D36381" w:rsidP="00D36381">
            <w:pPr>
              <w:jc w:val="center"/>
            </w:pPr>
            <w:r>
              <w:t>Item(s)</w:t>
            </w:r>
          </w:p>
        </w:tc>
      </w:tr>
      <w:tr w:rsidR="00D36381">
        <w:tc>
          <w:tcPr>
            <w:tcW w:w="841" w:type="dxa"/>
            <w:gridSpan w:val="2"/>
          </w:tcPr>
          <w:p w:rsidR="00D36381" w:rsidRDefault="00566884" w:rsidP="00D36381">
            <w:r>
              <w:t>4</w:t>
            </w:r>
          </w:p>
        </w:tc>
        <w:tc>
          <w:tcPr>
            <w:tcW w:w="842" w:type="dxa"/>
            <w:gridSpan w:val="2"/>
          </w:tcPr>
          <w:p w:rsidR="00D36381" w:rsidRDefault="00566884" w:rsidP="00D36381">
            <w:r>
              <w:t>15</w:t>
            </w:r>
            <w:r w:rsidR="00D36381">
              <w:t>%</w:t>
            </w:r>
          </w:p>
        </w:tc>
        <w:tc>
          <w:tcPr>
            <w:tcW w:w="801" w:type="dxa"/>
            <w:gridSpan w:val="2"/>
            <w:tcBorders>
              <w:bottom w:val="single" w:sz="4" w:space="0" w:color="000000" w:themeColor="text1"/>
            </w:tcBorders>
          </w:tcPr>
          <w:p w:rsidR="00D36381" w:rsidRDefault="00D36381" w:rsidP="00D36381">
            <w:r>
              <w:t>Id#2</w:t>
            </w:r>
          </w:p>
        </w:tc>
        <w:tc>
          <w:tcPr>
            <w:tcW w:w="802" w:type="dxa"/>
            <w:gridSpan w:val="2"/>
            <w:tcBorders>
              <w:bottom w:val="single" w:sz="4" w:space="0" w:color="000000" w:themeColor="text1"/>
            </w:tcBorders>
          </w:tcPr>
          <w:p w:rsidR="00D36381" w:rsidRDefault="00D36381" w:rsidP="00D36381">
            <w:r>
              <w:t>%</w:t>
            </w:r>
          </w:p>
        </w:tc>
        <w:tc>
          <w:tcPr>
            <w:tcW w:w="827" w:type="dxa"/>
            <w:gridSpan w:val="2"/>
            <w:tcBorders>
              <w:bottom w:val="single" w:sz="4" w:space="0" w:color="000000" w:themeColor="text1"/>
            </w:tcBorders>
          </w:tcPr>
          <w:p w:rsidR="00D36381" w:rsidRDefault="00D36381" w:rsidP="00D36381">
            <w:r>
              <w:t>Id#3</w:t>
            </w:r>
          </w:p>
        </w:tc>
        <w:tc>
          <w:tcPr>
            <w:tcW w:w="827" w:type="dxa"/>
            <w:gridSpan w:val="3"/>
            <w:tcBorders>
              <w:bottom w:val="single" w:sz="4" w:space="0" w:color="000000" w:themeColor="text1"/>
            </w:tcBorders>
          </w:tcPr>
          <w:p w:rsidR="00D36381" w:rsidRDefault="00D36381" w:rsidP="00D36381">
            <w:r>
              <w:t>%</w:t>
            </w:r>
          </w:p>
        </w:tc>
        <w:tc>
          <w:tcPr>
            <w:tcW w:w="811" w:type="dxa"/>
            <w:gridSpan w:val="2"/>
            <w:tcBorders>
              <w:bottom w:val="single" w:sz="4" w:space="0" w:color="000000" w:themeColor="text1"/>
            </w:tcBorders>
          </w:tcPr>
          <w:p w:rsidR="00D36381" w:rsidRDefault="00D36381" w:rsidP="00D36381">
            <w:r>
              <w:t>Id#4</w:t>
            </w:r>
          </w:p>
        </w:tc>
        <w:tc>
          <w:tcPr>
            <w:tcW w:w="811" w:type="dxa"/>
            <w:gridSpan w:val="2"/>
            <w:tcBorders>
              <w:bottom w:val="single" w:sz="4" w:space="0" w:color="000000" w:themeColor="text1"/>
            </w:tcBorders>
          </w:tcPr>
          <w:p w:rsidR="00D36381" w:rsidRDefault="00D36381" w:rsidP="00D36381">
            <w:r>
              <w:t>%</w:t>
            </w:r>
          </w:p>
        </w:tc>
        <w:tc>
          <w:tcPr>
            <w:tcW w:w="787" w:type="dxa"/>
            <w:gridSpan w:val="2"/>
            <w:tcBorders>
              <w:bottom w:val="single" w:sz="4" w:space="0" w:color="000000" w:themeColor="text1"/>
            </w:tcBorders>
          </w:tcPr>
          <w:p w:rsidR="00D36381" w:rsidRDefault="00D36381" w:rsidP="00D36381">
            <w:r>
              <w:t>Id#5</w:t>
            </w:r>
          </w:p>
        </w:tc>
        <w:tc>
          <w:tcPr>
            <w:tcW w:w="787" w:type="dxa"/>
            <w:gridSpan w:val="2"/>
            <w:tcBorders>
              <w:bottom w:val="single" w:sz="4" w:space="0" w:color="000000" w:themeColor="text1"/>
            </w:tcBorders>
          </w:tcPr>
          <w:p w:rsidR="00D36381" w:rsidRDefault="00D36381" w:rsidP="00D36381">
            <w:r>
              <w:t>%</w:t>
            </w:r>
          </w:p>
        </w:tc>
      </w:tr>
      <w:tr w:rsidR="00D36381">
        <w:tc>
          <w:tcPr>
            <w:tcW w:w="841" w:type="dxa"/>
            <w:gridSpan w:val="2"/>
          </w:tcPr>
          <w:p w:rsidR="00D36381" w:rsidRDefault="00566884" w:rsidP="00D36381">
            <w:r>
              <w:t>50004</w:t>
            </w:r>
          </w:p>
        </w:tc>
        <w:tc>
          <w:tcPr>
            <w:tcW w:w="842" w:type="dxa"/>
            <w:gridSpan w:val="2"/>
          </w:tcPr>
          <w:p w:rsidR="00D36381" w:rsidRDefault="00566884" w:rsidP="00D36381">
            <w:r>
              <w:t>2</w:t>
            </w:r>
            <w:r w:rsidR="00D36381">
              <w:t>%</w:t>
            </w:r>
          </w:p>
        </w:tc>
        <w:tc>
          <w:tcPr>
            <w:tcW w:w="6453" w:type="dxa"/>
            <w:gridSpan w:val="17"/>
            <w:shd w:val="solid" w:color="auto" w:fill="auto"/>
          </w:tcPr>
          <w:p w:rsidR="00D36381" w:rsidRDefault="00D36381" w:rsidP="00D36381"/>
        </w:tc>
      </w:tr>
      <w:tr w:rsidR="00D36381">
        <w:tc>
          <w:tcPr>
            <w:tcW w:w="8136" w:type="dxa"/>
            <w:gridSpan w:val="21"/>
            <w:shd w:val="clear" w:color="auto" w:fill="FF0000"/>
          </w:tcPr>
          <w:p w:rsidR="00D36381" w:rsidRPr="00D36381" w:rsidRDefault="00D36381" w:rsidP="00D36381"/>
        </w:tc>
      </w:tr>
      <w:tr w:rsidR="00D36381">
        <w:tc>
          <w:tcPr>
            <w:tcW w:w="8136" w:type="dxa"/>
            <w:gridSpan w:val="21"/>
          </w:tcPr>
          <w:p w:rsidR="00D36381" w:rsidRDefault="00D36381" w:rsidP="00D36381">
            <w:r>
              <w:t>&lt;Image&gt;</w:t>
            </w:r>
          </w:p>
        </w:tc>
      </w:tr>
      <w:tr w:rsidR="00D36381">
        <w:tc>
          <w:tcPr>
            <w:tcW w:w="8136" w:type="dxa"/>
            <w:gridSpan w:val="21"/>
          </w:tcPr>
          <w:p w:rsidR="00D36381" w:rsidRDefault="00D36381" w:rsidP="00D36381">
            <w:r>
              <w:t>NPC ID #</w:t>
            </w:r>
            <w:r w:rsidR="00DB786F">
              <w:t>1004</w:t>
            </w:r>
          </w:p>
        </w:tc>
      </w:tr>
      <w:tr w:rsidR="00D36381">
        <w:tc>
          <w:tcPr>
            <w:tcW w:w="4158" w:type="dxa"/>
            <w:gridSpan w:val="11"/>
          </w:tcPr>
          <w:p w:rsidR="00D36381" w:rsidRDefault="00DB786F" w:rsidP="00D36381">
            <w:r>
              <w:t>a grey wolf</w:t>
            </w:r>
          </w:p>
        </w:tc>
        <w:tc>
          <w:tcPr>
            <w:tcW w:w="3978" w:type="dxa"/>
            <w:gridSpan w:val="10"/>
          </w:tcPr>
          <w:p w:rsidR="00D36381" w:rsidRDefault="00DB786F" w:rsidP="00D36381">
            <w:r>
              <w:t>grey wolves</w:t>
            </w:r>
          </w:p>
        </w:tc>
      </w:tr>
      <w:tr w:rsidR="00D36381">
        <w:tc>
          <w:tcPr>
            <w:tcW w:w="8136" w:type="dxa"/>
            <w:gridSpan w:val="21"/>
          </w:tcPr>
          <w:p w:rsidR="00D36381" w:rsidRDefault="00DB786F" w:rsidP="00D36381">
            <w:r>
              <w:t>The grey wolf growls while circling you.</w:t>
            </w:r>
          </w:p>
        </w:tc>
      </w:tr>
      <w:tr w:rsidR="00D36381">
        <w:tc>
          <w:tcPr>
            <w:tcW w:w="8136" w:type="dxa"/>
            <w:gridSpan w:val="21"/>
          </w:tcPr>
          <w:p w:rsidR="00D36381" w:rsidRDefault="00D36381" w:rsidP="00D36381">
            <w:r>
              <w:t>Image File Location</w:t>
            </w:r>
          </w:p>
        </w:tc>
      </w:tr>
      <w:tr w:rsidR="00D36381">
        <w:tc>
          <w:tcPr>
            <w:tcW w:w="1683" w:type="dxa"/>
            <w:gridSpan w:val="4"/>
          </w:tcPr>
          <w:p w:rsidR="00D36381" w:rsidRDefault="00DB786F" w:rsidP="00D36381">
            <w:r>
              <w:t>22</w:t>
            </w:r>
          </w:p>
        </w:tc>
        <w:tc>
          <w:tcPr>
            <w:tcW w:w="1603" w:type="dxa"/>
            <w:gridSpan w:val="4"/>
          </w:tcPr>
          <w:p w:rsidR="00D36381" w:rsidRDefault="00DB786F" w:rsidP="00D36381">
            <w:r>
              <w:t>15</w:t>
            </w:r>
          </w:p>
        </w:tc>
        <w:tc>
          <w:tcPr>
            <w:tcW w:w="1654" w:type="dxa"/>
            <w:gridSpan w:val="5"/>
          </w:tcPr>
          <w:p w:rsidR="00D36381" w:rsidRDefault="00DB786F" w:rsidP="00D36381">
            <w:r>
              <w:t>22</w:t>
            </w:r>
          </w:p>
        </w:tc>
        <w:tc>
          <w:tcPr>
            <w:tcW w:w="1622" w:type="dxa"/>
            <w:gridSpan w:val="4"/>
          </w:tcPr>
          <w:p w:rsidR="00D36381" w:rsidRDefault="00DB786F" w:rsidP="00D36381">
            <w:r>
              <w:t>14</w:t>
            </w:r>
          </w:p>
        </w:tc>
        <w:tc>
          <w:tcPr>
            <w:tcW w:w="1574" w:type="dxa"/>
            <w:gridSpan w:val="4"/>
          </w:tcPr>
          <w:p w:rsidR="00D36381" w:rsidRDefault="00DB786F" w:rsidP="00D36381">
            <w:r>
              <w:t>20</w:t>
            </w:r>
          </w:p>
        </w:tc>
      </w:tr>
      <w:tr w:rsidR="00D36381">
        <w:tc>
          <w:tcPr>
            <w:tcW w:w="1683" w:type="dxa"/>
            <w:gridSpan w:val="4"/>
          </w:tcPr>
          <w:p w:rsidR="00D36381" w:rsidRDefault="00DB786F" w:rsidP="00D36381">
            <w:r>
              <w:t>50</w:t>
            </w:r>
          </w:p>
        </w:tc>
        <w:tc>
          <w:tcPr>
            <w:tcW w:w="1603" w:type="dxa"/>
            <w:gridSpan w:val="4"/>
          </w:tcPr>
          <w:p w:rsidR="00D36381" w:rsidRDefault="00DB786F" w:rsidP="00D36381">
            <w:r>
              <w:t>50</w:t>
            </w:r>
          </w:p>
        </w:tc>
        <w:tc>
          <w:tcPr>
            <w:tcW w:w="1654" w:type="dxa"/>
            <w:gridSpan w:val="5"/>
          </w:tcPr>
          <w:p w:rsidR="00D36381" w:rsidRDefault="00DB786F" w:rsidP="00D36381">
            <w:r>
              <w:t>62</w:t>
            </w:r>
          </w:p>
        </w:tc>
        <w:tc>
          <w:tcPr>
            <w:tcW w:w="1622" w:type="dxa"/>
            <w:gridSpan w:val="4"/>
          </w:tcPr>
          <w:p w:rsidR="00D36381" w:rsidRDefault="00DB786F" w:rsidP="00D36381">
            <w:r>
              <w:t>5</w:t>
            </w:r>
          </w:p>
        </w:tc>
        <w:tc>
          <w:tcPr>
            <w:tcW w:w="1574" w:type="dxa"/>
            <w:gridSpan w:val="4"/>
          </w:tcPr>
          <w:p w:rsidR="00D36381" w:rsidRDefault="00DB786F" w:rsidP="00DB786F">
            <w:r>
              <w:t>Male</w:t>
            </w:r>
          </w:p>
        </w:tc>
      </w:tr>
      <w:tr w:rsidR="00D36381">
        <w:tc>
          <w:tcPr>
            <w:tcW w:w="4158" w:type="dxa"/>
            <w:gridSpan w:val="11"/>
          </w:tcPr>
          <w:p w:rsidR="00D36381" w:rsidRDefault="00DB786F" w:rsidP="00D36381">
            <w:r>
              <w:lastRenderedPageBreak/>
              <w:t>5</w:t>
            </w:r>
          </w:p>
        </w:tc>
        <w:tc>
          <w:tcPr>
            <w:tcW w:w="3978" w:type="dxa"/>
            <w:gridSpan w:val="10"/>
          </w:tcPr>
          <w:p w:rsidR="00D36381" w:rsidRDefault="00DB786F" w:rsidP="00D36381">
            <w:r>
              <w:t>50</w:t>
            </w:r>
          </w:p>
        </w:tc>
      </w:tr>
      <w:tr w:rsidR="00DB786F">
        <w:tc>
          <w:tcPr>
            <w:tcW w:w="4158" w:type="dxa"/>
            <w:gridSpan w:val="11"/>
          </w:tcPr>
          <w:p w:rsidR="00DB786F" w:rsidRDefault="00DB786F" w:rsidP="00D36381">
            <w:r>
              <w:t>23</w:t>
            </w:r>
          </w:p>
        </w:tc>
        <w:tc>
          <w:tcPr>
            <w:tcW w:w="3978" w:type="dxa"/>
            <w:gridSpan w:val="10"/>
          </w:tcPr>
          <w:p w:rsidR="00DB786F" w:rsidRDefault="00DB786F" w:rsidP="00D36381">
            <w:r>
              <w:t>35</w:t>
            </w:r>
          </w:p>
        </w:tc>
      </w:tr>
      <w:tr w:rsidR="00D36381">
        <w:tc>
          <w:tcPr>
            <w:tcW w:w="1683" w:type="dxa"/>
            <w:gridSpan w:val="4"/>
            <w:tcBorders>
              <w:bottom w:val="single" w:sz="4" w:space="0" w:color="000000" w:themeColor="text1"/>
            </w:tcBorders>
          </w:tcPr>
          <w:p w:rsidR="00D36381" w:rsidRDefault="00DB786F" w:rsidP="00D36381">
            <w:r>
              <w:t>51004</w:t>
            </w:r>
          </w:p>
        </w:tc>
        <w:tc>
          <w:tcPr>
            <w:tcW w:w="1603" w:type="dxa"/>
            <w:gridSpan w:val="4"/>
            <w:tcBorders>
              <w:bottom w:val="single" w:sz="4" w:space="0" w:color="000000" w:themeColor="text1"/>
            </w:tcBorders>
          </w:tcPr>
          <w:p w:rsidR="00D36381" w:rsidRDefault="00DB786F" w:rsidP="00D36381">
            <w:r>
              <w:t>0</w:t>
            </w:r>
          </w:p>
        </w:tc>
        <w:tc>
          <w:tcPr>
            <w:tcW w:w="1654" w:type="dxa"/>
            <w:gridSpan w:val="5"/>
            <w:tcBorders>
              <w:bottom w:val="single" w:sz="4" w:space="0" w:color="000000" w:themeColor="text1"/>
            </w:tcBorders>
          </w:tcPr>
          <w:p w:rsidR="00D36381" w:rsidRDefault="00DB786F" w:rsidP="00D36381">
            <w:r>
              <w:t>0</w:t>
            </w:r>
          </w:p>
        </w:tc>
        <w:tc>
          <w:tcPr>
            <w:tcW w:w="1622" w:type="dxa"/>
            <w:gridSpan w:val="4"/>
            <w:tcBorders>
              <w:bottom w:val="single" w:sz="4" w:space="0" w:color="000000" w:themeColor="text1"/>
            </w:tcBorders>
          </w:tcPr>
          <w:p w:rsidR="00D36381" w:rsidRDefault="00DB786F" w:rsidP="00D36381">
            <w:r>
              <w:t>0</w:t>
            </w:r>
          </w:p>
        </w:tc>
        <w:tc>
          <w:tcPr>
            <w:tcW w:w="1574" w:type="dxa"/>
            <w:gridSpan w:val="4"/>
            <w:tcBorders>
              <w:bottom w:val="single" w:sz="4" w:space="0" w:color="000000" w:themeColor="text1"/>
            </w:tcBorders>
          </w:tcPr>
          <w:p w:rsidR="00D36381" w:rsidRDefault="00DB786F" w:rsidP="00D36381">
            <w:r>
              <w:t>0</w:t>
            </w:r>
          </w:p>
        </w:tc>
      </w:tr>
      <w:tr w:rsidR="00D36381">
        <w:tc>
          <w:tcPr>
            <w:tcW w:w="8136" w:type="dxa"/>
            <w:gridSpan w:val="21"/>
            <w:shd w:val="clear" w:color="auto" w:fill="DAEEF3" w:themeFill="accent5" w:themeFillTint="33"/>
          </w:tcPr>
          <w:p w:rsidR="00D36381" w:rsidRDefault="00D36381" w:rsidP="00D36381">
            <w:pPr>
              <w:jc w:val="center"/>
            </w:pPr>
            <w:r>
              <w:t>Skill / Spell</w:t>
            </w:r>
          </w:p>
        </w:tc>
      </w:tr>
      <w:tr w:rsidR="00FC1992">
        <w:tc>
          <w:tcPr>
            <w:tcW w:w="420" w:type="dxa"/>
          </w:tcPr>
          <w:p w:rsidR="00FC1992" w:rsidRDefault="00051817" w:rsidP="00D36381">
            <w:r>
              <w:t>503</w:t>
            </w:r>
          </w:p>
        </w:tc>
        <w:tc>
          <w:tcPr>
            <w:tcW w:w="421" w:type="dxa"/>
          </w:tcPr>
          <w:p w:rsidR="00FC1992" w:rsidRDefault="00DB786F" w:rsidP="00D36381">
            <w:r>
              <w:t>100%</w:t>
            </w:r>
          </w:p>
        </w:tc>
        <w:tc>
          <w:tcPr>
            <w:tcW w:w="421" w:type="dxa"/>
          </w:tcPr>
          <w:p w:rsidR="00FC1992" w:rsidRDefault="00400053" w:rsidP="00D36381">
            <w:r>
              <w:t>3</w:t>
            </w:r>
          </w:p>
        </w:tc>
        <w:tc>
          <w:tcPr>
            <w:tcW w:w="421" w:type="dxa"/>
          </w:tcPr>
          <w:p w:rsidR="00FC1992" w:rsidRDefault="00400053" w:rsidP="00D36381">
            <w:r>
              <w:t>5</w:t>
            </w:r>
          </w:p>
        </w:tc>
        <w:tc>
          <w:tcPr>
            <w:tcW w:w="400" w:type="dxa"/>
          </w:tcPr>
          <w:p w:rsidR="00FC1992" w:rsidRDefault="00FC1992" w:rsidP="00D36381">
            <w:r>
              <w:t>ID#2</w:t>
            </w:r>
          </w:p>
        </w:tc>
        <w:tc>
          <w:tcPr>
            <w:tcW w:w="401" w:type="dxa"/>
          </w:tcPr>
          <w:p w:rsidR="00FC1992" w:rsidRDefault="00FC1992" w:rsidP="00D36381">
            <w:r>
              <w:t>%</w:t>
            </w:r>
          </w:p>
        </w:tc>
        <w:tc>
          <w:tcPr>
            <w:tcW w:w="401" w:type="dxa"/>
          </w:tcPr>
          <w:p w:rsidR="00FC1992" w:rsidRDefault="00FC1992" w:rsidP="00D36381"/>
        </w:tc>
        <w:tc>
          <w:tcPr>
            <w:tcW w:w="401" w:type="dxa"/>
          </w:tcPr>
          <w:p w:rsidR="00FC1992" w:rsidRDefault="00FC1992" w:rsidP="00D36381"/>
        </w:tc>
        <w:tc>
          <w:tcPr>
            <w:tcW w:w="413" w:type="dxa"/>
          </w:tcPr>
          <w:p w:rsidR="00FC1992" w:rsidRDefault="00FC1992" w:rsidP="00D36381">
            <w:r>
              <w:t>ID#3</w:t>
            </w:r>
          </w:p>
        </w:tc>
        <w:tc>
          <w:tcPr>
            <w:tcW w:w="414" w:type="dxa"/>
          </w:tcPr>
          <w:p w:rsidR="00FC1992" w:rsidRDefault="00FC1992" w:rsidP="00D36381">
            <w:r>
              <w:t>%</w:t>
            </w:r>
          </w:p>
        </w:tc>
        <w:tc>
          <w:tcPr>
            <w:tcW w:w="413" w:type="dxa"/>
            <w:gridSpan w:val="2"/>
          </w:tcPr>
          <w:p w:rsidR="00FC1992" w:rsidRDefault="00FC1992" w:rsidP="00D36381"/>
        </w:tc>
        <w:tc>
          <w:tcPr>
            <w:tcW w:w="414" w:type="dxa"/>
          </w:tcPr>
          <w:p w:rsidR="00FC1992" w:rsidRDefault="00FC1992" w:rsidP="00D36381"/>
        </w:tc>
        <w:tc>
          <w:tcPr>
            <w:tcW w:w="405" w:type="dxa"/>
          </w:tcPr>
          <w:p w:rsidR="00FC1992" w:rsidRDefault="00FC1992" w:rsidP="00D36381">
            <w:r>
              <w:t>ID#4</w:t>
            </w:r>
          </w:p>
        </w:tc>
        <w:tc>
          <w:tcPr>
            <w:tcW w:w="406" w:type="dxa"/>
          </w:tcPr>
          <w:p w:rsidR="00FC1992" w:rsidRDefault="00FC1992" w:rsidP="00D36381">
            <w:r>
              <w:t>%</w:t>
            </w:r>
          </w:p>
        </w:tc>
        <w:tc>
          <w:tcPr>
            <w:tcW w:w="405" w:type="dxa"/>
          </w:tcPr>
          <w:p w:rsidR="00FC1992" w:rsidRDefault="00FC1992" w:rsidP="00D36381"/>
        </w:tc>
        <w:tc>
          <w:tcPr>
            <w:tcW w:w="406" w:type="dxa"/>
          </w:tcPr>
          <w:p w:rsidR="00FC1992" w:rsidRDefault="00FC1992" w:rsidP="00D36381"/>
        </w:tc>
        <w:tc>
          <w:tcPr>
            <w:tcW w:w="393" w:type="dxa"/>
          </w:tcPr>
          <w:p w:rsidR="00FC1992" w:rsidRDefault="00FC1992" w:rsidP="00D36381">
            <w:r>
              <w:t>ID#5</w:t>
            </w:r>
          </w:p>
        </w:tc>
        <w:tc>
          <w:tcPr>
            <w:tcW w:w="394" w:type="dxa"/>
          </w:tcPr>
          <w:p w:rsidR="00FC1992" w:rsidRDefault="00FC1992" w:rsidP="00D36381">
            <w:r>
              <w:t>%</w:t>
            </w:r>
          </w:p>
        </w:tc>
        <w:tc>
          <w:tcPr>
            <w:tcW w:w="393" w:type="dxa"/>
          </w:tcPr>
          <w:p w:rsidR="00FC1992" w:rsidRDefault="00FC1992" w:rsidP="00D36381"/>
        </w:tc>
        <w:tc>
          <w:tcPr>
            <w:tcW w:w="394" w:type="dxa"/>
          </w:tcPr>
          <w:p w:rsidR="00FC1992" w:rsidRDefault="00FC1992" w:rsidP="00D36381"/>
        </w:tc>
      </w:tr>
      <w:tr w:rsidR="00FC1992">
        <w:tc>
          <w:tcPr>
            <w:tcW w:w="420" w:type="dxa"/>
            <w:tcBorders>
              <w:bottom w:val="single" w:sz="4" w:space="0" w:color="000000" w:themeColor="text1"/>
            </w:tcBorders>
          </w:tcPr>
          <w:p w:rsidR="00FC1992" w:rsidRDefault="00FC1992" w:rsidP="00D36381">
            <w:r>
              <w:t>ID#6</w:t>
            </w:r>
          </w:p>
        </w:tc>
        <w:tc>
          <w:tcPr>
            <w:tcW w:w="421" w:type="dxa"/>
            <w:tcBorders>
              <w:bottom w:val="single" w:sz="4" w:space="0" w:color="000000" w:themeColor="text1"/>
            </w:tcBorders>
          </w:tcPr>
          <w:p w:rsidR="00FC1992" w:rsidRDefault="00FC1992" w:rsidP="00D36381">
            <w:r>
              <w:t>%</w:t>
            </w:r>
          </w:p>
        </w:tc>
        <w:tc>
          <w:tcPr>
            <w:tcW w:w="421" w:type="dxa"/>
            <w:tcBorders>
              <w:bottom w:val="single" w:sz="4" w:space="0" w:color="000000" w:themeColor="text1"/>
            </w:tcBorders>
          </w:tcPr>
          <w:p w:rsidR="00FC1992" w:rsidRDefault="00FC1992" w:rsidP="00D36381"/>
        </w:tc>
        <w:tc>
          <w:tcPr>
            <w:tcW w:w="421" w:type="dxa"/>
            <w:tcBorders>
              <w:bottom w:val="single" w:sz="4" w:space="0" w:color="000000" w:themeColor="text1"/>
            </w:tcBorders>
          </w:tcPr>
          <w:p w:rsidR="00FC1992" w:rsidRDefault="00FC1992" w:rsidP="00D36381"/>
        </w:tc>
        <w:tc>
          <w:tcPr>
            <w:tcW w:w="400" w:type="dxa"/>
            <w:tcBorders>
              <w:bottom w:val="single" w:sz="4" w:space="0" w:color="000000" w:themeColor="text1"/>
            </w:tcBorders>
          </w:tcPr>
          <w:p w:rsidR="00FC1992" w:rsidRDefault="00FC1992" w:rsidP="00D36381">
            <w:r>
              <w:t>ID#7</w:t>
            </w:r>
          </w:p>
        </w:tc>
        <w:tc>
          <w:tcPr>
            <w:tcW w:w="401" w:type="dxa"/>
            <w:tcBorders>
              <w:bottom w:val="single" w:sz="4" w:space="0" w:color="000000" w:themeColor="text1"/>
            </w:tcBorders>
          </w:tcPr>
          <w:p w:rsidR="00FC1992" w:rsidRDefault="00FC1992" w:rsidP="00D36381">
            <w:r>
              <w:t>%</w:t>
            </w:r>
          </w:p>
        </w:tc>
        <w:tc>
          <w:tcPr>
            <w:tcW w:w="401" w:type="dxa"/>
            <w:tcBorders>
              <w:bottom w:val="single" w:sz="4" w:space="0" w:color="000000" w:themeColor="text1"/>
            </w:tcBorders>
          </w:tcPr>
          <w:p w:rsidR="00FC1992" w:rsidRDefault="00FC1992" w:rsidP="00D36381"/>
        </w:tc>
        <w:tc>
          <w:tcPr>
            <w:tcW w:w="401" w:type="dxa"/>
            <w:tcBorders>
              <w:bottom w:val="single" w:sz="4" w:space="0" w:color="000000" w:themeColor="text1"/>
            </w:tcBorders>
          </w:tcPr>
          <w:p w:rsidR="00FC1992" w:rsidRDefault="00FC1992" w:rsidP="00D36381"/>
        </w:tc>
        <w:tc>
          <w:tcPr>
            <w:tcW w:w="413" w:type="dxa"/>
            <w:tcBorders>
              <w:bottom w:val="single" w:sz="4" w:space="0" w:color="000000" w:themeColor="text1"/>
            </w:tcBorders>
          </w:tcPr>
          <w:p w:rsidR="00FC1992" w:rsidRDefault="00FC1992" w:rsidP="00D36381">
            <w:r>
              <w:t>ID#8</w:t>
            </w:r>
          </w:p>
        </w:tc>
        <w:tc>
          <w:tcPr>
            <w:tcW w:w="414" w:type="dxa"/>
            <w:tcBorders>
              <w:bottom w:val="single" w:sz="4" w:space="0" w:color="000000" w:themeColor="text1"/>
            </w:tcBorders>
          </w:tcPr>
          <w:p w:rsidR="00FC1992" w:rsidRDefault="00FC1992" w:rsidP="00D36381">
            <w:r>
              <w:t>%</w:t>
            </w:r>
          </w:p>
        </w:tc>
        <w:tc>
          <w:tcPr>
            <w:tcW w:w="413" w:type="dxa"/>
            <w:gridSpan w:val="2"/>
            <w:tcBorders>
              <w:bottom w:val="single" w:sz="4" w:space="0" w:color="000000" w:themeColor="text1"/>
            </w:tcBorders>
          </w:tcPr>
          <w:p w:rsidR="00FC1992" w:rsidRDefault="00FC1992" w:rsidP="00D36381"/>
        </w:tc>
        <w:tc>
          <w:tcPr>
            <w:tcW w:w="414" w:type="dxa"/>
            <w:tcBorders>
              <w:bottom w:val="single" w:sz="4" w:space="0" w:color="000000" w:themeColor="text1"/>
            </w:tcBorders>
          </w:tcPr>
          <w:p w:rsidR="00FC1992" w:rsidRDefault="00FC1992" w:rsidP="00D36381"/>
        </w:tc>
        <w:tc>
          <w:tcPr>
            <w:tcW w:w="405" w:type="dxa"/>
            <w:tcBorders>
              <w:bottom w:val="single" w:sz="4" w:space="0" w:color="000000" w:themeColor="text1"/>
            </w:tcBorders>
          </w:tcPr>
          <w:p w:rsidR="00FC1992" w:rsidRDefault="00FC1992" w:rsidP="00D36381">
            <w:r>
              <w:t>ID#9</w:t>
            </w:r>
          </w:p>
        </w:tc>
        <w:tc>
          <w:tcPr>
            <w:tcW w:w="406" w:type="dxa"/>
            <w:tcBorders>
              <w:bottom w:val="single" w:sz="4" w:space="0" w:color="000000" w:themeColor="text1"/>
            </w:tcBorders>
          </w:tcPr>
          <w:p w:rsidR="00FC1992" w:rsidRDefault="00FC1992" w:rsidP="00D36381">
            <w:r>
              <w:t>%</w:t>
            </w:r>
          </w:p>
        </w:tc>
        <w:tc>
          <w:tcPr>
            <w:tcW w:w="405" w:type="dxa"/>
            <w:tcBorders>
              <w:bottom w:val="single" w:sz="4" w:space="0" w:color="000000" w:themeColor="text1"/>
            </w:tcBorders>
          </w:tcPr>
          <w:p w:rsidR="00FC1992" w:rsidRDefault="00FC1992" w:rsidP="00D36381"/>
        </w:tc>
        <w:tc>
          <w:tcPr>
            <w:tcW w:w="406" w:type="dxa"/>
            <w:tcBorders>
              <w:bottom w:val="single" w:sz="4" w:space="0" w:color="000000" w:themeColor="text1"/>
            </w:tcBorders>
          </w:tcPr>
          <w:p w:rsidR="00FC1992" w:rsidRDefault="00FC1992" w:rsidP="00D36381"/>
        </w:tc>
        <w:tc>
          <w:tcPr>
            <w:tcW w:w="393" w:type="dxa"/>
            <w:tcBorders>
              <w:bottom w:val="single" w:sz="4" w:space="0" w:color="000000" w:themeColor="text1"/>
            </w:tcBorders>
          </w:tcPr>
          <w:p w:rsidR="00FC1992" w:rsidRDefault="00FC1992" w:rsidP="00D36381">
            <w:r>
              <w:t>ID#1</w:t>
            </w:r>
          </w:p>
        </w:tc>
        <w:tc>
          <w:tcPr>
            <w:tcW w:w="394" w:type="dxa"/>
            <w:tcBorders>
              <w:bottom w:val="single" w:sz="4" w:space="0" w:color="000000" w:themeColor="text1"/>
            </w:tcBorders>
          </w:tcPr>
          <w:p w:rsidR="00FC1992" w:rsidRDefault="00FC1992" w:rsidP="00D36381">
            <w:r>
              <w:t>%</w:t>
            </w:r>
          </w:p>
        </w:tc>
        <w:tc>
          <w:tcPr>
            <w:tcW w:w="393" w:type="dxa"/>
            <w:tcBorders>
              <w:bottom w:val="single" w:sz="4" w:space="0" w:color="000000" w:themeColor="text1"/>
            </w:tcBorders>
          </w:tcPr>
          <w:p w:rsidR="00FC1992" w:rsidRDefault="00FC1992" w:rsidP="00D36381"/>
        </w:tc>
        <w:tc>
          <w:tcPr>
            <w:tcW w:w="394" w:type="dxa"/>
            <w:tcBorders>
              <w:bottom w:val="single" w:sz="4" w:space="0" w:color="000000" w:themeColor="text1"/>
            </w:tcBorders>
          </w:tcPr>
          <w:p w:rsidR="00FC1992" w:rsidRDefault="00FC1992" w:rsidP="00D36381"/>
        </w:tc>
      </w:tr>
      <w:tr w:rsidR="00D36381">
        <w:tc>
          <w:tcPr>
            <w:tcW w:w="8136" w:type="dxa"/>
            <w:gridSpan w:val="21"/>
            <w:shd w:val="clear" w:color="auto" w:fill="DAEEF3" w:themeFill="accent5" w:themeFillTint="33"/>
          </w:tcPr>
          <w:p w:rsidR="00D36381" w:rsidRDefault="00D36381" w:rsidP="00D36381">
            <w:pPr>
              <w:jc w:val="center"/>
            </w:pPr>
            <w:r>
              <w:t>Item(s)</w:t>
            </w:r>
          </w:p>
        </w:tc>
      </w:tr>
      <w:tr w:rsidR="00D36381">
        <w:tc>
          <w:tcPr>
            <w:tcW w:w="841" w:type="dxa"/>
            <w:gridSpan w:val="2"/>
          </w:tcPr>
          <w:p w:rsidR="00D36381" w:rsidRDefault="00DB786F" w:rsidP="00D36381">
            <w:r>
              <w:t>5</w:t>
            </w:r>
          </w:p>
        </w:tc>
        <w:tc>
          <w:tcPr>
            <w:tcW w:w="842" w:type="dxa"/>
            <w:gridSpan w:val="2"/>
          </w:tcPr>
          <w:p w:rsidR="00D36381" w:rsidRDefault="00DB786F" w:rsidP="00D36381">
            <w:r>
              <w:t>15</w:t>
            </w:r>
            <w:r w:rsidR="00D36381">
              <w:t>%</w:t>
            </w:r>
          </w:p>
        </w:tc>
        <w:tc>
          <w:tcPr>
            <w:tcW w:w="801" w:type="dxa"/>
            <w:gridSpan w:val="2"/>
            <w:tcBorders>
              <w:bottom w:val="single" w:sz="4" w:space="0" w:color="000000" w:themeColor="text1"/>
            </w:tcBorders>
          </w:tcPr>
          <w:p w:rsidR="00D36381" w:rsidRDefault="00D36381" w:rsidP="00D36381">
            <w:r>
              <w:t>Id#2</w:t>
            </w:r>
          </w:p>
        </w:tc>
        <w:tc>
          <w:tcPr>
            <w:tcW w:w="802" w:type="dxa"/>
            <w:gridSpan w:val="2"/>
            <w:tcBorders>
              <w:bottom w:val="single" w:sz="4" w:space="0" w:color="000000" w:themeColor="text1"/>
            </w:tcBorders>
          </w:tcPr>
          <w:p w:rsidR="00D36381" w:rsidRDefault="00D36381" w:rsidP="00D36381">
            <w:r>
              <w:t>%</w:t>
            </w:r>
          </w:p>
        </w:tc>
        <w:tc>
          <w:tcPr>
            <w:tcW w:w="827" w:type="dxa"/>
            <w:gridSpan w:val="2"/>
            <w:tcBorders>
              <w:bottom w:val="single" w:sz="4" w:space="0" w:color="000000" w:themeColor="text1"/>
            </w:tcBorders>
          </w:tcPr>
          <w:p w:rsidR="00D36381" w:rsidRDefault="00D36381" w:rsidP="00D36381">
            <w:r>
              <w:t>Id#3</w:t>
            </w:r>
          </w:p>
        </w:tc>
        <w:tc>
          <w:tcPr>
            <w:tcW w:w="827" w:type="dxa"/>
            <w:gridSpan w:val="3"/>
            <w:tcBorders>
              <w:bottom w:val="single" w:sz="4" w:space="0" w:color="000000" w:themeColor="text1"/>
            </w:tcBorders>
          </w:tcPr>
          <w:p w:rsidR="00D36381" w:rsidRDefault="00D36381" w:rsidP="00D36381">
            <w:r>
              <w:t>%</w:t>
            </w:r>
          </w:p>
        </w:tc>
        <w:tc>
          <w:tcPr>
            <w:tcW w:w="811" w:type="dxa"/>
            <w:gridSpan w:val="2"/>
            <w:tcBorders>
              <w:bottom w:val="single" w:sz="4" w:space="0" w:color="000000" w:themeColor="text1"/>
            </w:tcBorders>
          </w:tcPr>
          <w:p w:rsidR="00D36381" w:rsidRDefault="00D36381" w:rsidP="00D36381">
            <w:r>
              <w:t>Id#4</w:t>
            </w:r>
          </w:p>
        </w:tc>
        <w:tc>
          <w:tcPr>
            <w:tcW w:w="811" w:type="dxa"/>
            <w:gridSpan w:val="2"/>
            <w:tcBorders>
              <w:bottom w:val="single" w:sz="4" w:space="0" w:color="000000" w:themeColor="text1"/>
            </w:tcBorders>
          </w:tcPr>
          <w:p w:rsidR="00D36381" w:rsidRDefault="00D36381" w:rsidP="00D36381">
            <w:r>
              <w:t>%</w:t>
            </w:r>
          </w:p>
        </w:tc>
        <w:tc>
          <w:tcPr>
            <w:tcW w:w="787" w:type="dxa"/>
            <w:gridSpan w:val="2"/>
            <w:tcBorders>
              <w:bottom w:val="single" w:sz="4" w:space="0" w:color="000000" w:themeColor="text1"/>
            </w:tcBorders>
          </w:tcPr>
          <w:p w:rsidR="00D36381" w:rsidRDefault="00D36381" w:rsidP="00D36381">
            <w:r>
              <w:t>Id#5</w:t>
            </w:r>
          </w:p>
        </w:tc>
        <w:tc>
          <w:tcPr>
            <w:tcW w:w="787" w:type="dxa"/>
            <w:gridSpan w:val="2"/>
            <w:tcBorders>
              <w:bottom w:val="single" w:sz="4" w:space="0" w:color="000000" w:themeColor="text1"/>
            </w:tcBorders>
          </w:tcPr>
          <w:p w:rsidR="00D36381" w:rsidRDefault="00D36381" w:rsidP="00D36381">
            <w:r>
              <w:t>%</w:t>
            </w:r>
          </w:p>
        </w:tc>
      </w:tr>
      <w:tr w:rsidR="00D36381">
        <w:tc>
          <w:tcPr>
            <w:tcW w:w="841" w:type="dxa"/>
            <w:gridSpan w:val="2"/>
          </w:tcPr>
          <w:p w:rsidR="00D36381" w:rsidRDefault="00DB786F" w:rsidP="00D36381">
            <w:r>
              <w:t>50002</w:t>
            </w:r>
          </w:p>
        </w:tc>
        <w:tc>
          <w:tcPr>
            <w:tcW w:w="842" w:type="dxa"/>
            <w:gridSpan w:val="2"/>
          </w:tcPr>
          <w:p w:rsidR="00D36381" w:rsidRDefault="00DB786F" w:rsidP="00D36381">
            <w:r>
              <w:t>2</w:t>
            </w:r>
            <w:r w:rsidR="00D36381">
              <w:t>%</w:t>
            </w:r>
          </w:p>
        </w:tc>
        <w:tc>
          <w:tcPr>
            <w:tcW w:w="6453" w:type="dxa"/>
            <w:gridSpan w:val="17"/>
            <w:shd w:val="solid" w:color="auto" w:fill="auto"/>
          </w:tcPr>
          <w:p w:rsidR="00D36381" w:rsidRDefault="00D36381" w:rsidP="00D36381"/>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r w:rsidR="00975BA8">
              <w:t>1005</w:t>
            </w:r>
          </w:p>
        </w:tc>
      </w:tr>
      <w:tr w:rsidR="00E66F6D">
        <w:tc>
          <w:tcPr>
            <w:tcW w:w="4158" w:type="dxa"/>
            <w:gridSpan w:val="11"/>
          </w:tcPr>
          <w:p w:rsidR="00E66F6D" w:rsidRDefault="00975BA8" w:rsidP="00566884">
            <w:r>
              <w:t>an angry brown bear</w:t>
            </w:r>
          </w:p>
        </w:tc>
        <w:tc>
          <w:tcPr>
            <w:tcW w:w="3978" w:type="dxa"/>
            <w:gridSpan w:val="10"/>
          </w:tcPr>
          <w:p w:rsidR="00E66F6D" w:rsidRDefault="00975BA8" w:rsidP="00566884">
            <w:r>
              <w:t>angry brown bears</w:t>
            </w:r>
          </w:p>
        </w:tc>
      </w:tr>
      <w:tr w:rsidR="00E66F6D">
        <w:tc>
          <w:tcPr>
            <w:tcW w:w="8136" w:type="dxa"/>
            <w:gridSpan w:val="21"/>
          </w:tcPr>
          <w:p w:rsidR="00E66F6D" w:rsidRDefault="00AA4D7D" w:rsidP="00566884">
            <w:r>
              <w:t>The angry brown bear roars furiously as he paws the ground.</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400053" w:rsidP="00566884">
            <w:r>
              <w:t>20</w:t>
            </w:r>
          </w:p>
        </w:tc>
        <w:tc>
          <w:tcPr>
            <w:tcW w:w="1603" w:type="dxa"/>
            <w:gridSpan w:val="4"/>
          </w:tcPr>
          <w:p w:rsidR="00E66F6D" w:rsidRDefault="00400053" w:rsidP="00566884">
            <w:r>
              <w:t>17</w:t>
            </w:r>
          </w:p>
        </w:tc>
        <w:tc>
          <w:tcPr>
            <w:tcW w:w="1654" w:type="dxa"/>
            <w:gridSpan w:val="5"/>
          </w:tcPr>
          <w:p w:rsidR="00E66F6D" w:rsidRDefault="00AA4D7D" w:rsidP="00566884">
            <w:r>
              <w:t>22</w:t>
            </w:r>
          </w:p>
        </w:tc>
        <w:tc>
          <w:tcPr>
            <w:tcW w:w="1622" w:type="dxa"/>
            <w:gridSpan w:val="4"/>
          </w:tcPr>
          <w:p w:rsidR="00E66F6D" w:rsidRDefault="00AA4D7D" w:rsidP="00566884">
            <w:r>
              <w:t>17</w:t>
            </w:r>
          </w:p>
        </w:tc>
        <w:tc>
          <w:tcPr>
            <w:tcW w:w="1574" w:type="dxa"/>
            <w:gridSpan w:val="4"/>
          </w:tcPr>
          <w:p w:rsidR="00E66F6D" w:rsidRDefault="00AA4D7D" w:rsidP="00566884">
            <w:r>
              <w:t>21</w:t>
            </w:r>
          </w:p>
        </w:tc>
      </w:tr>
      <w:tr w:rsidR="00E66F6D">
        <w:tc>
          <w:tcPr>
            <w:tcW w:w="1683" w:type="dxa"/>
            <w:gridSpan w:val="4"/>
          </w:tcPr>
          <w:p w:rsidR="00E66F6D" w:rsidRDefault="00400053" w:rsidP="00566884">
            <w:r>
              <w:t>60</w:t>
            </w:r>
          </w:p>
        </w:tc>
        <w:tc>
          <w:tcPr>
            <w:tcW w:w="1603" w:type="dxa"/>
            <w:gridSpan w:val="4"/>
          </w:tcPr>
          <w:p w:rsidR="00E66F6D" w:rsidRDefault="00400053" w:rsidP="00566884">
            <w:r>
              <w:t>60</w:t>
            </w:r>
          </w:p>
        </w:tc>
        <w:tc>
          <w:tcPr>
            <w:tcW w:w="1654" w:type="dxa"/>
            <w:gridSpan w:val="5"/>
          </w:tcPr>
          <w:p w:rsidR="00E66F6D" w:rsidRDefault="00400053" w:rsidP="00566884">
            <w:r>
              <w:t>64</w:t>
            </w:r>
          </w:p>
        </w:tc>
        <w:tc>
          <w:tcPr>
            <w:tcW w:w="1622" w:type="dxa"/>
            <w:gridSpan w:val="4"/>
          </w:tcPr>
          <w:p w:rsidR="00E66F6D" w:rsidRDefault="00AA4D7D" w:rsidP="00566884">
            <w:r>
              <w:t>6</w:t>
            </w:r>
          </w:p>
        </w:tc>
        <w:tc>
          <w:tcPr>
            <w:tcW w:w="1574" w:type="dxa"/>
            <w:gridSpan w:val="4"/>
          </w:tcPr>
          <w:p w:rsidR="00E66F6D" w:rsidRDefault="00400053" w:rsidP="00566884">
            <w:r>
              <w:t>Male</w:t>
            </w:r>
          </w:p>
        </w:tc>
      </w:tr>
      <w:tr w:rsidR="00E66F6D">
        <w:tc>
          <w:tcPr>
            <w:tcW w:w="4158" w:type="dxa"/>
            <w:gridSpan w:val="11"/>
          </w:tcPr>
          <w:p w:rsidR="00E66F6D" w:rsidRDefault="00400053" w:rsidP="00566884">
            <w:r>
              <w:t>0</w:t>
            </w:r>
          </w:p>
        </w:tc>
        <w:tc>
          <w:tcPr>
            <w:tcW w:w="3978" w:type="dxa"/>
            <w:gridSpan w:val="10"/>
          </w:tcPr>
          <w:p w:rsidR="00E66F6D" w:rsidRDefault="00400053" w:rsidP="00566884">
            <w:r>
              <w:t>35</w:t>
            </w:r>
          </w:p>
        </w:tc>
      </w:tr>
      <w:tr w:rsidR="00400053">
        <w:tc>
          <w:tcPr>
            <w:tcW w:w="4158" w:type="dxa"/>
            <w:gridSpan w:val="11"/>
          </w:tcPr>
          <w:p w:rsidR="00400053" w:rsidRDefault="00400053" w:rsidP="00566884">
            <w:r>
              <w:t>26</w:t>
            </w:r>
          </w:p>
        </w:tc>
        <w:tc>
          <w:tcPr>
            <w:tcW w:w="3978" w:type="dxa"/>
            <w:gridSpan w:val="10"/>
          </w:tcPr>
          <w:p w:rsidR="00400053" w:rsidRDefault="00400053" w:rsidP="00566884">
            <w:r>
              <w:t>39</w:t>
            </w:r>
          </w:p>
        </w:tc>
      </w:tr>
      <w:tr w:rsidR="00E66F6D">
        <w:tc>
          <w:tcPr>
            <w:tcW w:w="1683" w:type="dxa"/>
            <w:gridSpan w:val="4"/>
            <w:tcBorders>
              <w:bottom w:val="single" w:sz="4" w:space="0" w:color="000000" w:themeColor="text1"/>
            </w:tcBorders>
          </w:tcPr>
          <w:p w:rsidR="00E66F6D" w:rsidRDefault="00400053" w:rsidP="00566884">
            <w:r>
              <w:t>51005</w:t>
            </w:r>
          </w:p>
        </w:tc>
        <w:tc>
          <w:tcPr>
            <w:tcW w:w="1603" w:type="dxa"/>
            <w:gridSpan w:val="4"/>
            <w:tcBorders>
              <w:bottom w:val="single" w:sz="4" w:space="0" w:color="000000" w:themeColor="text1"/>
            </w:tcBorders>
          </w:tcPr>
          <w:p w:rsidR="00E66F6D" w:rsidRDefault="00400053" w:rsidP="00566884">
            <w:r>
              <w:t>5</w:t>
            </w:r>
          </w:p>
        </w:tc>
        <w:tc>
          <w:tcPr>
            <w:tcW w:w="1654" w:type="dxa"/>
            <w:gridSpan w:val="5"/>
            <w:tcBorders>
              <w:bottom w:val="single" w:sz="4" w:space="0" w:color="000000" w:themeColor="text1"/>
            </w:tcBorders>
          </w:tcPr>
          <w:p w:rsidR="00E66F6D" w:rsidRDefault="00400053" w:rsidP="00566884">
            <w:r>
              <w:t>0</w:t>
            </w:r>
          </w:p>
        </w:tc>
        <w:tc>
          <w:tcPr>
            <w:tcW w:w="1622" w:type="dxa"/>
            <w:gridSpan w:val="4"/>
            <w:tcBorders>
              <w:bottom w:val="single" w:sz="4" w:space="0" w:color="000000" w:themeColor="text1"/>
            </w:tcBorders>
          </w:tcPr>
          <w:p w:rsidR="00E66F6D" w:rsidRDefault="00400053" w:rsidP="00566884">
            <w:r>
              <w:t>0</w:t>
            </w:r>
          </w:p>
        </w:tc>
        <w:tc>
          <w:tcPr>
            <w:tcW w:w="1574" w:type="dxa"/>
            <w:gridSpan w:val="4"/>
            <w:tcBorders>
              <w:bottom w:val="single" w:sz="4" w:space="0" w:color="000000" w:themeColor="text1"/>
            </w:tcBorders>
          </w:tcPr>
          <w:p w:rsidR="00E66F6D" w:rsidRDefault="00400053" w:rsidP="00566884">
            <w:r>
              <w:t>0</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051817" w:rsidP="00566884">
            <w:r>
              <w:t>500</w:t>
            </w:r>
          </w:p>
        </w:tc>
        <w:tc>
          <w:tcPr>
            <w:tcW w:w="421" w:type="dxa"/>
          </w:tcPr>
          <w:p w:rsidR="00E66F6D" w:rsidRDefault="00400053" w:rsidP="00566884">
            <w:r>
              <w:t>50</w:t>
            </w:r>
            <w:r w:rsidR="00E66F6D">
              <w:t>%</w:t>
            </w:r>
          </w:p>
        </w:tc>
        <w:tc>
          <w:tcPr>
            <w:tcW w:w="421" w:type="dxa"/>
          </w:tcPr>
          <w:p w:rsidR="00E66F6D" w:rsidRDefault="00400053" w:rsidP="00566884">
            <w:r>
              <w:t>1</w:t>
            </w:r>
          </w:p>
        </w:tc>
        <w:tc>
          <w:tcPr>
            <w:tcW w:w="421" w:type="dxa"/>
          </w:tcPr>
          <w:p w:rsidR="00E66F6D" w:rsidRDefault="00400053" w:rsidP="00566884">
            <w:r>
              <w:t>8</w:t>
            </w:r>
          </w:p>
        </w:tc>
        <w:tc>
          <w:tcPr>
            <w:tcW w:w="400" w:type="dxa"/>
          </w:tcPr>
          <w:p w:rsidR="00E66F6D" w:rsidRDefault="00051817" w:rsidP="00566884">
            <w:r>
              <w:t>503</w:t>
            </w:r>
          </w:p>
        </w:tc>
        <w:tc>
          <w:tcPr>
            <w:tcW w:w="401" w:type="dxa"/>
          </w:tcPr>
          <w:p w:rsidR="00E66F6D" w:rsidRDefault="00400053" w:rsidP="00566884">
            <w:r>
              <w:t>50</w:t>
            </w:r>
            <w:r w:rsidR="00E66F6D">
              <w:t>%</w:t>
            </w:r>
          </w:p>
        </w:tc>
        <w:tc>
          <w:tcPr>
            <w:tcW w:w="401" w:type="dxa"/>
          </w:tcPr>
          <w:p w:rsidR="00E66F6D" w:rsidRDefault="00400053" w:rsidP="00566884">
            <w:r>
              <w:t>2</w:t>
            </w:r>
          </w:p>
        </w:tc>
        <w:tc>
          <w:tcPr>
            <w:tcW w:w="401" w:type="dxa"/>
          </w:tcPr>
          <w:p w:rsidR="00E66F6D" w:rsidRDefault="00400053" w:rsidP="00566884">
            <w:r>
              <w:t>6</w:t>
            </w:r>
          </w:p>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400053" w:rsidP="00566884">
            <w:r>
              <w:t>1</w:t>
            </w:r>
          </w:p>
        </w:tc>
        <w:tc>
          <w:tcPr>
            <w:tcW w:w="842" w:type="dxa"/>
            <w:gridSpan w:val="2"/>
          </w:tcPr>
          <w:p w:rsidR="00E66F6D" w:rsidRDefault="00400053" w:rsidP="00566884">
            <w:r>
              <w:t>18</w:t>
            </w:r>
            <w:r w:rsidR="00E66F6D">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400053" w:rsidP="00566884">
            <w:r>
              <w:t>50000</w:t>
            </w:r>
          </w:p>
        </w:tc>
        <w:tc>
          <w:tcPr>
            <w:tcW w:w="842" w:type="dxa"/>
            <w:gridSpan w:val="2"/>
          </w:tcPr>
          <w:p w:rsidR="00E66F6D" w:rsidRDefault="00400053" w:rsidP="00566884">
            <w:r>
              <w:t>3</w:t>
            </w:r>
            <w:r w:rsidR="00E66F6D">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r w:rsidR="003D2619">
              <w:t>1006</w:t>
            </w:r>
          </w:p>
        </w:tc>
      </w:tr>
      <w:tr w:rsidR="00E66F6D">
        <w:tc>
          <w:tcPr>
            <w:tcW w:w="4158" w:type="dxa"/>
            <w:gridSpan w:val="11"/>
          </w:tcPr>
          <w:p w:rsidR="00E66F6D" w:rsidRDefault="00F31413" w:rsidP="00566884">
            <w:r>
              <w:t>a knoll scout</w:t>
            </w:r>
          </w:p>
        </w:tc>
        <w:tc>
          <w:tcPr>
            <w:tcW w:w="3978" w:type="dxa"/>
            <w:gridSpan w:val="10"/>
          </w:tcPr>
          <w:p w:rsidR="00E66F6D" w:rsidRDefault="00F31413" w:rsidP="00566884">
            <w:r>
              <w:t>knoll scouts</w:t>
            </w:r>
          </w:p>
        </w:tc>
      </w:tr>
      <w:tr w:rsidR="00E66F6D">
        <w:tc>
          <w:tcPr>
            <w:tcW w:w="8136" w:type="dxa"/>
            <w:gridSpan w:val="21"/>
          </w:tcPr>
          <w:p w:rsidR="00E66F6D" w:rsidRDefault="00F31413" w:rsidP="00566884">
            <w:r>
              <w:t>The scout sinks into a defensive stance while scanning you to evaluate what you can do.</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F31413" w:rsidP="00566884">
            <w:r>
              <w:lastRenderedPageBreak/>
              <w:t>20</w:t>
            </w:r>
          </w:p>
        </w:tc>
        <w:tc>
          <w:tcPr>
            <w:tcW w:w="1603" w:type="dxa"/>
            <w:gridSpan w:val="4"/>
          </w:tcPr>
          <w:p w:rsidR="00E66F6D" w:rsidRDefault="00F31413" w:rsidP="00566884">
            <w:r>
              <w:t>21</w:t>
            </w:r>
          </w:p>
        </w:tc>
        <w:tc>
          <w:tcPr>
            <w:tcW w:w="1654" w:type="dxa"/>
            <w:gridSpan w:val="5"/>
          </w:tcPr>
          <w:p w:rsidR="00E66F6D" w:rsidRDefault="00F31413" w:rsidP="00566884">
            <w:r>
              <w:t>18</w:t>
            </w:r>
          </w:p>
        </w:tc>
        <w:tc>
          <w:tcPr>
            <w:tcW w:w="1622" w:type="dxa"/>
            <w:gridSpan w:val="4"/>
          </w:tcPr>
          <w:p w:rsidR="00E66F6D" w:rsidRDefault="00F31413" w:rsidP="00566884">
            <w:r>
              <w:t>20</w:t>
            </w:r>
          </w:p>
        </w:tc>
        <w:tc>
          <w:tcPr>
            <w:tcW w:w="1574" w:type="dxa"/>
            <w:gridSpan w:val="4"/>
          </w:tcPr>
          <w:p w:rsidR="00E66F6D" w:rsidRDefault="00F31413" w:rsidP="00566884">
            <w:r>
              <w:t>24</w:t>
            </w:r>
          </w:p>
        </w:tc>
      </w:tr>
      <w:tr w:rsidR="00E66F6D">
        <w:tc>
          <w:tcPr>
            <w:tcW w:w="1683" w:type="dxa"/>
            <w:gridSpan w:val="4"/>
          </w:tcPr>
          <w:p w:rsidR="00E66F6D" w:rsidRDefault="005B0446" w:rsidP="00566884">
            <w:r>
              <w:t>70</w:t>
            </w:r>
          </w:p>
        </w:tc>
        <w:tc>
          <w:tcPr>
            <w:tcW w:w="1603" w:type="dxa"/>
            <w:gridSpan w:val="4"/>
          </w:tcPr>
          <w:p w:rsidR="00E66F6D" w:rsidRDefault="005B0446" w:rsidP="00566884">
            <w:r>
              <w:t>70</w:t>
            </w:r>
          </w:p>
        </w:tc>
        <w:tc>
          <w:tcPr>
            <w:tcW w:w="1654" w:type="dxa"/>
            <w:gridSpan w:val="5"/>
          </w:tcPr>
          <w:p w:rsidR="00E66F6D" w:rsidRDefault="005B0446" w:rsidP="00566884">
            <w:r>
              <w:t>66</w:t>
            </w:r>
          </w:p>
        </w:tc>
        <w:tc>
          <w:tcPr>
            <w:tcW w:w="1622" w:type="dxa"/>
            <w:gridSpan w:val="4"/>
          </w:tcPr>
          <w:p w:rsidR="00E66F6D" w:rsidRDefault="005B0446" w:rsidP="00566884">
            <w:r>
              <w:t>7</w:t>
            </w:r>
          </w:p>
        </w:tc>
        <w:tc>
          <w:tcPr>
            <w:tcW w:w="1574" w:type="dxa"/>
            <w:gridSpan w:val="4"/>
          </w:tcPr>
          <w:p w:rsidR="00E66F6D" w:rsidRDefault="005B0446" w:rsidP="00566884">
            <w:r>
              <w:t>Female</w:t>
            </w:r>
          </w:p>
        </w:tc>
      </w:tr>
      <w:tr w:rsidR="00E66F6D">
        <w:tc>
          <w:tcPr>
            <w:tcW w:w="4158" w:type="dxa"/>
            <w:gridSpan w:val="11"/>
          </w:tcPr>
          <w:p w:rsidR="00E66F6D" w:rsidRDefault="005B0446" w:rsidP="00566884">
            <w:r>
              <w:t>5</w:t>
            </w:r>
          </w:p>
        </w:tc>
        <w:tc>
          <w:tcPr>
            <w:tcW w:w="3978" w:type="dxa"/>
            <w:gridSpan w:val="10"/>
          </w:tcPr>
          <w:p w:rsidR="00E66F6D" w:rsidRDefault="005B0446" w:rsidP="00566884">
            <w:r>
              <w:t>30</w:t>
            </w:r>
          </w:p>
        </w:tc>
      </w:tr>
      <w:tr w:rsidR="005B0446">
        <w:tc>
          <w:tcPr>
            <w:tcW w:w="4158" w:type="dxa"/>
            <w:gridSpan w:val="11"/>
          </w:tcPr>
          <w:p w:rsidR="005B0446" w:rsidRDefault="005B0446" w:rsidP="00566884">
            <w:r>
              <w:t>29</w:t>
            </w:r>
          </w:p>
        </w:tc>
        <w:tc>
          <w:tcPr>
            <w:tcW w:w="3978" w:type="dxa"/>
            <w:gridSpan w:val="10"/>
          </w:tcPr>
          <w:p w:rsidR="005B0446" w:rsidRDefault="005B0446" w:rsidP="00566884">
            <w:r>
              <w:t>44</w:t>
            </w:r>
          </w:p>
        </w:tc>
      </w:tr>
      <w:tr w:rsidR="00E66F6D">
        <w:tc>
          <w:tcPr>
            <w:tcW w:w="1683" w:type="dxa"/>
            <w:gridSpan w:val="4"/>
            <w:tcBorders>
              <w:bottom w:val="single" w:sz="4" w:space="0" w:color="000000" w:themeColor="text1"/>
            </w:tcBorders>
          </w:tcPr>
          <w:p w:rsidR="00E66F6D" w:rsidRDefault="005B0446" w:rsidP="00566884">
            <w:r>
              <w:t>51006</w:t>
            </w:r>
          </w:p>
        </w:tc>
        <w:tc>
          <w:tcPr>
            <w:tcW w:w="1603" w:type="dxa"/>
            <w:gridSpan w:val="4"/>
            <w:tcBorders>
              <w:bottom w:val="single" w:sz="4" w:space="0" w:color="000000" w:themeColor="text1"/>
            </w:tcBorders>
          </w:tcPr>
          <w:p w:rsidR="00E66F6D" w:rsidRDefault="005B0446" w:rsidP="00566884">
            <w:r>
              <w:t>0</w:t>
            </w:r>
          </w:p>
        </w:tc>
        <w:tc>
          <w:tcPr>
            <w:tcW w:w="1654" w:type="dxa"/>
            <w:gridSpan w:val="5"/>
            <w:tcBorders>
              <w:bottom w:val="single" w:sz="4" w:space="0" w:color="000000" w:themeColor="text1"/>
            </w:tcBorders>
          </w:tcPr>
          <w:p w:rsidR="00E66F6D" w:rsidRDefault="005B0446" w:rsidP="00566884">
            <w:r>
              <w:t>0</w:t>
            </w:r>
          </w:p>
        </w:tc>
        <w:tc>
          <w:tcPr>
            <w:tcW w:w="1622" w:type="dxa"/>
            <w:gridSpan w:val="4"/>
            <w:tcBorders>
              <w:bottom w:val="single" w:sz="4" w:space="0" w:color="000000" w:themeColor="text1"/>
            </w:tcBorders>
          </w:tcPr>
          <w:p w:rsidR="00E66F6D" w:rsidRDefault="005B0446" w:rsidP="00566884">
            <w:r>
              <w:t>0</w:t>
            </w:r>
          </w:p>
        </w:tc>
        <w:tc>
          <w:tcPr>
            <w:tcW w:w="1574" w:type="dxa"/>
            <w:gridSpan w:val="4"/>
            <w:tcBorders>
              <w:bottom w:val="single" w:sz="4" w:space="0" w:color="000000" w:themeColor="text1"/>
            </w:tcBorders>
          </w:tcPr>
          <w:p w:rsidR="00E66F6D" w:rsidRDefault="005B0446" w:rsidP="00566884">
            <w:r>
              <w:t>0</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051817" w:rsidP="00566884">
            <w:r>
              <w:t>500</w:t>
            </w:r>
          </w:p>
        </w:tc>
        <w:tc>
          <w:tcPr>
            <w:tcW w:w="421" w:type="dxa"/>
          </w:tcPr>
          <w:p w:rsidR="00E66F6D" w:rsidRDefault="00710C68" w:rsidP="00566884">
            <w:r>
              <w:t>50</w:t>
            </w:r>
            <w:r w:rsidR="00E66F6D">
              <w:t>%</w:t>
            </w:r>
          </w:p>
        </w:tc>
        <w:tc>
          <w:tcPr>
            <w:tcW w:w="421" w:type="dxa"/>
          </w:tcPr>
          <w:p w:rsidR="00E66F6D" w:rsidRDefault="005B0446" w:rsidP="00566884">
            <w:r>
              <w:t>2</w:t>
            </w:r>
          </w:p>
        </w:tc>
        <w:tc>
          <w:tcPr>
            <w:tcW w:w="421" w:type="dxa"/>
          </w:tcPr>
          <w:p w:rsidR="00E66F6D" w:rsidRDefault="005B0446" w:rsidP="00566884">
            <w:r>
              <w:t>8</w:t>
            </w:r>
          </w:p>
        </w:tc>
        <w:tc>
          <w:tcPr>
            <w:tcW w:w="400" w:type="dxa"/>
          </w:tcPr>
          <w:p w:rsidR="00E66F6D" w:rsidRDefault="00051817" w:rsidP="00566884">
            <w:r>
              <w:t>76</w:t>
            </w:r>
          </w:p>
        </w:tc>
        <w:tc>
          <w:tcPr>
            <w:tcW w:w="401" w:type="dxa"/>
          </w:tcPr>
          <w:p w:rsidR="00E66F6D" w:rsidRDefault="00710C68" w:rsidP="00566884">
            <w:r>
              <w:t>50</w:t>
            </w:r>
            <w:r w:rsidR="00E66F6D">
              <w:t>%</w:t>
            </w:r>
          </w:p>
        </w:tc>
        <w:tc>
          <w:tcPr>
            <w:tcW w:w="401" w:type="dxa"/>
          </w:tcPr>
          <w:p w:rsidR="00E66F6D" w:rsidRDefault="00710C68" w:rsidP="00566884">
            <w:r>
              <w:t>2</w:t>
            </w:r>
          </w:p>
        </w:tc>
        <w:tc>
          <w:tcPr>
            <w:tcW w:w="401" w:type="dxa"/>
          </w:tcPr>
          <w:p w:rsidR="00E66F6D" w:rsidRDefault="007A40E5" w:rsidP="00566884">
            <w:r>
              <w:t>2</w:t>
            </w:r>
          </w:p>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5B0446" w:rsidP="00566884">
            <w:r>
              <w:t>2</w:t>
            </w:r>
          </w:p>
        </w:tc>
        <w:tc>
          <w:tcPr>
            <w:tcW w:w="842" w:type="dxa"/>
            <w:gridSpan w:val="2"/>
          </w:tcPr>
          <w:p w:rsidR="00E66F6D" w:rsidRDefault="005B0446" w:rsidP="00566884">
            <w:r>
              <w:t>20</w:t>
            </w:r>
            <w:r w:rsidR="00E66F6D">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5B0446" w:rsidP="00566884">
            <w:r>
              <w:t>50001</w:t>
            </w:r>
          </w:p>
        </w:tc>
        <w:tc>
          <w:tcPr>
            <w:tcW w:w="842" w:type="dxa"/>
            <w:gridSpan w:val="2"/>
          </w:tcPr>
          <w:p w:rsidR="00E66F6D" w:rsidRDefault="005B0446" w:rsidP="00566884">
            <w:r>
              <w:t>3</w:t>
            </w:r>
            <w:r w:rsidR="00E66F6D">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r w:rsidR="003868FB">
              <w:t>1007</w:t>
            </w:r>
          </w:p>
        </w:tc>
      </w:tr>
      <w:tr w:rsidR="00E66F6D">
        <w:tc>
          <w:tcPr>
            <w:tcW w:w="4158" w:type="dxa"/>
            <w:gridSpan w:val="11"/>
          </w:tcPr>
          <w:p w:rsidR="00E66F6D" w:rsidRDefault="003868FB" w:rsidP="00566884">
            <w:r>
              <w:t>an orc bully</w:t>
            </w:r>
          </w:p>
        </w:tc>
        <w:tc>
          <w:tcPr>
            <w:tcW w:w="3978" w:type="dxa"/>
            <w:gridSpan w:val="10"/>
          </w:tcPr>
          <w:p w:rsidR="00E66F6D" w:rsidRDefault="003868FB" w:rsidP="00566884">
            <w:r>
              <w:t>orc bullies</w:t>
            </w:r>
          </w:p>
        </w:tc>
      </w:tr>
      <w:tr w:rsidR="00E66F6D">
        <w:tc>
          <w:tcPr>
            <w:tcW w:w="8136" w:type="dxa"/>
            <w:gridSpan w:val="21"/>
          </w:tcPr>
          <w:p w:rsidR="00E66F6D" w:rsidRDefault="003868FB" w:rsidP="003868FB">
            <w:r>
              <w:t>The oversized stocky orc flexes in anticipation before you.</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3868FB" w:rsidP="00566884">
            <w:r>
              <w:t>24</w:t>
            </w:r>
          </w:p>
        </w:tc>
        <w:tc>
          <w:tcPr>
            <w:tcW w:w="1603" w:type="dxa"/>
            <w:gridSpan w:val="4"/>
          </w:tcPr>
          <w:p w:rsidR="00E66F6D" w:rsidRDefault="003868FB" w:rsidP="00877A65">
            <w:r>
              <w:t>2</w:t>
            </w:r>
            <w:r w:rsidR="00877A65">
              <w:t>0</w:t>
            </w:r>
          </w:p>
        </w:tc>
        <w:tc>
          <w:tcPr>
            <w:tcW w:w="1654" w:type="dxa"/>
            <w:gridSpan w:val="5"/>
          </w:tcPr>
          <w:p w:rsidR="00E66F6D" w:rsidRDefault="003868FB" w:rsidP="00566884">
            <w:r>
              <w:t>24</w:t>
            </w:r>
          </w:p>
        </w:tc>
        <w:tc>
          <w:tcPr>
            <w:tcW w:w="1622" w:type="dxa"/>
            <w:gridSpan w:val="4"/>
          </w:tcPr>
          <w:p w:rsidR="00E66F6D" w:rsidRDefault="003868FB" w:rsidP="00566884">
            <w:r>
              <w:t>24</w:t>
            </w:r>
          </w:p>
        </w:tc>
        <w:tc>
          <w:tcPr>
            <w:tcW w:w="1574" w:type="dxa"/>
            <w:gridSpan w:val="4"/>
          </w:tcPr>
          <w:p w:rsidR="00E66F6D" w:rsidRDefault="003868FB" w:rsidP="00566884">
            <w:r>
              <w:t>24</w:t>
            </w:r>
          </w:p>
        </w:tc>
      </w:tr>
      <w:tr w:rsidR="00E66F6D">
        <w:tc>
          <w:tcPr>
            <w:tcW w:w="1683" w:type="dxa"/>
            <w:gridSpan w:val="4"/>
          </w:tcPr>
          <w:p w:rsidR="00E66F6D" w:rsidRDefault="004B6AF9" w:rsidP="00566884">
            <w:r>
              <w:t>80</w:t>
            </w:r>
          </w:p>
        </w:tc>
        <w:tc>
          <w:tcPr>
            <w:tcW w:w="1603" w:type="dxa"/>
            <w:gridSpan w:val="4"/>
          </w:tcPr>
          <w:p w:rsidR="00E66F6D" w:rsidRDefault="004B6AF9" w:rsidP="00566884">
            <w:r>
              <w:t>80</w:t>
            </w:r>
          </w:p>
        </w:tc>
        <w:tc>
          <w:tcPr>
            <w:tcW w:w="1654" w:type="dxa"/>
            <w:gridSpan w:val="5"/>
          </w:tcPr>
          <w:p w:rsidR="00E66F6D" w:rsidRDefault="004B6AF9" w:rsidP="00566884">
            <w:r>
              <w:t>68</w:t>
            </w:r>
          </w:p>
        </w:tc>
        <w:tc>
          <w:tcPr>
            <w:tcW w:w="1622" w:type="dxa"/>
            <w:gridSpan w:val="4"/>
          </w:tcPr>
          <w:p w:rsidR="00E66F6D" w:rsidRDefault="004B6AF9" w:rsidP="00566884">
            <w:r>
              <w:t>8</w:t>
            </w:r>
          </w:p>
        </w:tc>
        <w:tc>
          <w:tcPr>
            <w:tcW w:w="1574" w:type="dxa"/>
            <w:gridSpan w:val="4"/>
          </w:tcPr>
          <w:p w:rsidR="00E66F6D" w:rsidRDefault="003868FB" w:rsidP="00566884">
            <w:r>
              <w:t>Male</w:t>
            </w:r>
          </w:p>
        </w:tc>
      </w:tr>
      <w:tr w:rsidR="00E66F6D">
        <w:tc>
          <w:tcPr>
            <w:tcW w:w="4158" w:type="dxa"/>
            <w:gridSpan w:val="11"/>
          </w:tcPr>
          <w:p w:rsidR="00E66F6D" w:rsidRDefault="004B6AF9" w:rsidP="00566884">
            <w:r>
              <w:t>15</w:t>
            </w:r>
          </w:p>
        </w:tc>
        <w:tc>
          <w:tcPr>
            <w:tcW w:w="3978" w:type="dxa"/>
            <w:gridSpan w:val="10"/>
          </w:tcPr>
          <w:p w:rsidR="00E66F6D" w:rsidRDefault="004B6AF9" w:rsidP="00566884">
            <w:r>
              <w:t>25</w:t>
            </w:r>
          </w:p>
        </w:tc>
      </w:tr>
      <w:tr w:rsidR="004B6AF9">
        <w:tc>
          <w:tcPr>
            <w:tcW w:w="4158" w:type="dxa"/>
            <w:gridSpan w:val="11"/>
          </w:tcPr>
          <w:p w:rsidR="004B6AF9" w:rsidRDefault="004B6AF9" w:rsidP="00566884">
            <w:r>
              <w:t>32</w:t>
            </w:r>
          </w:p>
        </w:tc>
        <w:tc>
          <w:tcPr>
            <w:tcW w:w="3978" w:type="dxa"/>
            <w:gridSpan w:val="10"/>
          </w:tcPr>
          <w:p w:rsidR="004B6AF9" w:rsidRDefault="004B6AF9" w:rsidP="00566884">
            <w:r>
              <w:t>48</w:t>
            </w:r>
          </w:p>
        </w:tc>
      </w:tr>
      <w:tr w:rsidR="00E66F6D">
        <w:tc>
          <w:tcPr>
            <w:tcW w:w="1683" w:type="dxa"/>
            <w:gridSpan w:val="4"/>
            <w:tcBorders>
              <w:bottom w:val="single" w:sz="4" w:space="0" w:color="000000" w:themeColor="text1"/>
            </w:tcBorders>
          </w:tcPr>
          <w:p w:rsidR="00E66F6D" w:rsidRDefault="004B6AF9" w:rsidP="00566884">
            <w:r>
              <w:t>51007</w:t>
            </w:r>
          </w:p>
        </w:tc>
        <w:tc>
          <w:tcPr>
            <w:tcW w:w="1603" w:type="dxa"/>
            <w:gridSpan w:val="4"/>
            <w:tcBorders>
              <w:bottom w:val="single" w:sz="4" w:space="0" w:color="000000" w:themeColor="text1"/>
            </w:tcBorders>
          </w:tcPr>
          <w:p w:rsidR="00E66F6D" w:rsidRDefault="004B6AF9" w:rsidP="00566884">
            <w:r>
              <w:t>5</w:t>
            </w:r>
          </w:p>
        </w:tc>
        <w:tc>
          <w:tcPr>
            <w:tcW w:w="1654" w:type="dxa"/>
            <w:gridSpan w:val="5"/>
            <w:tcBorders>
              <w:bottom w:val="single" w:sz="4" w:space="0" w:color="000000" w:themeColor="text1"/>
            </w:tcBorders>
          </w:tcPr>
          <w:p w:rsidR="00E66F6D" w:rsidRDefault="004B6AF9" w:rsidP="00566884">
            <w:r>
              <w:t>0</w:t>
            </w:r>
          </w:p>
        </w:tc>
        <w:tc>
          <w:tcPr>
            <w:tcW w:w="1622" w:type="dxa"/>
            <w:gridSpan w:val="4"/>
            <w:tcBorders>
              <w:bottom w:val="single" w:sz="4" w:space="0" w:color="000000" w:themeColor="text1"/>
            </w:tcBorders>
          </w:tcPr>
          <w:p w:rsidR="00E66F6D" w:rsidRDefault="004B6AF9" w:rsidP="00566884">
            <w:r>
              <w:t>0</w:t>
            </w:r>
          </w:p>
        </w:tc>
        <w:tc>
          <w:tcPr>
            <w:tcW w:w="1574" w:type="dxa"/>
            <w:gridSpan w:val="4"/>
            <w:tcBorders>
              <w:bottom w:val="single" w:sz="4" w:space="0" w:color="000000" w:themeColor="text1"/>
            </w:tcBorders>
          </w:tcPr>
          <w:p w:rsidR="00E66F6D" w:rsidRDefault="004B6AF9" w:rsidP="00566884">
            <w:r>
              <w:t>0</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051817" w:rsidP="00566884">
            <w:r>
              <w:t>505</w:t>
            </w:r>
          </w:p>
        </w:tc>
        <w:tc>
          <w:tcPr>
            <w:tcW w:w="421" w:type="dxa"/>
          </w:tcPr>
          <w:p w:rsidR="00E66F6D" w:rsidRDefault="004B6AF9" w:rsidP="00566884">
            <w:r>
              <w:t>50</w:t>
            </w:r>
            <w:r w:rsidR="00E66F6D">
              <w:t>%</w:t>
            </w:r>
          </w:p>
        </w:tc>
        <w:tc>
          <w:tcPr>
            <w:tcW w:w="421" w:type="dxa"/>
          </w:tcPr>
          <w:p w:rsidR="00E66F6D" w:rsidRDefault="004B6AF9" w:rsidP="00566884">
            <w:r>
              <w:t>1</w:t>
            </w:r>
          </w:p>
        </w:tc>
        <w:tc>
          <w:tcPr>
            <w:tcW w:w="421" w:type="dxa"/>
          </w:tcPr>
          <w:p w:rsidR="00E66F6D" w:rsidRDefault="004B6AF9" w:rsidP="00566884">
            <w:r>
              <w:t>12</w:t>
            </w:r>
          </w:p>
        </w:tc>
        <w:tc>
          <w:tcPr>
            <w:tcW w:w="400" w:type="dxa"/>
          </w:tcPr>
          <w:p w:rsidR="00E66F6D" w:rsidRDefault="00051817" w:rsidP="00566884">
            <w:r>
              <w:t>26</w:t>
            </w:r>
          </w:p>
        </w:tc>
        <w:tc>
          <w:tcPr>
            <w:tcW w:w="401" w:type="dxa"/>
          </w:tcPr>
          <w:p w:rsidR="00E66F6D" w:rsidRDefault="004B6AF9" w:rsidP="00566884">
            <w:r>
              <w:t>50</w:t>
            </w:r>
            <w:r w:rsidR="00E66F6D">
              <w:t>%</w:t>
            </w:r>
          </w:p>
        </w:tc>
        <w:tc>
          <w:tcPr>
            <w:tcW w:w="401" w:type="dxa"/>
          </w:tcPr>
          <w:p w:rsidR="00E66F6D" w:rsidRDefault="00710C68" w:rsidP="00566884">
            <w:r>
              <w:t>3</w:t>
            </w:r>
          </w:p>
        </w:tc>
        <w:tc>
          <w:tcPr>
            <w:tcW w:w="401" w:type="dxa"/>
          </w:tcPr>
          <w:p w:rsidR="00E66F6D" w:rsidRDefault="007A40E5" w:rsidP="00566884">
            <w:r>
              <w:t>3</w:t>
            </w:r>
          </w:p>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270F1A" w:rsidP="00566884">
            <w:r>
              <w:t>8</w:t>
            </w:r>
          </w:p>
        </w:tc>
        <w:tc>
          <w:tcPr>
            <w:tcW w:w="842" w:type="dxa"/>
            <w:gridSpan w:val="2"/>
          </w:tcPr>
          <w:p w:rsidR="00E66F6D" w:rsidRDefault="00270F1A" w:rsidP="00566884">
            <w:r>
              <w:t>10</w:t>
            </w:r>
            <w:r w:rsidR="00E66F6D">
              <w:t>%</w:t>
            </w:r>
          </w:p>
        </w:tc>
        <w:tc>
          <w:tcPr>
            <w:tcW w:w="801" w:type="dxa"/>
            <w:gridSpan w:val="2"/>
            <w:tcBorders>
              <w:bottom w:val="single" w:sz="4" w:space="0" w:color="000000" w:themeColor="text1"/>
            </w:tcBorders>
          </w:tcPr>
          <w:p w:rsidR="00E66F6D" w:rsidRDefault="00270F1A" w:rsidP="00566884">
            <w:r>
              <w:t>9</w:t>
            </w:r>
          </w:p>
        </w:tc>
        <w:tc>
          <w:tcPr>
            <w:tcW w:w="802" w:type="dxa"/>
            <w:gridSpan w:val="2"/>
            <w:tcBorders>
              <w:bottom w:val="single" w:sz="4" w:space="0" w:color="000000" w:themeColor="text1"/>
            </w:tcBorders>
          </w:tcPr>
          <w:p w:rsidR="00E66F6D" w:rsidRDefault="00270F1A" w:rsidP="00566884">
            <w:r>
              <w:t>10</w:t>
            </w:r>
            <w:r w:rsidR="00E66F6D">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270F1A" w:rsidP="00566884">
            <w:r>
              <w:t>50004</w:t>
            </w:r>
          </w:p>
        </w:tc>
        <w:tc>
          <w:tcPr>
            <w:tcW w:w="842" w:type="dxa"/>
            <w:gridSpan w:val="2"/>
          </w:tcPr>
          <w:p w:rsidR="00E66F6D" w:rsidRDefault="00270F1A" w:rsidP="00566884">
            <w:r>
              <w:t>3</w:t>
            </w:r>
            <w:r w:rsidR="00E66F6D">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r w:rsidR="006712BE">
              <w:t>1008</w:t>
            </w:r>
          </w:p>
        </w:tc>
      </w:tr>
      <w:tr w:rsidR="00E66F6D">
        <w:tc>
          <w:tcPr>
            <w:tcW w:w="4158" w:type="dxa"/>
            <w:gridSpan w:val="11"/>
          </w:tcPr>
          <w:p w:rsidR="00E66F6D" w:rsidRDefault="006712BE" w:rsidP="00566884">
            <w:r>
              <w:t>an alpha grey wolf</w:t>
            </w:r>
          </w:p>
        </w:tc>
        <w:tc>
          <w:tcPr>
            <w:tcW w:w="3978" w:type="dxa"/>
            <w:gridSpan w:val="10"/>
          </w:tcPr>
          <w:p w:rsidR="00E66F6D" w:rsidRDefault="006712BE" w:rsidP="00566884">
            <w:r>
              <w:t>alpha grey wolves</w:t>
            </w:r>
          </w:p>
        </w:tc>
      </w:tr>
      <w:tr w:rsidR="00E66F6D">
        <w:tc>
          <w:tcPr>
            <w:tcW w:w="8136" w:type="dxa"/>
            <w:gridSpan w:val="21"/>
          </w:tcPr>
          <w:p w:rsidR="00E66F6D" w:rsidRDefault="006712BE" w:rsidP="00566884">
            <w:r>
              <w:t>An aggressive oversized grey wolf stares at you with bared teeth.</w:t>
            </w:r>
          </w:p>
        </w:tc>
      </w:tr>
      <w:tr w:rsidR="00E66F6D">
        <w:tc>
          <w:tcPr>
            <w:tcW w:w="8136" w:type="dxa"/>
            <w:gridSpan w:val="21"/>
          </w:tcPr>
          <w:p w:rsidR="00E66F6D" w:rsidRDefault="00E66F6D" w:rsidP="00566884">
            <w:r>
              <w:lastRenderedPageBreak/>
              <w:t>Image File Location</w:t>
            </w:r>
          </w:p>
        </w:tc>
      </w:tr>
      <w:tr w:rsidR="00E66F6D">
        <w:tc>
          <w:tcPr>
            <w:tcW w:w="1683" w:type="dxa"/>
            <w:gridSpan w:val="4"/>
          </w:tcPr>
          <w:p w:rsidR="00E66F6D" w:rsidRDefault="00877A65" w:rsidP="00877A65">
            <w:r>
              <w:t>24</w:t>
            </w:r>
          </w:p>
        </w:tc>
        <w:tc>
          <w:tcPr>
            <w:tcW w:w="1603" w:type="dxa"/>
            <w:gridSpan w:val="4"/>
          </w:tcPr>
          <w:p w:rsidR="00E66F6D" w:rsidRDefault="00877A65" w:rsidP="00566884">
            <w:r>
              <w:t>24</w:t>
            </w:r>
          </w:p>
        </w:tc>
        <w:tc>
          <w:tcPr>
            <w:tcW w:w="1654" w:type="dxa"/>
            <w:gridSpan w:val="5"/>
          </w:tcPr>
          <w:p w:rsidR="00E66F6D" w:rsidRDefault="00877A65" w:rsidP="00566884">
            <w:r>
              <w:t>24</w:t>
            </w:r>
          </w:p>
        </w:tc>
        <w:tc>
          <w:tcPr>
            <w:tcW w:w="1622" w:type="dxa"/>
            <w:gridSpan w:val="4"/>
          </w:tcPr>
          <w:p w:rsidR="00E66F6D" w:rsidRDefault="00877A65" w:rsidP="00566884">
            <w:r>
              <w:t>24</w:t>
            </w:r>
          </w:p>
        </w:tc>
        <w:tc>
          <w:tcPr>
            <w:tcW w:w="1574" w:type="dxa"/>
            <w:gridSpan w:val="4"/>
          </w:tcPr>
          <w:p w:rsidR="00E66F6D" w:rsidRDefault="00877A65" w:rsidP="00566884">
            <w:r>
              <w:t>24</w:t>
            </w:r>
          </w:p>
        </w:tc>
      </w:tr>
      <w:tr w:rsidR="00E66F6D">
        <w:tc>
          <w:tcPr>
            <w:tcW w:w="1683" w:type="dxa"/>
            <w:gridSpan w:val="4"/>
          </w:tcPr>
          <w:p w:rsidR="00E66F6D" w:rsidRDefault="00877A65" w:rsidP="00566884">
            <w:r>
              <w:t>90</w:t>
            </w:r>
          </w:p>
        </w:tc>
        <w:tc>
          <w:tcPr>
            <w:tcW w:w="1603" w:type="dxa"/>
            <w:gridSpan w:val="4"/>
          </w:tcPr>
          <w:p w:rsidR="00E66F6D" w:rsidRDefault="00877A65" w:rsidP="00566884">
            <w:r>
              <w:t>90</w:t>
            </w:r>
          </w:p>
        </w:tc>
        <w:tc>
          <w:tcPr>
            <w:tcW w:w="1654" w:type="dxa"/>
            <w:gridSpan w:val="5"/>
          </w:tcPr>
          <w:p w:rsidR="00E66F6D" w:rsidRDefault="00877A65" w:rsidP="00566884">
            <w:r>
              <w:t>70</w:t>
            </w:r>
          </w:p>
        </w:tc>
        <w:tc>
          <w:tcPr>
            <w:tcW w:w="1622" w:type="dxa"/>
            <w:gridSpan w:val="4"/>
          </w:tcPr>
          <w:p w:rsidR="00E66F6D" w:rsidRDefault="00877A65" w:rsidP="00566884">
            <w:r>
              <w:t>9</w:t>
            </w:r>
          </w:p>
        </w:tc>
        <w:tc>
          <w:tcPr>
            <w:tcW w:w="1574" w:type="dxa"/>
            <w:gridSpan w:val="4"/>
          </w:tcPr>
          <w:p w:rsidR="00E66F6D" w:rsidRDefault="00877A65" w:rsidP="00566884">
            <w:r>
              <w:t>Male</w:t>
            </w:r>
          </w:p>
        </w:tc>
      </w:tr>
      <w:tr w:rsidR="00E66F6D">
        <w:tc>
          <w:tcPr>
            <w:tcW w:w="4158" w:type="dxa"/>
            <w:gridSpan w:val="11"/>
          </w:tcPr>
          <w:p w:rsidR="00E66F6D" w:rsidRDefault="00877A65" w:rsidP="00566884">
            <w:r>
              <w:t>5</w:t>
            </w:r>
          </w:p>
        </w:tc>
        <w:tc>
          <w:tcPr>
            <w:tcW w:w="3978" w:type="dxa"/>
            <w:gridSpan w:val="10"/>
          </w:tcPr>
          <w:p w:rsidR="00E66F6D" w:rsidRDefault="00877A65" w:rsidP="00566884">
            <w:r>
              <w:t>35</w:t>
            </w:r>
          </w:p>
        </w:tc>
      </w:tr>
      <w:tr w:rsidR="00877A65">
        <w:tc>
          <w:tcPr>
            <w:tcW w:w="4158" w:type="dxa"/>
            <w:gridSpan w:val="11"/>
          </w:tcPr>
          <w:p w:rsidR="00877A65" w:rsidRDefault="00877A65" w:rsidP="00566884">
            <w:r>
              <w:t>35</w:t>
            </w:r>
          </w:p>
        </w:tc>
        <w:tc>
          <w:tcPr>
            <w:tcW w:w="3978" w:type="dxa"/>
            <w:gridSpan w:val="10"/>
          </w:tcPr>
          <w:p w:rsidR="00877A65" w:rsidRDefault="00877A65" w:rsidP="00566884">
            <w:r>
              <w:t>53</w:t>
            </w:r>
          </w:p>
        </w:tc>
      </w:tr>
      <w:tr w:rsidR="00E66F6D">
        <w:tc>
          <w:tcPr>
            <w:tcW w:w="1683" w:type="dxa"/>
            <w:gridSpan w:val="4"/>
            <w:tcBorders>
              <w:bottom w:val="single" w:sz="4" w:space="0" w:color="000000" w:themeColor="text1"/>
            </w:tcBorders>
          </w:tcPr>
          <w:p w:rsidR="00E66F6D" w:rsidRDefault="00877A65" w:rsidP="00566884">
            <w:r>
              <w:t>51008</w:t>
            </w:r>
          </w:p>
        </w:tc>
        <w:tc>
          <w:tcPr>
            <w:tcW w:w="1603" w:type="dxa"/>
            <w:gridSpan w:val="4"/>
            <w:tcBorders>
              <w:bottom w:val="single" w:sz="4" w:space="0" w:color="000000" w:themeColor="text1"/>
            </w:tcBorders>
          </w:tcPr>
          <w:p w:rsidR="00E66F6D" w:rsidRDefault="00877A65" w:rsidP="00566884">
            <w:r>
              <w:t>5</w:t>
            </w:r>
          </w:p>
        </w:tc>
        <w:tc>
          <w:tcPr>
            <w:tcW w:w="1654" w:type="dxa"/>
            <w:gridSpan w:val="5"/>
            <w:tcBorders>
              <w:bottom w:val="single" w:sz="4" w:space="0" w:color="000000" w:themeColor="text1"/>
            </w:tcBorders>
          </w:tcPr>
          <w:p w:rsidR="00E66F6D" w:rsidRDefault="00877A65" w:rsidP="00566884">
            <w:r>
              <w:t>5</w:t>
            </w:r>
          </w:p>
        </w:tc>
        <w:tc>
          <w:tcPr>
            <w:tcW w:w="1622" w:type="dxa"/>
            <w:gridSpan w:val="4"/>
            <w:tcBorders>
              <w:bottom w:val="single" w:sz="4" w:space="0" w:color="000000" w:themeColor="text1"/>
            </w:tcBorders>
          </w:tcPr>
          <w:p w:rsidR="00E66F6D" w:rsidRDefault="00877A65" w:rsidP="00566884">
            <w:r>
              <w:t>0</w:t>
            </w:r>
          </w:p>
        </w:tc>
        <w:tc>
          <w:tcPr>
            <w:tcW w:w="1574" w:type="dxa"/>
            <w:gridSpan w:val="4"/>
            <w:tcBorders>
              <w:bottom w:val="single" w:sz="4" w:space="0" w:color="000000" w:themeColor="text1"/>
            </w:tcBorders>
          </w:tcPr>
          <w:p w:rsidR="00E66F6D" w:rsidRDefault="00877A65" w:rsidP="00566884">
            <w:r>
              <w:t>0</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051817" w:rsidP="00566884">
            <w:r>
              <w:t>503</w:t>
            </w:r>
          </w:p>
        </w:tc>
        <w:tc>
          <w:tcPr>
            <w:tcW w:w="421" w:type="dxa"/>
          </w:tcPr>
          <w:p w:rsidR="00E66F6D" w:rsidRDefault="00877A65" w:rsidP="00566884">
            <w:r>
              <w:t>100</w:t>
            </w:r>
            <w:r w:rsidR="00E66F6D">
              <w:t>%</w:t>
            </w:r>
          </w:p>
        </w:tc>
        <w:tc>
          <w:tcPr>
            <w:tcW w:w="421" w:type="dxa"/>
          </w:tcPr>
          <w:p w:rsidR="00E66F6D" w:rsidRDefault="00877A65" w:rsidP="00566884">
            <w:r>
              <w:t>3</w:t>
            </w:r>
          </w:p>
        </w:tc>
        <w:tc>
          <w:tcPr>
            <w:tcW w:w="421" w:type="dxa"/>
          </w:tcPr>
          <w:p w:rsidR="00E66F6D" w:rsidRDefault="00877A65" w:rsidP="00566884">
            <w:r>
              <w:t>12</w:t>
            </w:r>
          </w:p>
        </w:tc>
        <w:tc>
          <w:tcPr>
            <w:tcW w:w="400" w:type="dxa"/>
          </w:tcPr>
          <w:p w:rsidR="00E66F6D" w:rsidRDefault="00E66F6D" w:rsidP="00566884">
            <w:r>
              <w:t>ID#2</w:t>
            </w:r>
          </w:p>
        </w:tc>
        <w:tc>
          <w:tcPr>
            <w:tcW w:w="401" w:type="dxa"/>
          </w:tcPr>
          <w:p w:rsidR="00E66F6D" w:rsidRDefault="00E66F6D" w:rsidP="00566884">
            <w:r>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877A65" w:rsidP="00566884">
            <w:r>
              <w:t>6</w:t>
            </w:r>
          </w:p>
        </w:tc>
        <w:tc>
          <w:tcPr>
            <w:tcW w:w="842" w:type="dxa"/>
            <w:gridSpan w:val="2"/>
          </w:tcPr>
          <w:p w:rsidR="00E66F6D" w:rsidRDefault="00877A65" w:rsidP="00566884">
            <w:r>
              <w:t>20</w:t>
            </w:r>
            <w:r w:rsidR="00E66F6D">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877A65" w:rsidP="00566884">
            <w:r>
              <w:t>50002</w:t>
            </w:r>
          </w:p>
        </w:tc>
        <w:tc>
          <w:tcPr>
            <w:tcW w:w="842" w:type="dxa"/>
            <w:gridSpan w:val="2"/>
          </w:tcPr>
          <w:p w:rsidR="00E66F6D" w:rsidRDefault="00877A65" w:rsidP="00566884">
            <w:r>
              <w:t>3</w:t>
            </w:r>
            <w:r w:rsidR="00E66F6D">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r w:rsidR="00F374FE">
              <w:t>1009</w:t>
            </w:r>
          </w:p>
        </w:tc>
      </w:tr>
      <w:tr w:rsidR="00E66F6D">
        <w:tc>
          <w:tcPr>
            <w:tcW w:w="4158" w:type="dxa"/>
            <w:gridSpan w:val="11"/>
          </w:tcPr>
          <w:p w:rsidR="00E66F6D" w:rsidRDefault="004B7B8B" w:rsidP="00566884">
            <w:r>
              <w:t>a rabid brown bear</w:t>
            </w:r>
          </w:p>
        </w:tc>
        <w:tc>
          <w:tcPr>
            <w:tcW w:w="3978" w:type="dxa"/>
            <w:gridSpan w:val="10"/>
          </w:tcPr>
          <w:p w:rsidR="00E66F6D" w:rsidRDefault="004B7B8B" w:rsidP="00566884">
            <w:r>
              <w:t>rabid brown bears</w:t>
            </w:r>
          </w:p>
        </w:tc>
      </w:tr>
      <w:tr w:rsidR="00E66F6D">
        <w:tc>
          <w:tcPr>
            <w:tcW w:w="8136" w:type="dxa"/>
            <w:gridSpan w:val="21"/>
          </w:tcPr>
          <w:p w:rsidR="00E66F6D" w:rsidRDefault="004B7B8B" w:rsidP="00566884">
            <w:r>
              <w:t>The diseased bear before you is frothing at the mouth.</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4B7B8B" w:rsidP="00566884">
            <w:r>
              <w:t>25</w:t>
            </w:r>
          </w:p>
        </w:tc>
        <w:tc>
          <w:tcPr>
            <w:tcW w:w="1603" w:type="dxa"/>
            <w:gridSpan w:val="4"/>
          </w:tcPr>
          <w:p w:rsidR="00E66F6D" w:rsidRDefault="004B7B8B" w:rsidP="00566884">
            <w:r>
              <w:t>18</w:t>
            </w:r>
          </w:p>
        </w:tc>
        <w:tc>
          <w:tcPr>
            <w:tcW w:w="1654" w:type="dxa"/>
            <w:gridSpan w:val="5"/>
          </w:tcPr>
          <w:p w:rsidR="00E66F6D" w:rsidRDefault="004B7B8B" w:rsidP="00566884">
            <w:r>
              <w:t>18</w:t>
            </w:r>
          </w:p>
        </w:tc>
        <w:tc>
          <w:tcPr>
            <w:tcW w:w="1622" w:type="dxa"/>
            <w:gridSpan w:val="4"/>
          </w:tcPr>
          <w:p w:rsidR="00E66F6D" w:rsidRDefault="004B7B8B" w:rsidP="00566884">
            <w:r>
              <w:t>18</w:t>
            </w:r>
          </w:p>
        </w:tc>
        <w:tc>
          <w:tcPr>
            <w:tcW w:w="1574" w:type="dxa"/>
            <w:gridSpan w:val="4"/>
          </w:tcPr>
          <w:p w:rsidR="00E66F6D" w:rsidRDefault="004B7B8B" w:rsidP="004B7B8B">
            <w:r>
              <w:t>26</w:t>
            </w:r>
          </w:p>
        </w:tc>
      </w:tr>
      <w:tr w:rsidR="00E66F6D">
        <w:tc>
          <w:tcPr>
            <w:tcW w:w="1683" w:type="dxa"/>
            <w:gridSpan w:val="4"/>
          </w:tcPr>
          <w:p w:rsidR="00E66F6D" w:rsidRDefault="004B7B8B" w:rsidP="00566884">
            <w:r>
              <w:t>150</w:t>
            </w:r>
          </w:p>
        </w:tc>
        <w:tc>
          <w:tcPr>
            <w:tcW w:w="1603" w:type="dxa"/>
            <w:gridSpan w:val="4"/>
          </w:tcPr>
          <w:p w:rsidR="00E66F6D" w:rsidRDefault="004B7B8B" w:rsidP="00566884">
            <w:r>
              <w:t>150</w:t>
            </w:r>
          </w:p>
        </w:tc>
        <w:tc>
          <w:tcPr>
            <w:tcW w:w="1654" w:type="dxa"/>
            <w:gridSpan w:val="5"/>
          </w:tcPr>
          <w:p w:rsidR="00E66F6D" w:rsidRDefault="004B7B8B" w:rsidP="00566884">
            <w:r>
              <w:t>72</w:t>
            </w:r>
          </w:p>
        </w:tc>
        <w:tc>
          <w:tcPr>
            <w:tcW w:w="1622" w:type="dxa"/>
            <w:gridSpan w:val="4"/>
          </w:tcPr>
          <w:p w:rsidR="00E66F6D" w:rsidRDefault="004B7B8B" w:rsidP="00566884">
            <w:r>
              <w:t>10</w:t>
            </w:r>
          </w:p>
        </w:tc>
        <w:tc>
          <w:tcPr>
            <w:tcW w:w="1574" w:type="dxa"/>
            <w:gridSpan w:val="4"/>
          </w:tcPr>
          <w:p w:rsidR="00E66F6D" w:rsidRDefault="004B7B8B" w:rsidP="00566884">
            <w:r>
              <w:t>Male</w:t>
            </w:r>
          </w:p>
        </w:tc>
      </w:tr>
      <w:tr w:rsidR="00E66F6D">
        <w:tc>
          <w:tcPr>
            <w:tcW w:w="4158" w:type="dxa"/>
            <w:gridSpan w:val="11"/>
          </w:tcPr>
          <w:p w:rsidR="00E66F6D" w:rsidRDefault="004B7B8B" w:rsidP="00566884">
            <w:r>
              <w:t>0</w:t>
            </w:r>
          </w:p>
        </w:tc>
        <w:tc>
          <w:tcPr>
            <w:tcW w:w="3978" w:type="dxa"/>
            <w:gridSpan w:val="10"/>
          </w:tcPr>
          <w:p w:rsidR="00E66F6D" w:rsidRDefault="004B7B8B" w:rsidP="00566884">
            <w:r>
              <w:t>15</w:t>
            </w:r>
          </w:p>
        </w:tc>
      </w:tr>
      <w:tr w:rsidR="004B7B8B">
        <w:tc>
          <w:tcPr>
            <w:tcW w:w="4158" w:type="dxa"/>
            <w:gridSpan w:val="11"/>
          </w:tcPr>
          <w:p w:rsidR="004B7B8B" w:rsidRDefault="004B7B8B" w:rsidP="00566884">
            <w:r>
              <w:t>38</w:t>
            </w:r>
          </w:p>
        </w:tc>
        <w:tc>
          <w:tcPr>
            <w:tcW w:w="3978" w:type="dxa"/>
            <w:gridSpan w:val="10"/>
          </w:tcPr>
          <w:p w:rsidR="004B7B8B" w:rsidRDefault="004B7B8B" w:rsidP="00566884">
            <w:r>
              <w:t>57</w:t>
            </w:r>
          </w:p>
        </w:tc>
      </w:tr>
      <w:tr w:rsidR="00E66F6D">
        <w:tc>
          <w:tcPr>
            <w:tcW w:w="1683" w:type="dxa"/>
            <w:gridSpan w:val="4"/>
            <w:tcBorders>
              <w:bottom w:val="single" w:sz="4" w:space="0" w:color="000000" w:themeColor="text1"/>
            </w:tcBorders>
          </w:tcPr>
          <w:p w:rsidR="00E66F6D" w:rsidRDefault="004B7B8B" w:rsidP="00566884">
            <w:r>
              <w:t>51009</w:t>
            </w:r>
          </w:p>
        </w:tc>
        <w:tc>
          <w:tcPr>
            <w:tcW w:w="1603" w:type="dxa"/>
            <w:gridSpan w:val="4"/>
            <w:tcBorders>
              <w:bottom w:val="single" w:sz="4" w:space="0" w:color="000000" w:themeColor="text1"/>
            </w:tcBorders>
          </w:tcPr>
          <w:p w:rsidR="00E66F6D" w:rsidRDefault="004B7B8B" w:rsidP="00566884">
            <w:r>
              <w:t>10</w:t>
            </w:r>
          </w:p>
        </w:tc>
        <w:tc>
          <w:tcPr>
            <w:tcW w:w="1654" w:type="dxa"/>
            <w:gridSpan w:val="5"/>
            <w:tcBorders>
              <w:bottom w:val="single" w:sz="4" w:space="0" w:color="000000" w:themeColor="text1"/>
            </w:tcBorders>
          </w:tcPr>
          <w:p w:rsidR="00E66F6D" w:rsidRDefault="004B7B8B" w:rsidP="00566884">
            <w:r>
              <w:t>0</w:t>
            </w:r>
          </w:p>
        </w:tc>
        <w:tc>
          <w:tcPr>
            <w:tcW w:w="1622" w:type="dxa"/>
            <w:gridSpan w:val="4"/>
            <w:tcBorders>
              <w:bottom w:val="single" w:sz="4" w:space="0" w:color="000000" w:themeColor="text1"/>
            </w:tcBorders>
          </w:tcPr>
          <w:p w:rsidR="00E66F6D" w:rsidRDefault="004B7B8B" w:rsidP="00566884">
            <w:r>
              <w:t>5</w:t>
            </w:r>
          </w:p>
        </w:tc>
        <w:tc>
          <w:tcPr>
            <w:tcW w:w="1574" w:type="dxa"/>
            <w:gridSpan w:val="4"/>
            <w:tcBorders>
              <w:bottom w:val="single" w:sz="4" w:space="0" w:color="000000" w:themeColor="text1"/>
            </w:tcBorders>
          </w:tcPr>
          <w:p w:rsidR="00E66F6D" w:rsidRDefault="004B7B8B" w:rsidP="00566884">
            <w:r>
              <w:t>0</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051817" w:rsidP="00566884">
            <w:r>
              <w:t>500</w:t>
            </w:r>
          </w:p>
        </w:tc>
        <w:tc>
          <w:tcPr>
            <w:tcW w:w="421" w:type="dxa"/>
          </w:tcPr>
          <w:p w:rsidR="00E66F6D" w:rsidRDefault="004B7B8B" w:rsidP="00566884">
            <w:r>
              <w:t>100</w:t>
            </w:r>
            <w:r w:rsidR="00E66F6D">
              <w:t>%</w:t>
            </w:r>
          </w:p>
        </w:tc>
        <w:tc>
          <w:tcPr>
            <w:tcW w:w="421" w:type="dxa"/>
          </w:tcPr>
          <w:p w:rsidR="00E66F6D" w:rsidRDefault="004B7B8B" w:rsidP="00566884">
            <w:r>
              <w:t>1</w:t>
            </w:r>
          </w:p>
        </w:tc>
        <w:tc>
          <w:tcPr>
            <w:tcW w:w="421" w:type="dxa"/>
          </w:tcPr>
          <w:p w:rsidR="00E66F6D" w:rsidRDefault="004B7B8B" w:rsidP="00566884">
            <w:r>
              <w:t>15</w:t>
            </w:r>
          </w:p>
        </w:tc>
        <w:tc>
          <w:tcPr>
            <w:tcW w:w="400" w:type="dxa"/>
          </w:tcPr>
          <w:p w:rsidR="00E66F6D" w:rsidRDefault="00E66F6D" w:rsidP="00566884">
            <w:r>
              <w:t>ID#2</w:t>
            </w:r>
          </w:p>
        </w:tc>
        <w:tc>
          <w:tcPr>
            <w:tcW w:w="401" w:type="dxa"/>
          </w:tcPr>
          <w:p w:rsidR="00E66F6D" w:rsidRDefault="00E66F6D" w:rsidP="00566884">
            <w:r>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4B7B8B" w:rsidP="00566884">
            <w:r>
              <w:t>7</w:t>
            </w:r>
          </w:p>
        </w:tc>
        <w:tc>
          <w:tcPr>
            <w:tcW w:w="842" w:type="dxa"/>
            <w:gridSpan w:val="2"/>
          </w:tcPr>
          <w:p w:rsidR="00E66F6D" w:rsidRDefault="004B7B8B" w:rsidP="00566884">
            <w:r>
              <w:t>10</w:t>
            </w:r>
            <w:r w:rsidR="00E66F6D">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4B7B8B" w:rsidP="00566884">
            <w:r>
              <w:t>50000</w:t>
            </w:r>
          </w:p>
        </w:tc>
        <w:tc>
          <w:tcPr>
            <w:tcW w:w="842" w:type="dxa"/>
            <w:gridSpan w:val="2"/>
          </w:tcPr>
          <w:p w:rsidR="00E66F6D" w:rsidRDefault="004B7B8B" w:rsidP="00566884">
            <w:r>
              <w:t>5</w:t>
            </w:r>
            <w:r w:rsidR="00E66F6D">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r w:rsidR="004B7B8B">
              <w:t>1010</w:t>
            </w:r>
          </w:p>
        </w:tc>
      </w:tr>
      <w:tr w:rsidR="00E66F6D">
        <w:tc>
          <w:tcPr>
            <w:tcW w:w="4158" w:type="dxa"/>
            <w:gridSpan w:val="11"/>
          </w:tcPr>
          <w:p w:rsidR="00E66F6D" w:rsidRDefault="0018176F" w:rsidP="00566884">
            <w:r>
              <w:t>a ratenoid spirae dabbler</w:t>
            </w:r>
          </w:p>
        </w:tc>
        <w:tc>
          <w:tcPr>
            <w:tcW w:w="3978" w:type="dxa"/>
            <w:gridSpan w:val="10"/>
          </w:tcPr>
          <w:p w:rsidR="00E66F6D" w:rsidRDefault="0018176F" w:rsidP="0018176F">
            <w:r>
              <w:t>ratenoid spirae dabblers</w:t>
            </w:r>
          </w:p>
        </w:tc>
      </w:tr>
      <w:tr w:rsidR="00E66F6D">
        <w:tc>
          <w:tcPr>
            <w:tcW w:w="8136" w:type="dxa"/>
            <w:gridSpan w:val="21"/>
          </w:tcPr>
          <w:p w:rsidR="00E66F6D" w:rsidRDefault="0018176F" w:rsidP="00566884">
            <w:r>
              <w:lastRenderedPageBreak/>
              <w:t>The ratenoid before you has her eyes closed concentrating on her spell.</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18176F" w:rsidP="00566884">
            <w:r>
              <w:t>20</w:t>
            </w:r>
          </w:p>
        </w:tc>
        <w:tc>
          <w:tcPr>
            <w:tcW w:w="1603" w:type="dxa"/>
            <w:gridSpan w:val="4"/>
          </w:tcPr>
          <w:p w:rsidR="00E66F6D" w:rsidRDefault="0018176F" w:rsidP="00566884">
            <w:r>
              <w:t>26</w:t>
            </w:r>
          </w:p>
        </w:tc>
        <w:tc>
          <w:tcPr>
            <w:tcW w:w="1654" w:type="dxa"/>
            <w:gridSpan w:val="5"/>
          </w:tcPr>
          <w:p w:rsidR="00E66F6D" w:rsidRDefault="0018176F" w:rsidP="00566884">
            <w:r>
              <w:t>26</w:t>
            </w:r>
          </w:p>
        </w:tc>
        <w:tc>
          <w:tcPr>
            <w:tcW w:w="1622" w:type="dxa"/>
            <w:gridSpan w:val="4"/>
          </w:tcPr>
          <w:p w:rsidR="00E66F6D" w:rsidRDefault="0018176F" w:rsidP="00566884">
            <w:r>
              <w:t>20</w:t>
            </w:r>
          </w:p>
        </w:tc>
        <w:tc>
          <w:tcPr>
            <w:tcW w:w="1574" w:type="dxa"/>
            <w:gridSpan w:val="4"/>
          </w:tcPr>
          <w:p w:rsidR="00E66F6D" w:rsidRDefault="0018176F" w:rsidP="00566884">
            <w:r>
              <w:t>22</w:t>
            </w:r>
          </w:p>
        </w:tc>
      </w:tr>
      <w:tr w:rsidR="00E66F6D">
        <w:tc>
          <w:tcPr>
            <w:tcW w:w="1683" w:type="dxa"/>
            <w:gridSpan w:val="4"/>
          </w:tcPr>
          <w:p w:rsidR="00E66F6D" w:rsidRDefault="0018176F" w:rsidP="00566884">
            <w:r>
              <w:t>165</w:t>
            </w:r>
          </w:p>
        </w:tc>
        <w:tc>
          <w:tcPr>
            <w:tcW w:w="1603" w:type="dxa"/>
            <w:gridSpan w:val="4"/>
          </w:tcPr>
          <w:p w:rsidR="00E66F6D" w:rsidRDefault="0018176F" w:rsidP="00566884">
            <w:r>
              <w:t>500</w:t>
            </w:r>
          </w:p>
        </w:tc>
        <w:tc>
          <w:tcPr>
            <w:tcW w:w="1654" w:type="dxa"/>
            <w:gridSpan w:val="5"/>
          </w:tcPr>
          <w:p w:rsidR="00E66F6D" w:rsidRDefault="0018176F" w:rsidP="00566884">
            <w:r>
              <w:t>74</w:t>
            </w:r>
          </w:p>
        </w:tc>
        <w:tc>
          <w:tcPr>
            <w:tcW w:w="1622" w:type="dxa"/>
            <w:gridSpan w:val="4"/>
          </w:tcPr>
          <w:p w:rsidR="00E66F6D" w:rsidRDefault="0018176F" w:rsidP="00566884">
            <w:r>
              <w:t>11</w:t>
            </w:r>
          </w:p>
        </w:tc>
        <w:tc>
          <w:tcPr>
            <w:tcW w:w="1574" w:type="dxa"/>
            <w:gridSpan w:val="4"/>
          </w:tcPr>
          <w:p w:rsidR="00E66F6D" w:rsidRDefault="0018176F" w:rsidP="00566884">
            <w:r>
              <w:t>Female</w:t>
            </w:r>
          </w:p>
        </w:tc>
      </w:tr>
      <w:tr w:rsidR="00E66F6D">
        <w:tc>
          <w:tcPr>
            <w:tcW w:w="4158" w:type="dxa"/>
            <w:gridSpan w:val="11"/>
          </w:tcPr>
          <w:p w:rsidR="00E66F6D" w:rsidRDefault="0018176F" w:rsidP="00566884">
            <w:r>
              <w:t>10</w:t>
            </w:r>
          </w:p>
        </w:tc>
        <w:tc>
          <w:tcPr>
            <w:tcW w:w="3978" w:type="dxa"/>
            <w:gridSpan w:val="10"/>
          </w:tcPr>
          <w:p w:rsidR="00E66F6D" w:rsidRDefault="0018176F" w:rsidP="00566884">
            <w:r>
              <w:t>10</w:t>
            </w:r>
          </w:p>
        </w:tc>
      </w:tr>
      <w:tr w:rsidR="0018176F">
        <w:tc>
          <w:tcPr>
            <w:tcW w:w="4158" w:type="dxa"/>
            <w:gridSpan w:val="11"/>
          </w:tcPr>
          <w:p w:rsidR="0018176F" w:rsidRDefault="0018176F" w:rsidP="00566884">
            <w:r>
              <w:t>41</w:t>
            </w:r>
          </w:p>
        </w:tc>
        <w:tc>
          <w:tcPr>
            <w:tcW w:w="3978" w:type="dxa"/>
            <w:gridSpan w:val="10"/>
          </w:tcPr>
          <w:p w:rsidR="0018176F" w:rsidRDefault="0018176F" w:rsidP="00566884">
            <w:r>
              <w:t>62</w:t>
            </w:r>
          </w:p>
        </w:tc>
      </w:tr>
      <w:tr w:rsidR="00E66F6D">
        <w:tc>
          <w:tcPr>
            <w:tcW w:w="1683" w:type="dxa"/>
            <w:gridSpan w:val="4"/>
            <w:tcBorders>
              <w:bottom w:val="single" w:sz="4" w:space="0" w:color="000000" w:themeColor="text1"/>
            </w:tcBorders>
          </w:tcPr>
          <w:p w:rsidR="00E66F6D" w:rsidRDefault="0018176F" w:rsidP="00566884">
            <w:r>
              <w:t>51010</w:t>
            </w:r>
          </w:p>
        </w:tc>
        <w:tc>
          <w:tcPr>
            <w:tcW w:w="1603" w:type="dxa"/>
            <w:gridSpan w:val="4"/>
            <w:tcBorders>
              <w:bottom w:val="single" w:sz="4" w:space="0" w:color="000000" w:themeColor="text1"/>
            </w:tcBorders>
          </w:tcPr>
          <w:p w:rsidR="00E66F6D" w:rsidRDefault="0018176F" w:rsidP="00566884">
            <w:r>
              <w:t>0</w:t>
            </w:r>
          </w:p>
        </w:tc>
        <w:tc>
          <w:tcPr>
            <w:tcW w:w="1654" w:type="dxa"/>
            <w:gridSpan w:val="5"/>
            <w:tcBorders>
              <w:bottom w:val="single" w:sz="4" w:space="0" w:color="000000" w:themeColor="text1"/>
            </w:tcBorders>
          </w:tcPr>
          <w:p w:rsidR="00E66F6D" w:rsidRDefault="0018176F" w:rsidP="00566884">
            <w:r>
              <w:t>0</w:t>
            </w:r>
          </w:p>
        </w:tc>
        <w:tc>
          <w:tcPr>
            <w:tcW w:w="1622" w:type="dxa"/>
            <w:gridSpan w:val="4"/>
            <w:tcBorders>
              <w:bottom w:val="single" w:sz="4" w:space="0" w:color="000000" w:themeColor="text1"/>
            </w:tcBorders>
          </w:tcPr>
          <w:p w:rsidR="00E66F6D" w:rsidRDefault="0018176F" w:rsidP="00566884">
            <w:r>
              <w:t>0</w:t>
            </w:r>
          </w:p>
        </w:tc>
        <w:tc>
          <w:tcPr>
            <w:tcW w:w="1574" w:type="dxa"/>
            <w:gridSpan w:val="4"/>
            <w:tcBorders>
              <w:bottom w:val="single" w:sz="4" w:space="0" w:color="000000" w:themeColor="text1"/>
            </w:tcBorders>
          </w:tcPr>
          <w:p w:rsidR="00E66F6D" w:rsidRDefault="0018176F" w:rsidP="00566884">
            <w:r>
              <w:t>20</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051817" w:rsidP="0018176F">
            <w:r>
              <w:t>180</w:t>
            </w:r>
          </w:p>
        </w:tc>
        <w:tc>
          <w:tcPr>
            <w:tcW w:w="421" w:type="dxa"/>
          </w:tcPr>
          <w:p w:rsidR="00E66F6D" w:rsidRDefault="0018176F" w:rsidP="00566884">
            <w:r>
              <w:t>25</w:t>
            </w:r>
            <w:r w:rsidR="00E66F6D">
              <w:t>%</w:t>
            </w:r>
          </w:p>
        </w:tc>
        <w:tc>
          <w:tcPr>
            <w:tcW w:w="421" w:type="dxa"/>
          </w:tcPr>
          <w:p w:rsidR="00E66F6D" w:rsidRDefault="0018176F" w:rsidP="00566884">
            <w:r>
              <w:t>5</w:t>
            </w:r>
          </w:p>
        </w:tc>
        <w:tc>
          <w:tcPr>
            <w:tcW w:w="421" w:type="dxa"/>
          </w:tcPr>
          <w:p w:rsidR="00E66F6D" w:rsidRDefault="007A40E5" w:rsidP="00566884">
            <w:r>
              <w:t>5</w:t>
            </w:r>
          </w:p>
        </w:tc>
        <w:tc>
          <w:tcPr>
            <w:tcW w:w="400" w:type="dxa"/>
          </w:tcPr>
          <w:p w:rsidR="00E66F6D" w:rsidRDefault="00051817" w:rsidP="00566884">
            <w:r>
              <w:t>176</w:t>
            </w:r>
          </w:p>
        </w:tc>
        <w:tc>
          <w:tcPr>
            <w:tcW w:w="401" w:type="dxa"/>
          </w:tcPr>
          <w:p w:rsidR="00E66F6D" w:rsidRDefault="0018176F" w:rsidP="00051817">
            <w:r>
              <w:t>7</w:t>
            </w:r>
            <w:r w:rsidR="00051817">
              <w:t>0</w:t>
            </w:r>
            <w:r w:rsidR="00E66F6D">
              <w:t>%</w:t>
            </w:r>
          </w:p>
        </w:tc>
        <w:tc>
          <w:tcPr>
            <w:tcW w:w="401" w:type="dxa"/>
          </w:tcPr>
          <w:p w:rsidR="00E66F6D" w:rsidRDefault="0018176F" w:rsidP="00566884">
            <w:r>
              <w:t>5</w:t>
            </w:r>
          </w:p>
        </w:tc>
        <w:tc>
          <w:tcPr>
            <w:tcW w:w="401" w:type="dxa"/>
          </w:tcPr>
          <w:p w:rsidR="00E66F6D" w:rsidRDefault="007A40E5" w:rsidP="00566884">
            <w:r>
              <w:t>5</w:t>
            </w:r>
          </w:p>
        </w:tc>
        <w:tc>
          <w:tcPr>
            <w:tcW w:w="413" w:type="dxa"/>
          </w:tcPr>
          <w:p w:rsidR="00E66F6D" w:rsidRDefault="00051817" w:rsidP="00566884">
            <w:r>
              <w:t>504</w:t>
            </w:r>
          </w:p>
        </w:tc>
        <w:tc>
          <w:tcPr>
            <w:tcW w:w="414" w:type="dxa"/>
          </w:tcPr>
          <w:p w:rsidR="00E66F6D" w:rsidRDefault="00051817" w:rsidP="00566884">
            <w:r>
              <w:t>5</w:t>
            </w:r>
            <w:r w:rsidR="00E66F6D">
              <w:t>%</w:t>
            </w:r>
          </w:p>
        </w:tc>
        <w:tc>
          <w:tcPr>
            <w:tcW w:w="413" w:type="dxa"/>
            <w:gridSpan w:val="2"/>
          </w:tcPr>
          <w:p w:rsidR="00E66F6D" w:rsidRDefault="007A40E5" w:rsidP="00566884">
            <w:r>
              <w:t>1</w:t>
            </w:r>
          </w:p>
        </w:tc>
        <w:tc>
          <w:tcPr>
            <w:tcW w:w="414" w:type="dxa"/>
          </w:tcPr>
          <w:p w:rsidR="00E66F6D" w:rsidRDefault="007A40E5" w:rsidP="00566884">
            <w:r>
              <w:t>8</w:t>
            </w:r>
          </w:p>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18176F" w:rsidP="00566884">
            <w:r>
              <w:t>10</w:t>
            </w:r>
          </w:p>
        </w:tc>
        <w:tc>
          <w:tcPr>
            <w:tcW w:w="842" w:type="dxa"/>
            <w:gridSpan w:val="2"/>
          </w:tcPr>
          <w:p w:rsidR="00E66F6D" w:rsidRDefault="0018176F" w:rsidP="00566884">
            <w:r>
              <w:t>19</w:t>
            </w:r>
            <w:r w:rsidR="00E66F6D">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18176F" w:rsidP="00566884">
            <w:r>
              <w:t>50003</w:t>
            </w:r>
          </w:p>
        </w:tc>
        <w:tc>
          <w:tcPr>
            <w:tcW w:w="842" w:type="dxa"/>
            <w:gridSpan w:val="2"/>
          </w:tcPr>
          <w:p w:rsidR="00E66F6D" w:rsidRDefault="0018176F" w:rsidP="00566884">
            <w:r>
              <w:t>5</w:t>
            </w:r>
            <w:r w:rsidR="00E66F6D">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r w:rsidR="0018176F">
              <w:t>1011</w:t>
            </w:r>
          </w:p>
        </w:tc>
      </w:tr>
      <w:tr w:rsidR="00E66F6D">
        <w:tc>
          <w:tcPr>
            <w:tcW w:w="4158" w:type="dxa"/>
            <w:gridSpan w:val="11"/>
          </w:tcPr>
          <w:p w:rsidR="00E66F6D" w:rsidRDefault="0018176F" w:rsidP="00566884">
            <w:r>
              <w:t>an orc pyromaster</w:t>
            </w:r>
          </w:p>
        </w:tc>
        <w:tc>
          <w:tcPr>
            <w:tcW w:w="3978" w:type="dxa"/>
            <w:gridSpan w:val="10"/>
          </w:tcPr>
          <w:p w:rsidR="00E66F6D" w:rsidRDefault="0018176F" w:rsidP="00566884">
            <w:r>
              <w:t>orc pyromasters</w:t>
            </w:r>
          </w:p>
        </w:tc>
      </w:tr>
      <w:tr w:rsidR="00E66F6D">
        <w:tc>
          <w:tcPr>
            <w:tcW w:w="8136" w:type="dxa"/>
            <w:gridSpan w:val="21"/>
          </w:tcPr>
          <w:p w:rsidR="00E66F6D" w:rsidRDefault="0018176F" w:rsidP="00566884">
            <w:r>
              <w:t>Flames dance across the wiggling fingers of the pyromaster before you.</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18176F" w:rsidP="00566884">
            <w:r>
              <w:t>25</w:t>
            </w:r>
          </w:p>
        </w:tc>
        <w:tc>
          <w:tcPr>
            <w:tcW w:w="1603" w:type="dxa"/>
            <w:gridSpan w:val="4"/>
          </w:tcPr>
          <w:p w:rsidR="00E66F6D" w:rsidRDefault="0018176F" w:rsidP="00566884">
            <w:r>
              <w:t>28</w:t>
            </w:r>
          </w:p>
        </w:tc>
        <w:tc>
          <w:tcPr>
            <w:tcW w:w="1654" w:type="dxa"/>
            <w:gridSpan w:val="5"/>
          </w:tcPr>
          <w:p w:rsidR="00E66F6D" w:rsidRDefault="0018176F" w:rsidP="00566884">
            <w:r>
              <w:t>28</w:t>
            </w:r>
          </w:p>
        </w:tc>
        <w:tc>
          <w:tcPr>
            <w:tcW w:w="1622" w:type="dxa"/>
            <w:gridSpan w:val="4"/>
          </w:tcPr>
          <w:p w:rsidR="00E66F6D" w:rsidRDefault="0018176F" w:rsidP="00566884">
            <w:r>
              <w:t>26</w:t>
            </w:r>
          </w:p>
        </w:tc>
        <w:tc>
          <w:tcPr>
            <w:tcW w:w="1574" w:type="dxa"/>
            <w:gridSpan w:val="4"/>
          </w:tcPr>
          <w:p w:rsidR="00E66F6D" w:rsidRDefault="0018176F" w:rsidP="00566884">
            <w:r>
              <w:t>28</w:t>
            </w:r>
          </w:p>
        </w:tc>
      </w:tr>
      <w:tr w:rsidR="00E66F6D">
        <w:tc>
          <w:tcPr>
            <w:tcW w:w="1683" w:type="dxa"/>
            <w:gridSpan w:val="4"/>
          </w:tcPr>
          <w:p w:rsidR="00E66F6D" w:rsidRDefault="0018176F" w:rsidP="00566884">
            <w:r>
              <w:t>180</w:t>
            </w:r>
          </w:p>
        </w:tc>
        <w:tc>
          <w:tcPr>
            <w:tcW w:w="1603" w:type="dxa"/>
            <w:gridSpan w:val="4"/>
          </w:tcPr>
          <w:p w:rsidR="00E66F6D" w:rsidRDefault="0018176F" w:rsidP="00566884">
            <w:r>
              <w:t>500</w:t>
            </w:r>
          </w:p>
        </w:tc>
        <w:tc>
          <w:tcPr>
            <w:tcW w:w="1654" w:type="dxa"/>
            <w:gridSpan w:val="5"/>
          </w:tcPr>
          <w:p w:rsidR="00E66F6D" w:rsidRDefault="0018176F" w:rsidP="00566884">
            <w:r>
              <w:t>76</w:t>
            </w:r>
          </w:p>
        </w:tc>
        <w:tc>
          <w:tcPr>
            <w:tcW w:w="1622" w:type="dxa"/>
            <w:gridSpan w:val="4"/>
          </w:tcPr>
          <w:p w:rsidR="00E66F6D" w:rsidRDefault="0018176F" w:rsidP="00566884">
            <w:r>
              <w:t>12</w:t>
            </w:r>
          </w:p>
        </w:tc>
        <w:tc>
          <w:tcPr>
            <w:tcW w:w="1574" w:type="dxa"/>
            <w:gridSpan w:val="4"/>
          </w:tcPr>
          <w:p w:rsidR="00E66F6D" w:rsidRDefault="0018176F" w:rsidP="00566884">
            <w:r>
              <w:t>Male</w:t>
            </w:r>
          </w:p>
        </w:tc>
      </w:tr>
      <w:tr w:rsidR="00E66F6D">
        <w:tc>
          <w:tcPr>
            <w:tcW w:w="4158" w:type="dxa"/>
            <w:gridSpan w:val="11"/>
          </w:tcPr>
          <w:p w:rsidR="00E66F6D" w:rsidRDefault="0018176F" w:rsidP="00566884">
            <w:r>
              <w:t>10</w:t>
            </w:r>
          </w:p>
        </w:tc>
        <w:tc>
          <w:tcPr>
            <w:tcW w:w="3978" w:type="dxa"/>
            <w:gridSpan w:val="10"/>
          </w:tcPr>
          <w:p w:rsidR="00E66F6D" w:rsidRDefault="0018176F" w:rsidP="00566884">
            <w:r>
              <w:t>20</w:t>
            </w:r>
          </w:p>
        </w:tc>
      </w:tr>
      <w:tr w:rsidR="0018176F">
        <w:tc>
          <w:tcPr>
            <w:tcW w:w="4158" w:type="dxa"/>
            <w:gridSpan w:val="11"/>
          </w:tcPr>
          <w:p w:rsidR="0018176F" w:rsidRDefault="0018176F" w:rsidP="00566884">
            <w:r>
              <w:t>44</w:t>
            </w:r>
          </w:p>
        </w:tc>
        <w:tc>
          <w:tcPr>
            <w:tcW w:w="3978" w:type="dxa"/>
            <w:gridSpan w:val="10"/>
          </w:tcPr>
          <w:p w:rsidR="0018176F" w:rsidRDefault="0018176F" w:rsidP="00566884">
            <w:r>
              <w:t>66</w:t>
            </w:r>
          </w:p>
        </w:tc>
      </w:tr>
      <w:tr w:rsidR="00E66F6D">
        <w:tc>
          <w:tcPr>
            <w:tcW w:w="1683" w:type="dxa"/>
            <w:gridSpan w:val="4"/>
            <w:tcBorders>
              <w:bottom w:val="single" w:sz="4" w:space="0" w:color="000000" w:themeColor="text1"/>
            </w:tcBorders>
          </w:tcPr>
          <w:p w:rsidR="00E66F6D" w:rsidRDefault="0018176F" w:rsidP="00566884">
            <w:r>
              <w:t>51011</w:t>
            </w:r>
          </w:p>
        </w:tc>
        <w:tc>
          <w:tcPr>
            <w:tcW w:w="1603" w:type="dxa"/>
            <w:gridSpan w:val="4"/>
            <w:tcBorders>
              <w:bottom w:val="single" w:sz="4" w:space="0" w:color="000000" w:themeColor="text1"/>
            </w:tcBorders>
          </w:tcPr>
          <w:p w:rsidR="00E66F6D" w:rsidRDefault="0018176F" w:rsidP="00566884">
            <w:r>
              <w:t>0</w:t>
            </w:r>
          </w:p>
        </w:tc>
        <w:tc>
          <w:tcPr>
            <w:tcW w:w="1654" w:type="dxa"/>
            <w:gridSpan w:val="5"/>
            <w:tcBorders>
              <w:bottom w:val="single" w:sz="4" w:space="0" w:color="000000" w:themeColor="text1"/>
            </w:tcBorders>
          </w:tcPr>
          <w:p w:rsidR="00E66F6D" w:rsidRDefault="0018176F" w:rsidP="00566884">
            <w:r>
              <w:t>0</w:t>
            </w:r>
          </w:p>
        </w:tc>
        <w:tc>
          <w:tcPr>
            <w:tcW w:w="1622" w:type="dxa"/>
            <w:gridSpan w:val="4"/>
            <w:tcBorders>
              <w:bottom w:val="single" w:sz="4" w:space="0" w:color="000000" w:themeColor="text1"/>
            </w:tcBorders>
          </w:tcPr>
          <w:p w:rsidR="00E66F6D" w:rsidRDefault="0018176F" w:rsidP="00566884">
            <w:r>
              <w:t>25</w:t>
            </w:r>
          </w:p>
        </w:tc>
        <w:tc>
          <w:tcPr>
            <w:tcW w:w="1574" w:type="dxa"/>
            <w:gridSpan w:val="4"/>
            <w:tcBorders>
              <w:bottom w:val="single" w:sz="4" w:space="0" w:color="000000" w:themeColor="text1"/>
            </w:tcBorders>
          </w:tcPr>
          <w:p w:rsidR="00E66F6D" w:rsidRDefault="0018176F" w:rsidP="00566884">
            <w:r>
              <w:t>5</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051817" w:rsidP="00566884">
            <w:r>
              <w:t>504</w:t>
            </w:r>
          </w:p>
        </w:tc>
        <w:tc>
          <w:tcPr>
            <w:tcW w:w="421" w:type="dxa"/>
          </w:tcPr>
          <w:p w:rsidR="00E66F6D" w:rsidRDefault="0018176F" w:rsidP="00566884">
            <w:r>
              <w:t>5</w:t>
            </w:r>
            <w:r w:rsidR="00E66F6D">
              <w:t>%</w:t>
            </w:r>
          </w:p>
        </w:tc>
        <w:tc>
          <w:tcPr>
            <w:tcW w:w="421" w:type="dxa"/>
          </w:tcPr>
          <w:p w:rsidR="00E66F6D" w:rsidRDefault="0018176F" w:rsidP="00566884">
            <w:r>
              <w:t>1</w:t>
            </w:r>
          </w:p>
        </w:tc>
        <w:tc>
          <w:tcPr>
            <w:tcW w:w="421" w:type="dxa"/>
          </w:tcPr>
          <w:p w:rsidR="00E66F6D" w:rsidRDefault="0018176F" w:rsidP="00566884">
            <w:r>
              <w:t>20</w:t>
            </w:r>
          </w:p>
        </w:tc>
        <w:tc>
          <w:tcPr>
            <w:tcW w:w="400" w:type="dxa"/>
          </w:tcPr>
          <w:p w:rsidR="00E66F6D" w:rsidRDefault="00051817" w:rsidP="00566884">
            <w:r>
              <w:t>101</w:t>
            </w:r>
          </w:p>
        </w:tc>
        <w:tc>
          <w:tcPr>
            <w:tcW w:w="401" w:type="dxa"/>
          </w:tcPr>
          <w:p w:rsidR="00E66F6D" w:rsidRDefault="0018176F" w:rsidP="00566884">
            <w:r>
              <w:t>60</w:t>
            </w:r>
          </w:p>
        </w:tc>
        <w:tc>
          <w:tcPr>
            <w:tcW w:w="401" w:type="dxa"/>
          </w:tcPr>
          <w:p w:rsidR="00E66F6D" w:rsidRDefault="0018176F" w:rsidP="00566884">
            <w:r>
              <w:t>5</w:t>
            </w:r>
          </w:p>
        </w:tc>
        <w:tc>
          <w:tcPr>
            <w:tcW w:w="401" w:type="dxa"/>
          </w:tcPr>
          <w:p w:rsidR="00E66F6D" w:rsidRDefault="007A40E5" w:rsidP="00566884">
            <w:r>
              <w:t>5</w:t>
            </w:r>
          </w:p>
        </w:tc>
        <w:tc>
          <w:tcPr>
            <w:tcW w:w="413" w:type="dxa"/>
          </w:tcPr>
          <w:p w:rsidR="00E66F6D" w:rsidRDefault="0018176F" w:rsidP="007A40E5">
            <w:r>
              <w:t>1</w:t>
            </w:r>
            <w:r w:rsidR="007A40E5">
              <w:t>09</w:t>
            </w:r>
          </w:p>
        </w:tc>
        <w:tc>
          <w:tcPr>
            <w:tcW w:w="414" w:type="dxa"/>
          </w:tcPr>
          <w:p w:rsidR="00E66F6D" w:rsidRDefault="0018176F" w:rsidP="00566884">
            <w:r>
              <w:t>35</w:t>
            </w:r>
            <w:r w:rsidR="00E66F6D">
              <w:t>%</w:t>
            </w:r>
          </w:p>
        </w:tc>
        <w:tc>
          <w:tcPr>
            <w:tcW w:w="413" w:type="dxa"/>
            <w:gridSpan w:val="2"/>
          </w:tcPr>
          <w:p w:rsidR="00E66F6D" w:rsidRDefault="0018176F" w:rsidP="00566884">
            <w:r>
              <w:t>1</w:t>
            </w:r>
          </w:p>
        </w:tc>
        <w:tc>
          <w:tcPr>
            <w:tcW w:w="414" w:type="dxa"/>
          </w:tcPr>
          <w:p w:rsidR="00E66F6D" w:rsidRDefault="007A40E5" w:rsidP="00566884">
            <w:r>
              <w:t>1</w:t>
            </w:r>
          </w:p>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E66F6D" w:rsidP="00566884">
            <w:r>
              <w:t>Id#1</w:t>
            </w:r>
          </w:p>
        </w:tc>
        <w:tc>
          <w:tcPr>
            <w:tcW w:w="842" w:type="dxa"/>
            <w:gridSpan w:val="2"/>
          </w:tcPr>
          <w:p w:rsidR="00E66F6D" w:rsidRDefault="0018176F" w:rsidP="00566884">
            <w:r>
              <w:t>20</w:t>
            </w:r>
            <w:r w:rsidR="00E66F6D">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18176F" w:rsidP="00566884">
            <w:r>
              <w:t>50004</w:t>
            </w:r>
          </w:p>
        </w:tc>
        <w:tc>
          <w:tcPr>
            <w:tcW w:w="842" w:type="dxa"/>
            <w:gridSpan w:val="2"/>
          </w:tcPr>
          <w:p w:rsidR="00E66F6D" w:rsidRDefault="0018176F" w:rsidP="00566884">
            <w:r>
              <w:t>5</w:t>
            </w:r>
            <w:r w:rsidR="00E66F6D">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p>
        </w:tc>
      </w:tr>
      <w:tr w:rsidR="00E66F6D">
        <w:tc>
          <w:tcPr>
            <w:tcW w:w="4158" w:type="dxa"/>
            <w:gridSpan w:val="11"/>
          </w:tcPr>
          <w:p w:rsidR="00E66F6D" w:rsidRDefault="00E66F6D" w:rsidP="00566884">
            <w:r>
              <w:lastRenderedPageBreak/>
              <w:t>Short Name (Single)</w:t>
            </w:r>
          </w:p>
        </w:tc>
        <w:tc>
          <w:tcPr>
            <w:tcW w:w="3978" w:type="dxa"/>
            <w:gridSpan w:val="10"/>
          </w:tcPr>
          <w:p w:rsidR="00E66F6D" w:rsidRDefault="00E66F6D" w:rsidP="00566884">
            <w:r>
              <w:t>Short Name (Plural)</w:t>
            </w:r>
          </w:p>
        </w:tc>
      </w:tr>
      <w:tr w:rsidR="00E66F6D">
        <w:tc>
          <w:tcPr>
            <w:tcW w:w="8136" w:type="dxa"/>
            <w:gridSpan w:val="21"/>
          </w:tcPr>
          <w:p w:rsidR="00E66F6D" w:rsidRDefault="00E66F6D" w:rsidP="00566884">
            <w:r>
              <w:t>Description</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E66F6D" w:rsidP="00566884">
            <w:r>
              <w:t>Fitness</w:t>
            </w:r>
          </w:p>
        </w:tc>
        <w:tc>
          <w:tcPr>
            <w:tcW w:w="1603" w:type="dxa"/>
            <w:gridSpan w:val="4"/>
          </w:tcPr>
          <w:p w:rsidR="00E66F6D" w:rsidRDefault="00E66F6D" w:rsidP="00566884">
            <w:r>
              <w:t>Mental Prowess</w:t>
            </w:r>
          </w:p>
        </w:tc>
        <w:tc>
          <w:tcPr>
            <w:tcW w:w="1654" w:type="dxa"/>
            <w:gridSpan w:val="5"/>
          </w:tcPr>
          <w:p w:rsidR="00E66F6D" w:rsidRDefault="00E66F6D" w:rsidP="00566884">
            <w:r>
              <w:t>Spirituality</w:t>
            </w:r>
          </w:p>
        </w:tc>
        <w:tc>
          <w:tcPr>
            <w:tcW w:w="1622" w:type="dxa"/>
            <w:gridSpan w:val="4"/>
          </w:tcPr>
          <w:p w:rsidR="00E66F6D" w:rsidRDefault="00E66F6D" w:rsidP="00566884">
            <w:r>
              <w:t>Eloquence</w:t>
            </w:r>
          </w:p>
        </w:tc>
        <w:tc>
          <w:tcPr>
            <w:tcW w:w="1574" w:type="dxa"/>
            <w:gridSpan w:val="4"/>
          </w:tcPr>
          <w:p w:rsidR="00E66F6D" w:rsidRDefault="00E66F6D" w:rsidP="00566884">
            <w:r>
              <w:t>Coordination</w:t>
            </w:r>
          </w:p>
        </w:tc>
      </w:tr>
      <w:tr w:rsidR="00E66F6D">
        <w:tc>
          <w:tcPr>
            <w:tcW w:w="1683" w:type="dxa"/>
            <w:gridSpan w:val="4"/>
          </w:tcPr>
          <w:p w:rsidR="00E66F6D" w:rsidRDefault="00E66F6D" w:rsidP="00566884">
            <w:r>
              <w:t>Health</w:t>
            </w:r>
          </w:p>
        </w:tc>
        <w:tc>
          <w:tcPr>
            <w:tcW w:w="1603" w:type="dxa"/>
            <w:gridSpan w:val="4"/>
          </w:tcPr>
          <w:p w:rsidR="00E66F6D" w:rsidRDefault="00E66F6D" w:rsidP="00566884">
            <w:r>
              <w:t>Spirae</w:t>
            </w:r>
          </w:p>
        </w:tc>
        <w:tc>
          <w:tcPr>
            <w:tcW w:w="1654" w:type="dxa"/>
            <w:gridSpan w:val="5"/>
          </w:tcPr>
          <w:p w:rsidR="00E66F6D" w:rsidRDefault="00E66F6D" w:rsidP="00566884">
            <w:r>
              <w:t>Experience</w:t>
            </w:r>
          </w:p>
        </w:tc>
        <w:tc>
          <w:tcPr>
            <w:tcW w:w="1622" w:type="dxa"/>
            <w:gridSpan w:val="4"/>
          </w:tcPr>
          <w:p w:rsidR="00E66F6D" w:rsidRDefault="00E66F6D" w:rsidP="00566884">
            <w:r>
              <w:t>Level</w:t>
            </w:r>
          </w:p>
        </w:tc>
        <w:tc>
          <w:tcPr>
            <w:tcW w:w="1574" w:type="dxa"/>
            <w:gridSpan w:val="4"/>
          </w:tcPr>
          <w:p w:rsidR="00E66F6D" w:rsidRDefault="00E66F6D" w:rsidP="00566884">
            <w:r>
              <w:t>Gender</w:t>
            </w:r>
          </w:p>
        </w:tc>
      </w:tr>
      <w:tr w:rsidR="00E66F6D">
        <w:tc>
          <w:tcPr>
            <w:tcW w:w="4158" w:type="dxa"/>
            <w:gridSpan w:val="11"/>
          </w:tcPr>
          <w:p w:rsidR="00E66F6D" w:rsidRDefault="00E66F6D" w:rsidP="00566884">
            <w:r>
              <w:t>Avoidance</w:t>
            </w:r>
          </w:p>
        </w:tc>
        <w:tc>
          <w:tcPr>
            <w:tcW w:w="3978" w:type="dxa"/>
            <w:gridSpan w:val="10"/>
          </w:tcPr>
          <w:p w:rsidR="00E66F6D" w:rsidRDefault="00E66F6D" w:rsidP="00566884">
            <w:r>
              <w:t>Hit</w:t>
            </w:r>
          </w:p>
        </w:tc>
      </w:tr>
      <w:tr w:rsidR="00E66F6D">
        <w:tc>
          <w:tcPr>
            <w:tcW w:w="8136" w:type="dxa"/>
            <w:gridSpan w:val="21"/>
          </w:tcPr>
          <w:p w:rsidR="00E66F6D" w:rsidRDefault="00E66F6D" w:rsidP="00566884">
            <w:r>
              <w:t>Denarii</w:t>
            </w:r>
          </w:p>
        </w:tc>
      </w:tr>
      <w:tr w:rsidR="00E66F6D">
        <w:tc>
          <w:tcPr>
            <w:tcW w:w="1683" w:type="dxa"/>
            <w:gridSpan w:val="4"/>
            <w:tcBorders>
              <w:bottom w:val="single" w:sz="4" w:space="0" w:color="000000" w:themeColor="text1"/>
            </w:tcBorders>
          </w:tcPr>
          <w:p w:rsidR="00E66F6D" w:rsidRDefault="00E66F6D" w:rsidP="00566884">
            <w:r>
              <w:t>Boss</w:t>
            </w:r>
          </w:p>
        </w:tc>
        <w:tc>
          <w:tcPr>
            <w:tcW w:w="1603" w:type="dxa"/>
            <w:gridSpan w:val="4"/>
            <w:tcBorders>
              <w:bottom w:val="single" w:sz="4" w:space="0" w:color="000000" w:themeColor="text1"/>
            </w:tcBorders>
          </w:tcPr>
          <w:p w:rsidR="00E66F6D" w:rsidRDefault="00E66F6D" w:rsidP="00566884">
            <w:r>
              <w:t>Dmg Res</w:t>
            </w:r>
          </w:p>
        </w:tc>
        <w:tc>
          <w:tcPr>
            <w:tcW w:w="1654" w:type="dxa"/>
            <w:gridSpan w:val="5"/>
            <w:tcBorders>
              <w:bottom w:val="single" w:sz="4" w:space="0" w:color="000000" w:themeColor="text1"/>
            </w:tcBorders>
          </w:tcPr>
          <w:p w:rsidR="00E66F6D" w:rsidRDefault="00E66F6D" w:rsidP="00566884">
            <w:r>
              <w:t>Cold Res</w:t>
            </w:r>
          </w:p>
        </w:tc>
        <w:tc>
          <w:tcPr>
            <w:tcW w:w="1622" w:type="dxa"/>
            <w:gridSpan w:val="4"/>
            <w:tcBorders>
              <w:bottom w:val="single" w:sz="4" w:space="0" w:color="000000" w:themeColor="text1"/>
            </w:tcBorders>
          </w:tcPr>
          <w:p w:rsidR="00E66F6D" w:rsidRDefault="00E66F6D" w:rsidP="00566884">
            <w:r>
              <w:t>Heat Res</w:t>
            </w:r>
          </w:p>
        </w:tc>
        <w:tc>
          <w:tcPr>
            <w:tcW w:w="1574" w:type="dxa"/>
            <w:gridSpan w:val="4"/>
            <w:tcBorders>
              <w:bottom w:val="single" w:sz="4" w:space="0" w:color="000000" w:themeColor="text1"/>
            </w:tcBorders>
          </w:tcPr>
          <w:p w:rsidR="00E66F6D" w:rsidRDefault="00E66F6D" w:rsidP="00566884">
            <w:r>
              <w:t>Magic Res</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E66F6D" w:rsidP="00566884">
            <w:r>
              <w:t>ID#1</w:t>
            </w:r>
          </w:p>
        </w:tc>
        <w:tc>
          <w:tcPr>
            <w:tcW w:w="421" w:type="dxa"/>
          </w:tcPr>
          <w:p w:rsidR="00E66F6D" w:rsidRDefault="00E66F6D" w:rsidP="00566884">
            <w:r>
              <w:t>%</w:t>
            </w:r>
          </w:p>
        </w:tc>
        <w:tc>
          <w:tcPr>
            <w:tcW w:w="421" w:type="dxa"/>
          </w:tcPr>
          <w:p w:rsidR="00E66F6D" w:rsidRDefault="00E66F6D" w:rsidP="00566884"/>
        </w:tc>
        <w:tc>
          <w:tcPr>
            <w:tcW w:w="421" w:type="dxa"/>
          </w:tcPr>
          <w:p w:rsidR="00E66F6D" w:rsidRDefault="00E66F6D" w:rsidP="00566884"/>
        </w:tc>
        <w:tc>
          <w:tcPr>
            <w:tcW w:w="400" w:type="dxa"/>
          </w:tcPr>
          <w:p w:rsidR="00E66F6D" w:rsidRDefault="00E66F6D" w:rsidP="00566884">
            <w:r>
              <w:t>ID#2</w:t>
            </w:r>
          </w:p>
        </w:tc>
        <w:tc>
          <w:tcPr>
            <w:tcW w:w="401" w:type="dxa"/>
          </w:tcPr>
          <w:p w:rsidR="00E66F6D" w:rsidRDefault="00E66F6D" w:rsidP="00566884">
            <w:r>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E66F6D" w:rsidP="00566884">
            <w:r>
              <w:t>Id#1</w:t>
            </w:r>
          </w:p>
        </w:tc>
        <w:tc>
          <w:tcPr>
            <w:tcW w:w="842" w:type="dxa"/>
            <w:gridSpan w:val="2"/>
          </w:tcPr>
          <w:p w:rsidR="00E66F6D" w:rsidRDefault="00E66F6D" w:rsidP="00566884">
            <w:r>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E66F6D" w:rsidP="00566884">
            <w:r>
              <w:t>MatId</w:t>
            </w:r>
          </w:p>
        </w:tc>
        <w:tc>
          <w:tcPr>
            <w:tcW w:w="842" w:type="dxa"/>
            <w:gridSpan w:val="2"/>
          </w:tcPr>
          <w:p w:rsidR="00E66F6D" w:rsidRDefault="00E66F6D" w:rsidP="00566884">
            <w:r>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p>
        </w:tc>
      </w:tr>
      <w:tr w:rsidR="00E66F6D">
        <w:tc>
          <w:tcPr>
            <w:tcW w:w="4158" w:type="dxa"/>
            <w:gridSpan w:val="11"/>
          </w:tcPr>
          <w:p w:rsidR="00E66F6D" w:rsidRDefault="00E66F6D" w:rsidP="00566884">
            <w:r>
              <w:t>Short Name (Single)</w:t>
            </w:r>
          </w:p>
        </w:tc>
        <w:tc>
          <w:tcPr>
            <w:tcW w:w="3978" w:type="dxa"/>
            <w:gridSpan w:val="10"/>
          </w:tcPr>
          <w:p w:rsidR="00E66F6D" w:rsidRDefault="00E66F6D" w:rsidP="00566884">
            <w:r>
              <w:t>Short Name (Plural)</w:t>
            </w:r>
          </w:p>
        </w:tc>
      </w:tr>
      <w:tr w:rsidR="00E66F6D">
        <w:tc>
          <w:tcPr>
            <w:tcW w:w="8136" w:type="dxa"/>
            <w:gridSpan w:val="21"/>
          </w:tcPr>
          <w:p w:rsidR="00E66F6D" w:rsidRDefault="00E66F6D" w:rsidP="00566884">
            <w:r>
              <w:t>Description</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E66F6D" w:rsidP="00566884">
            <w:r>
              <w:t>Fitness</w:t>
            </w:r>
          </w:p>
        </w:tc>
        <w:tc>
          <w:tcPr>
            <w:tcW w:w="1603" w:type="dxa"/>
            <w:gridSpan w:val="4"/>
          </w:tcPr>
          <w:p w:rsidR="00E66F6D" w:rsidRDefault="00E66F6D" w:rsidP="00566884">
            <w:r>
              <w:t>Mental Prowess</w:t>
            </w:r>
          </w:p>
        </w:tc>
        <w:tc>
          <w:tcPr>
            <w:tcW w:w="1654" w:type="dxa"/>
            <w:gridSpan w:val="5"/>
          </w:tcPr>
          <w:p w:rsidR="00E66F6D" w:rsidRDefault="00E66F6D" w:rsidP="00566884">
            <w:r>
              <w:t>Spirituality</w:t>
            </w:r>
          </w:p>
        </w:tc>
        <w:tc>
          <w:tcPr>
            <w:tcW w:w="1622" w:type="dxa"/>
            <w:gridSpan w:val="4"/>
          </w:tcPr>
          <w:p w:rsidR="00E66F6D" w:rsidRDefault="00E66F6D" w:rsidP="00566884">
            <w:r>
              <w:t>Eloquence</w:t>
            </w:r>
          </w:p>
        </w:tc>
        <w:tc>
          <w:tcPr>
            <w:tcW w:w="1574" w:type="dxa"/>
            <w:gridSpan w:val="4"/>
          </w:tcPr>
          <w:p w:rsidR="00E66F6D" w:rsidRDefault="00E66F6D" w:rsidP="00566884">
            <w:r>
              <w:t>Coordination</w:t>
            </w:r>
          </w:p>
        </w:tc>
      </w:tr>
      <w:tr w:rsidR="00E66F6D">
        <w:tc>
          <w:tcPr>
            <w:tcW w:w="1683" w:type="dxa"/>
            <w:gridSpan w:val="4"/>
          </w:tcPr>
          <w:p w:rsidR="00E66F6D" w:rsidRDefault="00E66F6D" w:rsidP="00566884">
            <w:r>
              <w:t>Health</w:t>
            </w:r>
          </w:p>
        </w:tc>
        <w:tc>
          <w:tcPr>
            <w:tcW w:w="1603" w:type="dxa"/>
            <w:gridSpan w:val="4"/>
          </w:tcPr>
          <w:p w:rsidR="00E66F6D" w:rsidRDefault="00E66F6D" w:rsidP="00566884">
            <w:r>
              <w:t>Spirae</w:t>
            </w:r>
          </w:p>
        </w:tc>
        <w:tc>
          <w:tcPr>
            <w:tcW w:w="1654" w:type="dxa"/>
            <w:gridSpan w:val="5"/>
          </w:tcPr>
          <w:p w:rsidR="00E66F6D" w:rsidRDefault="00E66F6D" w:rsidP="00566884">
            <w:r>
              <w:t>Experience</w:t>
            </w:r>
          </w:p>
        </w:tc>
        <w:tc>
          <w:tcPr>
            <w:tcW w:w="1622" w:type="dxa"/>
            <w:gridSpan w:val="4"/>
          </w:tcPr>
          <w:p w:rsidR="00E66F6D" w:rsidRDefault="00E66F6D" w:rsidP="00566884">
            <w:r>
              <w:t>Level</w:t>
            </w:r>
          </w:p>
        </w:tc>
        <w:tc>
          <w:tcPr>
            <w:tcW w:w="1574" w:type="dxa"/>
            <w:gridSpan w:val="4"/>
          </w:tcPr>
          <w:p w:rsidR="00E66F6D" w:rsidRDefault="00E66F6D" w:rsidP="00566884">
            <w:r>
              <w:t>Gender</w:t>
            </w:r>
          </w:p>
        </w:tc>
      </w:tr>
      <w:tr w:rsidR="00E66F6D">
        <w:tc>
          <w:tcPr>
            <w:tcW w:w="4158" w:type="dxa"/>
            <w:gridSpan w:val="11"/>
          </w:tcPr>
          <w:p w:rsidR="00E66F6D" w:rsidRDefault="00E66F6D" w:rsidP="00566884">
            <w:r>
              <w:t>Avoidance</w:t>
            </w:r>
          </w:p>
        </w:tc>
        <w:tc>
          <w:tcPr>
            <w:tcW w:w="3978" w:type="dxa"/>
            <w:gridSpan w:val="10"/>
          </w:tcPr>
          <w:p w:rsidR="00E66F6D" w:rsidRDefault="00E66F6D" w:rsidP="00566884">
            <w:r>
              <w:t>Hit</w:t>
            </w:r>
          </w:p>
        </w:tc>
      </w:tr>
      <w:tr w:rsidR="00E66F6D">
        <w:tc>
          <w:tcPr>
            <w:tcW w:w="8136" w:type="dxa"/>
            <w:gridSpan w:val="21"/>
          </w:tcPr>
          <w:p w:rsidR="00E66F6D" w:rsidRDefault="00E66F6D" w:rsidP="00566884">
            <w:r>
              <w:t>Denarii</w:t>
            </w:r>
          </w:p>
        </w:tc>
      </w:tr>
      <w:tr w:rsidR="00E66F6D">
        <w:tc>
          <w:tcPr>
            <w:tcW w:w="1683" w:type="dxa"/>
            <w:gridSpan w:val="4"/>
            <w:tcBorders>
              <w:bottom w:val="single" w:sz="4" w:space="0" w:color="000000" w:themeColor="text1"/>
            </w:tcBorders>
          </w:tcPr>
          <w:p w:rsidR="00E66F6D" w:rsidRDefault="00E66F6D" w:rsidP="00566884">
            <w:r>
              <w:t>Boss</w:t>
            </w:r>
          </w:p>
        </w:tc>
        <w:tc>
          <w:tcPr>
            <w:tcW w:w="1603" w:type="dxa"/>
            <w:gridSpan w:val="4"/>
            <w:tcBorders>
              <w:bottom w:val="single" w:sz="4" w:space="0" w:color="000000" w:themeColor="text1"/>
            </w:tcBorders>
          </w:tcPr>
          <w:p w:rsidR="00E66F6D" w:rsidRDefault="00E66F6D" w:rsidP="00566884">
            <w:r>
              <w:t>Dmg Res</w:t>
            </w:r>
          </w:p>
        </w:tc>
        <w:tc>
          <w:tcPr>
            <w:tcW w:w="1654" w:type="dxa"/>
            <w:gridSpan w:val="5"/>
            <w:tcBorders>
              <w:bottom w:val="single" w:sz="4" w:space="0" w:color="000000" w:themeColor="text1"/>
            </w:tcBorders>
          </w:tcPr>
          <w:p w:rsidR="00E66F6D" w:rsidRDefault="00E66F6D" w:rsidP="00566884">
            <w:r>
              <w:t>Cold Res</w:t>
            </w:r>
          </w:p>
        </w:tc>
        <w:tc>
          <w:tcPr>
            <w:tcW w:w="1622" w:type="dxa"/>
            <w:gridSpan w:val="4"/>
            <w:tcBorders>
              <w:bottom w:val="single" w:sz="4" w:space="0" w:color="000000" w:themeColor="text1"/>
            </w:tcBorders>
          </w:tcPr>
          <w:p w:rsidR="00E66F6D" w:rsidRDefault="00E66F6D" w:rsidP="00566884">
            <w:r>
              <w:t>Heat Res</w:t>
            </w:r>
          </w:p>
        </w:tc>
        <w:tc>
          <w:tcPr>
            <w:tcW w:w="1574" w:type="dxa"/>
            <w:gridSpan w:val="4"/>
            <w:tcBorders>
              <w:bottom w:val="single" w:sz="4" w:space="0" w:color="000000" w:themeColor="text1"/>
            </w:tcBorders>
          </w:tcPr>
          <w:p w:rsidR="00E66F6D" w:rsidRDefault="00E66F6D" w:rsidP="00566884">
            <w:r>
              <w:t>Magic Res</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E66F6D" w:rsidP="00566884">
            <w:r>
              <w:t>ID#1</w:t>
            </w:r>
          </w:p>
        </w:tc>
        <w:tc>
          <w:tcPr>
            <w:tcW w:w="421" w:type="dxa"/>
          </w:tcPr>
          <w:p w:rsidR="00E66F6D" w:rsidRDefault="00E66F6D" w:rsidP="00566884">
            <w:r>
              <w:t>%</w:t>
            </w:r>
          </w:p>
        </w:tc>
        <w:tc>
          <w:tcPr>
            <w:tcW w:w="421" w:type="dxa"/>
          </w:tcPr>
          <w:p w:rsidR="00E66F6D" w:rsidRDefault="00E66F6D" w:rsidP="00566884"/>
        </w:tc>
        <w:tc>
          <w:tcPr>
            <w:tcW w:w="421" w:type="dxa"/>
          </w:tcPr>
          <w:p w:rsidR="00E66F6D" w:rsidRDefault="00E66F6D" w:rsidP="00566884"/>
        </w:tc>
        <w:tc>
          <w:tcPr>
            <w:tcW w:w="400" w:type="dxa"/>
          </w:tcPr>
          <w:p w:rsidR="00E66F6D" w:rsidRDefault="00E66F6D" w:rsidP="00566884">
            <w:r>
              <w:t>ID#2</w:t>
            </w:r>
          </w:p>
        </w:tc>
        <w:tc>
          <w:tcPr>
            <w:tcW w:w="401" w:type="dxa"/>
          </w:tcPr>
          <w:p w:rsidR="00E66F6D" w:rsidRDefault="00E66F6D" w:rsidP="00566884">
            <w:r>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E66F6D" w:rsidP="00566884">
            <w:r>
              <w:t>Id#1</w:t>
            </w:r>
          </w:p>
        </w:tc>
        <w:tc>
          <w:tcPr>
            <w:tcW w:w="842" w:type="dxa"/>
            <w:gridSpan w:val="2"/>
          </w:tcPr>
          <w:p w:rsidR="00E66F6D" w:rsidRDefault="00E66F6D" w:rsidP="00566884">
            <w:r>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E66F6D" w:rsidP="00566884">
            <w:r>
              <w:t>MatId</w:t>
            </w:r>
          </w:p>
        </w:tc>
        <w:tc>
          <w:tcPr>
            <w:tcW w:w="842" w:type="dxa"/>
            <w:gridSpan w:val="2"/>
          </w:tcPr>
          <w:p w:rsidR="00E66F6D" w:rsidRDefault="00E66F6D" w:rsidP="00566884">
            <w:r>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p>
        </w:tc>
      </w:tr>
      <w:tr w:rsidR="00E66F6D">
        <w:tc>
          <w:tcPr>
            <w:tcW w:w="4158" w:type="dxa"/>
            <w:gridSpan w:val="11"/>
          </w:tcPr>
          <w:p w:rsidR="00E66F6D" w:rsidRDefault="00E66F6D" w:rsidP="00566884">
            <w:r>
              <w:t>Short Name (Single)</w:t>
            </w:r>
          </w:p>
        </w:tc>
        <w:tc>
          <w:tcPr>
            <w:tcW w:w="3978" w:type="dxa"/>
            <w:gridSpan w:val="10"/>
          </w:tcPr>
          <w:p w:rsidR="00E66F6D" w:rsidRDefault="00E66F6D" w:rsidP="00566884">
            <w:r>
              <w:t>Short Name (Plural)</w:t>
            </w:r>
          </w:p>
        </w:tc>
      </w:tr>
      <w:tr w:rsidR="00E66F6D">
        <w:tc>
          <w:tcPr>
            <w:tcW w:w="8136" w:type="dxa"/>
            <w:gridSpan w:val="21"/>
          </w:tcPr>
          <w:p w:rsidR="00E66F6D" w:rsidRDefault="00E66F6D" w:rsidP="00566884">
            <w:r>
              <w:t>Description</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E66F6D" w:rsidP="00566884">
            <w:r>
              <w:t>Fitness</w:t>
            </w:r>
          </w:p>
        </w:tc>
        <w:tc>
          <w:tcPr>
            <w:tcW w:w="1603" w:type="dxa"/>
            <w:gridSpan w:val="4"/>
          </w:tcPr>
          <w:p w:rsidR="00E66F6D" w:rsidRDefault="00E66F6D" w:rsidP="00566884">
            <w:r>
              <w:t>Mental Prowess</w:t>
            </w:r>
          </w:p>
        </w:tc>
        <w:tc>
          <w:tcPr>
            <w:tcW w:w="1654" w:type="dxa"/>
            <w:gridSpan w:val="5"/>
          </w:tcPr>
          <w:p w:rsidR="00E66F6D" w:rsidRDefault="00E66F6D" w:rsidP="00566884">
            <w:r>
              <w:t>Spirituality</w:t>
            </w:r>
          </w:p>
        </w:tc>
        <w:tc>
          <w:tcPr>
            <w:tcW w:w="1622" w:type="dxa"/>
            <w:gridSpan w:val="4"/>
          </w:tcPr>
          <w:p w:rsidR="00E66F6D" w:rsidRDefault="00E66F6D" w:rsidP="00566884">
            <w:r>
              <w:t>Eloquence</w:t>
            </w:r>
          </w:p>
        </w:tc>
        <w:tc>
          <w:tcPr>
            <w:tcW w:w="1574" w:type="dxa"/>
            <w:gridSpan w:val="4"/>
          </w:tcPr>
          <w:p w:rsidR="00E66F6D" w:rsidRDefault="00E66F6D" w:rsidP="00566884">
            <w:r>
              <w:t>Coordination</w:t>
            </w:r>
          </w:p>
        </w:tc>
      </w:tr>
      <w:tr w:rsidR="00E66F6D">
        <w:tc>
          <w:tcPr>
            <w:tcW w:w="1683" w:type="dxa"/>
            <w:gridSpan w:val="4"/>
          </w:tcPr>
          <w:p w:rsidR="00E66F6D" w:rsidRDefault="00E66F6D" w:rsidP="00566884">
            <w:r>
              <w:t>Health</w:t>
            </w:r>
          </w:p>
        </w:tc>
        <w:tc>
          <w:tcPr>
            <w:tcW w:w="1603" w:type="dxa"/>
            <w:gridSpan w:val="4"/>
          </w:tcPr>
          <w:p w:rsidR="00E66F6D" w:rsidRDefault="00E66F6D" w:rsidP="00566884">
            <w:r>
              <w:t>Spirae</w:t>
            </w:r>
          </w:p>
        </w:tc>
        <w:tc>
          <w:tcPr>
            <w:tcW w:w="1654" w:type="dxa"/>
            <w:gridSpan w:val="5"/>
          </w:tcPr>
          <w:p w:rsidR="00E66F6D" w:rsidRDefault="00E66F6D" w:rsidP="00566884">
            <w:r>
              <w:t>Experience</w:t>
            </w:r>
          </w:p>
        </w:tc>
        <w:tc>
          <w:tcPr>
            <w:tcW w:w="1622" w:type="dxa"/>
            <w:gridSpan w:val="4"/>
          </w:tcPr>
          <w:p w:rsidR="00E66F6D" w:rsidRDefault="00E66F6D" w:rsidP="00566884">
            <w:r>
              <w:t>Level</w:t>
            </w:r>
          </w:p>
        </w:tc>
        <w:tc>
          <w:tcPr>
            <w:tcW w:w="1574" w:type="dxa"/>
            <w:gridSpan w:val="4"/>
          </w:tcPr>
          <w:p w:rsidR="00E66F6D" w:rsidRDefault="00E66F6D" w:rsidP="00566884">
            <w:r>
              <w:t>Gender</w:t>
            </w:r>
          </w:p>
        </w:tc>
      </w:tr>
      <w:tr w:rsidR="00E66F6D">
        <w:tc>
          <w:tcPr>
            <w:tcW w:w="4158" w:type="dxa"/>
            <w:gridSpan w:val="11"/>
          </w:tcPr>
          <w:p w:rsidR="00E66F6D" w:rsidRDefault="00E66F6D" w:rsidP="00566884">
            <w:r>
              <w:t>Avoidance</w:t>
            </w:r>
          </w:p>
        </w:tc>
        <w:tc>
          <w:tcPr>
            <w:tcW w:w="3978" w:type="dxa"/>
            <w:gridSpan w:val="10"/>
          </w:tcPr>
          <w:p w:rsidR="00E66F6D" w:rsidRDefault="00E66F6D" w:rsidP="00566884">
            <w:r>
              <w:t>Hit</w:t>
            </w:r>
          </w:p>
        </w:tc>
      </w:tr>
      <w:tr w:rsidR="00E66F6D">
        <w:tc>
          <w:tcPr>
            <w:tcW w:w="8136" w:type="dxa"/>
            <w:gridSpan w:val="21"/>
          </w:tcPr>
          <w:p w:rsidR="00E66F6D" w:rsidRDefault="00E66F6D" w:rsidP="00566884">
            <w:r>
              <w:t>Denarii</w:t>
            </w:r>
          </w:p>
        </w:tc>
      </w:tr>
      <w:tr w:rsidR="00E66F6D">
        <w:tc>
          <w:tcPr>
            <w:tcW w:w="1683" w:type="dxa"/>
            <w:gridSpan w:val="4"/>
            <w:tcBorders>
              <w:bottom w:val="single" w:sz="4" w:space="0" w:color="000000" w:themeColor="text1"/>
            </w:tcBorders>
          </w:tcPr>
          <w:p w:rsidR="00E66F6D" w:rsidRDefault="00E66F6D" w:rsidP="00566884">
            <w:r>
              <w:t>Boss</w:t>
            </w:r>
          </w:p>
        </w:tc>
        <w:tc>
          <w:tcPr>
            <w:tcW w:w="1603" w:type="dxa"/>
            <w:gridSpan w:val="4"/>
            <w:tcBorders>
              <w:bottom w:val="single" w:sz="4" w:space="0" w:color="000000" w:themeColor="text1"/>
            </w:tcBorders>
          </w:tcPr>
          <w:p w:rsidR="00E66F6D" w:rsidRDefault="00E66F6D" w:rsidP="00566884">
            <w:r>
              <w:t>Dmg Res</w:t>
            </w:r>
          </w:p>
        </w:tc>
        <w:tc>
          <w:tcPr>
            <w:tcW w:w="1654" w:type="dxa"/>
            <w:gridSpan w:val="5"/>
            <w:tcBorders>
              <w:bottom w:val="single" w:sz="4" w:space="0" w:color="000000" w:themeColor="text1"/>
            </w:tcBorders>
          </w:tcPr>
          <w:p w:rsidR="00E66F6D" w:rsidRDefault="00E66F6D" w:rsidP="00566884">
            <w:r>
              <w:t>Cold Res</w:t>
            </w:r>
          </w:p>
        </w:tc>
        <w:tc>
          <w:tcPr>
            <w:tcW w:w="1622" w:type="dxa"/>
            <w:gridSpan w:val="4"/>
            <w:tcBorders>
              <w:bottom w:val="single" w:sz="4" w:space="0" w:color="000000" w:themeColor="text1"/>
            </w:tcBorders>
          </w:tcPr>
          <w:p w:rsidR="00E66F6D" w:rsidRDefault="00E66F6D" w:rsidP="00566884">
            <w:r>
              <w:t>Heat Res</w:t>
            </w:r>
          </w:p>
        </w:tc>
        <w:tc>
          <w:tcPr>
            <w:tcW w:w="1574" w:type="dxa"/>
            <w:gridSpan w:val="4"/>
            <w:tcBorders>
              <w:bottom w:val="single" w:sz="4" w:space="0" w:color="000000" w:themeColor="text1"/>
            </w:tcBorders>
          </w:tcPr>
          <w:p w:rsidR="00E66F6D" w:rsidRDefault="00E66F6D" w:rsidP="00566884">
            <w:r>
              <w:t>Magic Res</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E66F6D" w:rsidP="00566884">
            <w:r>
              <w:t>ID#1</w:t>
            </w:r>
          </w:p>
        </w:tc>
        <w:tc>
          <w:tcPr>
            <w:tcW w:w="421" w:type="dxa"/>
          </w:tcPr>
          <w:p w:rsidR="00E66F6D" w:rsidRDefault="00E66F6D" w:rsidP="00566884">
            <w:r>
              <w:t>%</w:t>
            </w:r>
          </w:p>
        </w:tc>
        <w:tc>
          <w:tcPr>
            <w:tcW w:w="421" w:type="dxa"/>
          </w:tcPr>
          <w:p w:rsidR="00E66F6D" w:rsidRDefault="00E66F6D" w:rsidP="00566884"/>
        </w:tc>
        <w:tc>
          <w:tcPr>
            <w:tcW w:w="421" w:type="dxa"/>
          </w:tcPr>
          <w:p w:rsidR="00E66F6D" w:rsidRDefault="00E66F6D" w:rsidP="00566884"/>
        </w:tc>
        <w:tc>
          <w:tcPr>
            <w:tcW w:w="400" w:type="dxa"/>
          </w:tcPr>
          <w:p w:rsidR="00E66F6D" w:rsidRDefault="00E66F6D" w:rsidP="00566884">
            <w:r>
              <w:t>ID#2</w:t>
            </w:r>
          </w:p>
        </w:tc>
        <w:tc>
          <w:tcPr>
            <w:tcW w:w="401" w:type="dxa"/>
          </w:tcPr>
          <w:p w:rsidR="00E66F6D" w:rsidRDefault="00E66F6D" w:rsidP="00566884">
            <w:r>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E66F6D" w:rsidP="00566884">
            <w:r>
              <w:t>Id#1</w:t>
            </w:r>
          </w:p>
        </w:tc>
        <w:tc>
          <w:tcPr>
            <w:tcW w:w="842" w:type="dxa"/>
            <w:gridSpan w:val="2"/>
          </w:tcPr>
          <w:p w:rsidR="00E66F6D" w:rsidRDefault="00E66F6D" w:rsidP="00566884">
            <w:r>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E66F6D" w:rsidP="00566884">
            <w:r>
              <w:t>MatId</w:t>
            </w:r>
          </w:p>
        </w:tc>
        <w:tc>
          <w:tcPr>
            <w:tcW w:w="842" w:type="dxa"/>
            <w:gridSpan w:val="2"/>
          </w:tcPr>
          <w:p w:rsidR="00E66F6D" w:rsidRDefault="00E66F6D" w:rsidP="00566884">
            <w:r>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p>
        </w:tc>
      </w:tr>
      <w:tr w:rsidR="00E66F6D">
        <w:tc>
          <w:tcPr>
            <w:tcW w:w="4158" w:type="dxa"/>
            <w:gridSpan w:val="11"/>
          </w:tcPr>
          <w:p w:rsidR="00E66F6D" w:rsidRDefault="00E66F6D" w:rsidP="00566884">
            <w:r>
              <w:t>Short Name (Single)</w:t>
            </w:r>
          </w:p>
        </w:tc>
        <w:tc>
          <w:tcPr>
            <w:tcW w:w="3978" w:type="dxa"/>
            <w:gridSpan w:val="10"/>
          </w:tcPr>
          <w:p w:rsidR="00E66F6D" w:rsidRDefault="00E66F6D" w:rsidP="00566884">
            <w:r>
              <w:t>Short Name (Plural)</w:t>
            </w:r>
          </w:p>
        </w:tc>
      </w:tr>
      <w:tr w:rsidR="00E66F6D">
        <w:tc>
          <w:tcPr>
            <w:tcW w:w="8136" w:type="dxa"/>
            <w:gridSpan w:val="21"/>
          </w:tcPr>
          <w:p w:rsidR="00E66F6D" w:rsidRDefault="00E66F6D" w:rsidP="00566884">
            <w:r>
              <w:t>Description</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E66F6D" w:rsidP="00566884">
            <w:r>
              <w:t>Fitness</w:t>
            </w:r>
          </w:p>
        </w:tc>
        <w:tc>
          <w:tcPr>
            <w:tcW w:w="1603" w:type="dxa"/>
            <w:gridSpan w:val="4"/>
          </w:tcPr>
          <w:p w:rsidR="00E66F6D" w:rsidRDefault="00E66F6D" w:rsidP="00566884">
            <w:r>
              <w:t>Mental Prowess</w:t>
            </w:r>
          </w:p>
        </w:tc>
        <w:tc>
          <w:tcPr>
            <w:tcW w:w="1654" w:type="dxa"/>
            <w:gridSpan w:val="5"/>
          </w:tcPr>
          <w:p w:rsidR="00E66F6D" w:rsidRDefault="00E66F6D" w:rsidP="00566884">
            <w:r>
              <w:t>Spirituality</w:t>
            </w:r>
          </w:p>
        </w:tc>
        <w:tc>
          <w:tcPr>
            <w:tcW w:w="1622" w:type="dxa"/>
            <w:gridSpan w:val="4"/>
          </w:tcPr>
          <w:p w:rsidR="00E66F6D" w:rsidRDefault="00E66F6D" w:rsidP="00566884">
            <w:r>
              <w:t>Eloquence</w:t>
            </w:r>
          </w:p>
        </w:tc>
        <w:tc>
          <w:tcPr>
            <w:tcW w:w="1574" w:type="dxa"/>
            <w:gridSpan w:val="4"/>
          </w:tcPr>
          <w:p w:rsidR="00E66F6D" w:rsidRDefault="00E66F6D" w:rsidP="00566884">
            <w:r>
              <w:t>Coordination</w:t>
            </w:r>
          </w:p>
        </w:tc>
      </w:tr>
      <w:tr w:rsidR="00E66F6D">
        <w:tc>
          <w:tcPr>
            <w:tcW w:w="1683" w:type="dxa"/>
            <w:gridSpan w:val="4"/>
          </w:tcPr>
          <w:p w:rsidR="00E66F6D" w:rsidRDefault="00E66F6D" w:rsidP="00566884">
            <w:r>
              <w:t>Health</w:t>
            </w:r>
          </w:p>
        </w:tc>
        <w:tc>
          <w:tcPr>
            <w:tcW w:w="1603" w:type="dxa"/>
            <w:gridSpan w:val="4"/>
          </w:tcPr>
          <w:p w:rsidR="00E66F6D" w:rsidRDefault="00E66F6D" w:rsidP="00566884">
            <w:r>
              <w:t>Spirae</w:t>
            </w:r>
          </w:p>
        </w:tc>
        <w:tc>
          <w:tcPr>
            <w:tcW w:w="1654" w:type="dxa"/>
            <w:gridSpan w:val="5"/>
          </w:tcPr>
          <w:p w:rsidR="00E66F6D" w:rsidRDefault="00E66F6D" w:rsidP="00566884">
            <w:r>
              <w:t>Experience</w:t>
            </w:r>
          </w:p>
        </w:tc>
        <w:tc>
          <w:tcPr>
            <w:tcW w:w="1622" w:type="dxa"/>
            <w:gridSpan w:val="4"/>
          </w:tcPr>
          <w:p w:rsidR="00E66F6D" w:rsidRDefault="00E66F6D" w:rsidP="00566884">
            <w:r>
              <w:t>Level</w:t>
            </w:r>
          </w:p>
        </w:tc>
        <w:tc>
          <w:tcPr>
            <w:tcW w:w="1574" w:type="dxa"/>
            <w:gridSpan w:val="4"/>
          </w:tcPr>
          <w:p w:rsidR="00E66F6D" w:rsidRDefault="00E66F6D" w:rsidP="00566884">
            <w:r>
              <w:t>Gender</w:t>
            </w:r>
          </w:p>
        </w:tc>
      </w:tr>
      <w:tr w:rsidR="00E66F6D">
        <w:tc>
          <w:tcPr>
            <w:tcW w:w="4158" w:type="dxa"/>
            <w:gridSpan w:val="11"/>
          </w:tcPr>
          <w:p w:rsidR="00E66F6D" w:rsidRDefault="00E66F6D" w:rsidP="00566884">
            <w:r>
              <w:t>Avoidance</w:t>
            </w:r>
          </w:p>
        </w:tc>
        <w:tc>
          <w:tcPr>
            <w:tcW w:w="3978" w:type="dxa"/>
            <w:gridSpan w:val="10"/>
          </w:tcPr>
          <w:p w:rsidR="00E66F6D" w:rsidRDefault="00E66F6D" w:rsidP="00566884">
            <w:r>
              <w:t>Hit</w:t>
            </w:r>
          </w:p>
        </w:tc>
      </w:tr>
      <w:tr w:rsidR="00E66F6D">
        <w:tc>
          <w:tcPr>
            <w:tcW w:w="8136" w:type="dxa"/>
            <w:gridSpan w:val="21"/>
          </w:tcPr>
          <w:p w:rsidR="00E66F6D" w:rsidRDefault="00E66F6D" w:rsidP="00566884">
            <w:r>
              <w:t>Denarii</w:t>
            </w:r>
          </w:p>
        </w:tc>
      </w:tr>
      <w:tr w:rsidR="00E66F6D">
        <w:tc>
          <w:tcPr>
            <w:tcW w:w="1683" w:type="dxa"/>
            <w:gridSpan w:val="4"/>
            <w:tcBorders>
              <w:bottom w:val="single" w:sz="4" w:space="0" w:color="000000" w:themeColor="text1"/>
            </w:tcBorders>
          </w:tcPr>
          <w:p w:rsidR="00E66F6D" w:rsidRDefault="00E66F6D" w:rsidP="00566884">
            <w:r>
              <w:t>Boss</w:t>
            </w:r>
          </w:p>
        </w:tc>
        <w:tc>
          <w:tcPr>
            <w:tcW w:w="1603" w:type="dxa"/>
            <w:gridSpan w:val="4"/>
            <w:tcBorders>
              <w:bottom w:val="single" w:sz="4" w:space="0" w:color="000000" w:themeColor="text1"/>
            </w:tcBorders>
          </w:tcPr>
          <w:p w:rsidR="00E66F6D" w:rsidRDefault="00E66F6D" w:rsidP="00566884">
            <w:r>
              <w:t>Dmg Res</w:t>
            </w:r>
          </w:p>
        </w:tc>
        <w:tc>
          <w:tcPr>
            <w:tcW w:w="1654" w:type="dxa"/>
            <w:gridSpan w:val="5"/>
            <w:tcBorders>
              <w:bottom w:val="single" w:sz="4" w:space="0" w:color="000000" w:themeColor="text1"/>
            </w:tcBorders>
          </w:tcPr>
          <w:p w:rsidR="00E66F6D" w:rsidRDefault="00E66F6D" w:rsidP="00566884">
            <w:r>
              <w:t>Cold Res</w:t>
            </w:r>
          </w:p>
        </w:tc>
        <w:tc>
          <w:tcPr>
            <w:tcW w:w="1622" w:type="dxa"/>
            <w:gridSpan w:val="4"/>
            <w:tcBorders>
              <w:bottom w:val="single" w:sz="4" w:space="0" w:color="000000" w:themeColor="text1"/>
            </w:tcBorders>
          </w:tcPr>
          <w:p w:rsidR="00E66F6D" w:rsidRDefault="00E66F6D" w:rsidP="00566884">
            <w:r>
              <w:t>Heat Res</w:t>
            </w:r>
          </w:p>
        </w:tc>
        <w:tc>
          <w:tcPr>
            <w:tcW w:w="1574" w:type="dxa"/>
            <w:gridSpan w:val="4"/>
            <w:tcBorders>
              <w:bottom w:val="single" w:sz="4" w:space="0" w:color="000000" w:themeColor="text1"/>
            </w:tcBorders>
          </w:tcPr>
          <w:p w:rsidR="00E66F6D" w:rsidRDefault="00E66F6D" w:rsidP="00566884">
            <w:r>
              <w:t>Magic Res</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E66F6D" w:rsidP="00566884">
            <w:r>
              <w:t>ID#1</w:t>
            </w:r>
          </w:p>
        </w:tc>
        <w:tc>
          <w:tcPr>
            <w:tcW w:w="421" w:type="dxa"/>
          </w:tcPr>
          <w:p w:rsidR="00E66F6D" w:rsidRDefault="00E66F6D" w:rsidP="00566884">
            <w:r>
              <w:t>%</w:t>
            </w:r>
          </w:p>
        </w:tc>
        <w:tc>
          <w:tcPr>
            <w:tcW w:w="421" w:type="dxa"/>
          </w:tcPr>
          <w:p w:rsidR="00E66F6D" w:rsidRDefault="00E66F6D" w:rsidP="00566884"/>
        </w:tc>
        <w:tc>
          <w:tcPr>
            <w:tcW w:w="421" w:type="dxa"/>
          </w:tcPr>
          <w:p w:rsidR="00E66F6D" w:rsidRDefault="00E66F6D" w:rsidP="00566884"/>
        </w:tc>
        <w:tc>
          <w:tcPr>
            <w:tcW w:w="400" w:type="dxa"/>
          </w:tcPr>
          <w:p w:rsidR="00E66F6D" w:rsidRDefault="00E66F6D" w:rsidP="00566884">
            <w:r>
              <w:t>ID#2</w:t>
            </w:r>
          </w:p>
        </w:tc>
        <w:tc>
          <w:tcPr>
            <w:tcW w:w="401" w:type="dxa"/>
          </w:tcPr>
          <w:p w:rsidR="00E66F6D" w:rsidRDefault="00E66F6D" w:rsidP="00566884">
            <w:r>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lastRenderedPageBreak/>
              <w:t>Item(s)</w:t>
            </w:r>
          </w:p>
        </w:tc>
      </w:tr>
      <w:tr w:rsidR="00E66F6D">
        <w:tc>
          <w:tcPr>
            <w:tcW w:w="841" w:type="dxa"/>
            <w:gridSpan w:val="2"/>
          </w:tcPr>
          <w:p w:rsidR="00E66F6D" w:rsidRDefault="00E66F6D" w:rsidP="00566884">
            <w:r>
              <w:t>Id#1</w:t>
            </w:r>
          </w:p>
        </w:tc>
        <w:tc>
          <w:tcPr>
            <w:tcW w:w="842" w:type="dxa"/>
            <w:gridSpan w:val="2"/>
          </w:tcPr>
          <w:p w:rsidR="00E66F6D" w:rsidRDefault="00E66F6D" w:rsidP="00566884">
            <w:r>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E66F6D" w:rsidP="00566884">
            <w:r>
              <w:t>MatId</w:t>
            </w:r>
          </w:p>
        </w:tc>
        <w:tc>
          <w:tcPr>
            <w:tcW w:w="842" w:type="dxa"/>
            <w:gridSpan w:val="2"/>
          </w:tcPr>
          <w:p w:rsidR="00E66F6D" w:rsidRDefault="00E66F6D" w:rsidP="00566884">
            <w:r>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p>
        </w:tc>
      </w:tr>
      <w:tr w:rsidR="00E66F6D">
        <w:tc>
          <w:tcPr>
            <w:tcW w:w="4158" w:type="dxa"/>
            <w:gridSpan w:val="11"/>
          </w:tcPr>
          <w:p w:rsidR="00E66F6D" w:rsidRDefault="00E66F6D" w:rsidP="00566884">
            <w:r>
              <w:t>Short Name (Single)</w:t>
            </w:r>
          </w:p>
        </w:tc>
        <w:tc>
          <w:tcPr>
            <w:tcW w:w="3978" w:type="dxa"/>
            <w:gridSpan w:val="10"/>
          </w:tcPr>
          <w:p w:rsidR="00E66F6D" w:rsidRDefault="00E66F6D" w:rsidP="00566884">
            <w:r>
              <w:t>Short Name (Plural)</w:t>
            </w:r>
          </w:p>
        </w:tc>
      </w:tr>
      <w:tr w:rsidR="00E66F6D">
        <w:tc>
          <w:tcPr>
            <w:tcW w:w="8136" w:type="dxa"/>
            <w:gridSpan w:val="21"/>
          </w:tcPr>
          <w:p w:rsidR="00E66F6D" w:rsidRDefault="00E66F6D" w:rsidP="00566884">
            <w:r>
              <w:t>Description</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E66F6D" w:rsidP="00566884">
            <w:r>
              <w:t>Fitness</w:t>
            </w:r>
          </w:p>
        </w:tc>
        <w:tc>
          <w:tcPr>
            <w:tcW w:w="1603" w:type="dxa"/>
            <w:gridSpan w:val="4"/>
          </w:tcPr>
          <w:p w:rsidR="00E66F6D" w:rsidRDefault="00E66F6D" w:rsidP="00566884">
            <w:r>
              <w:t>Mental Prowess</w:t>
            </w:r>
          </w:p>
        </w:tc>
        <w:tc>
          <w:tcPr>
            <w:tcW w:w="1654" w:type="dxa"/>
            <w:gridSpan w:val="5"/>
          </w:tcPr>
          <w:p w:rsidR="00E66F6D" w:rsidRDefault="00E66F6D" w:rsidP="00566884">
            <w:r>
              <w:t>Spirituality</w:t>
            </w:r>
          </w:p>
        </w:tc>
        <w:tc>
          <w:tcPr>
            <w:tcW w:w="1622" w:type="dxa"/>
            <w:gridSpan w:val="4"/>
          </w:tcPr>
          <w:p w:rsidR="00E66F6D" w:rsidRDefault="00E66F6D" w:rsidP="00566884">
            <w:r>
              <w:t>Eloquence</w:t>
            </w:r>
          </w:p>
        </w:tc>
        <w:tc>
          <w:tcPr>
            <w:tcW w:w="1574" w:type="dxa"/>
            <w:gridSpan w:val="4"/>
          </w:tcPr>
          <w:p w:rsidR="00E66F6D" w:rsidRDefault="00E66F6D" w:rsidP="00566884">
            <w:r>
              <w:t>Coordination</w:t>
            </w:r>
          </w:p>
        </w:tc>
      </w:tr>
      <w:tr w:rsidR="00E66F6D">
        <w:tc>
          <w:tcPr>
            <w:tcW w:w="1683" w:type="dxa"/>
            <w:gridSpan w:val="4"/>
          </w:tcPr>
          <w:p w:rsidR="00E66F6D" w:rsidRDefault="00E66F6D" w:rsidP="00566884">
            <w:r>
              <w:t>Health</w:t>
            </w:r>
          </w:p>
        </w:tc>
        <w:tc>
          <w:tcPr>
            <w:tcW w:w="1603" w:type="dxa"/>
            <w:gridSpan w:val="4"/>
          </w:tcPr>
          <w:p w:rsidR="00E66F6D" w:rsidRDefault="00E66F6D" w:rsidP="00566884">
            <w:r>
              <w:t>Spirae</w:t>
            </w:r>
          </w:p>
        </w:tc>
        <w:tc>
          <w:tcPr>
            <w:tcW w:w="1654" w:type="dxa"/>
            <w:gridSpan w:val="5"/>
          </w:tcPr>
          <w:p w:rsidR="00E66F6D" w:rsidRDefault="00E66F6D" w:rsidP="00566884">
            <w:r>
              <w:t>Experience</w:t>
            </w:r>
          </w:p>
        </w:tc>
        <w:tc>
          <w:tcPr>
            <w:tcW w:w="1622" w:type="dxa"/>
            <w:gridSpan w:val="4"/>
          </w:tcPr>
          <w:p w:rsidR="00E66F6D" w:rsidRDefault="00E66F6D" w:rsidP="00566884">
            <w:r>
              <w:t>Level</w:t>
            </w:r>
          </w:p>
        </w:tc>
        <w:tc>
          <w:tcPr>
            <w:tcW w:w="1574" w:type="dxa"/>
            <w:gridSpan w:val="4"/>
          </w:tcPr>
          <w:p w:rsidR="00E66F6D" w:rsidRDefault="00E66F6D" w:rsidP="00566884">
            <w:r>
              <w:t>Gender</w:t>
            </w:r>
          </w:p>
        </w:tc>
      </w:tr>
      <w:tr w:rsidR="00E66F6D">
        <w:tc>
          <w:tcPr>
            <w:tcW w:w="4158" w:type="dxa"/>
            <w:gridSpan w:val="11"/>
          </w:tcPr>
          <w:p w:rsidR="00E66F6D" w:rsidRDefault="00E66F6D" w:rsidP="00566884">
            <w:r>
              <w:t>Avoidance</w:t>
            </w:r>
          </w:p>
        </w:tc>
        <w:tc>
          <w:tcPr>
            <w:tcW w:w="3978" w:type="dxa"/>
            <w:gridSpan w:val="10"/>
          </w:tcPr>
          <w:p w:rsidR="00E66F6D" w:rsidRDefault="00E66F6D" w:rsidP="00566884">
            <w:r>
              <w:t>Hit</w:t>
            </w:r>
          </w:p>
        </w:tc>
      </w:tr>
      <w:tr w:rsidR="00E66F6D">
        <w:tc>
          <w:tcPr>
            <w:tcW w:w="8136" w:type="dxa"/>
            <w:gridSpan w:val="21"/>
          </w:tcPr>
          <w:p w:rsidR="00E66F6D" w:rsidRDefault="00E66F6D" w:rsidP="00566884">
            <w:r>
              <w:t>Denarii</w:t>
            </w:r>
          </w:p>
        </w:tc>
      </w:tr>
      <w:tr w:rsidR="00E66F6D">
        <w:tc>
          <w:tcPr>
            <w:tcW w:w="1683" w:type="dxa"/>
            <w:gridSpan w:val="4"/>
            <w:tcBorders>
              <w:bottom w:val="single" w:sz="4" w:space="0" w:color="000000" w:themeColor="text1"/>
            </w:tcBorders>
          </w:tcPr>
          <w:p w:rsidR="00E66F6D" w:rsidRDefault="00E66F6D" w:rsidP="00566884">
            <w:r>
              <w:t>Boss</w:t>
            </w:r>
          </w:p>
        </w:tc>
        <w:tc>
          <w:tcPr>
            <w:tcW w:w="1603" w:type="dxa"/>
            <w:gridSpan w:val="4"/>
            <w:tcBorders>
              <w:bottom w:val="single" w:sz="4" w:space="0" w:color="000000" w:themeColor="text1"/>
            </w:tcBorders>
          </w:tcPr>
          <w:p w:rsidR="00E66F6D" w:rsidRDefault="00E66F6D" w:rsidP="00566884">
            <w:r>
              <w:t>Dmg Res</w:t>
            </w:r>
          </w:p>
        </w:tc>
        <w:tc>
          <w:tcPr>
            <w:tcW w:w="1654" w:type="dxa"/>
            <w:gridSpan w:val="5"/>
            <w:tcBorders>
              <w:bottom w:val="single" w:sz="4" w:space="0" w:color="000000" w:themeColor="text1"/>
            </w:tcBorders>
          </w:tcPr>
          <w:p w:rsidR="00E66F6D" w:rsidRDefault="00E66F6D" w:rsidP="00566884">
            <w:r>
              <w:t>Cold Res</w:t>
            </w:r>
          </w:p>
        </w:tc>
        <w:tc>
          <w:tcPr>
            <w:tcW w:w="1622" w:type="dxa"/>
            <w:gridSpan w:val="4"/>
            <w:tcBorders>
              <w:bottom w:val="single" w:sz="4" w:space="0" w:color="000000" w:themeColor="text1"/>
            </w:tcBorders>
          </w:tcPr>
          <w:p w:rsidR="00E66F6D" w:rsidRDefault="00E66F6D" w:rsidP="00566884">
            <w:r>
              <w:t>Heat Res</w:t>
            </w:r>
          </w:p>
        </w:tc>
        <w:tc>
          <w:tcPr>
            <w:tcW w:w="1574" w:type="dxa"/>
            <w:gridSpan w:val="4"/>
            <w:tcBorders>
              <w:bottom w:val="single" w:sz="4" w:space="0" w:color="000000" w:themeColor="text1"/>
            </w:tcBorders>
          </w:tcPr>
          <w:p w:rsidR="00E66F6D" w:rsidRDefault="00E66F6D" w:rsidP="00566884">
            <w:r>
              <w:t>Magic Res</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E66F6D" w:rsidP="00566884">
            <w:r>
              <w:t>ID#1</w:t>
            </w:r>
          </w:p>
        </w:tc>
        <w:tc>
          <w:tcPr>
            <w:tcW w:w="421" w:type="dxa"/>
          </w:tcPr>
          <w:p w:rsidR="00E66F6D" w:rsidRDefault="00E66F6D" w:rsidP="00566884">
            <w:r>
              <w:t>%</w:t>
            </w:r>
          </w:p>
        </w:tc>
        <w:tc>
          <w:tcPr>
            <w:tcW w:w="421" w:type="dxa"/>
          </w:tcPr>
          <w:p w:rsidR="00E66F6D" w:rsidRDefault="00E66F6D" w:rsidP="00566884"/>
        </w:tc>
        <w:tc>
          <w:tcPr>
            <w:tcW w:w="421" w:type="dxa"/>
          </w:tcPr>
          <w:p w:rsidR="00E66F6D" w:rsidRDefault="00E66F6D" w:rsidP="00566884"/>
        </w:tc>
        <w:tc>
          <w:tcPr>
            <w:tcW w:w="400" w:type="dxa"/>
          </w:tcPr>
          <w:p w:rsidR="00E66F6D" w:rsidRDefault="00E66F6D" w:rsidP="00566884">
            <w:r>
              <w:t>ID#2</w:t>
            </w:r>
          </w:p>
        </w:tc>
        <w:tc>
          <w:tcPr>
            <w:tcW w:w="401" w:type="dxa"/>
          </w:tcPr>
          <w:p w:rsidR="00E66F6D" w:rsidRDefault="00E66F6D" w:rsidP="00566884">
            <w:r>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E66F6D" w:rsidP="00566884">
            <w:r>
              <w:t>Id#1</w:t>
            </w:r>
          </w:p>
        </w:tc>
        <w:tc>
          <w:tcPr>
            <w:tcW w:w="842" w:type="dxa"/>
            <w:gridSpan w:val="2"/>
          </w:tcPr>
          <w:p w:rsidR="00E66F6D" w:rsidRDefault="00E66F6D" w:rsidP="00566884">
            <w:r>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E66F6D" w:rsidP="00566884">
            <w:r>
              <w:t>MatId</w:t>
            </w:r>
          </w:p>
        </w:tc>
        <w:tc>
          <w:tcPr>
            <w:tcW w:w="842" w:type="dxa"/>
            <w:gridSpan w:val="2"/>
          </w:tcPr>
          <w:p w:rsidR="00E66F6D" w:rsidRDefault="00E66F6D" w:rsidP="00566884">
            <w:r>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p>
        </w:tc>
      </w:tr>
      <w:tr w:rsidR="00E66F6D">
        <w:tc>
          <w:tcPr>
            <w:tcW w:w="4158" w:type="dxa"/>
            <w:gridSpan w:val="11"/>
          </w:tcPr>
          <w:p w:rsidR="00E66F6D" w:rsidRDefault="00E66F6D" w:rsidP="00566884">
            <w:r>
              <w:t>Short Name (Single)</w:t>
            </w:r>
          </w:p>
        </w:tc>
        <w:tc>
          <w:tcPr>
            <w:tcW w:w="3978" w:type="dxa"/>
            <w:gridSpan w:val="10"/>
          </w:tcPr>
          <w:p w:rsidR="00E66F6D" w:rsidRDefault="00E66F6D" w:rsidP="00566884">
            <w:r>
              <w:t>Short Name (Plural)</w:t>
            </w:r>
          </w:p>
        </w:tc>
      </w:tr>
      <w:tr w:rsidR="00E66F6D">
        <w:tc>
          <w:tcPr>
            <w:tcW w:w="8136" w:type="dxa"/>
            <w:gridSpan w:val="21"/>
          </w:tcPr>
          <w:p w:rsidR="00E66F6D" w:rsidRDefault="00E66F6D" w:rsidP="00566884">
            <w:r>
              <w:t>Description</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E66F6D" w:rsidP="00566884">
            <w:r>
              <w:t>Fitness</w:t>
            </w:r>
          </w:p>
        </w:tc>
        <w:tc>
          <w:tcPr>
            <w:tcW w:w="1603" w:type="dxa"/>
            <w:gridSpan w:val="4"/>
          </w:tcPr>
          <w:p w:rsidR="00E66F6D" w:rsidRDefault="00E66F6D" w:rsidP="00566884">
            <w:r>
              <w:t>Mental Prowess</w:t>
            </w:r>
          </w:p>
        </w:tc>
        <w:tc>
          <w:tcPr>
            <w:tcW w:w="1654" w:type="dxa"/>
            <w:gridSpan w:val="5"/>
          </w:tcPr>
          <w:p w:rsidR="00E66F6D" w:rsidRDefault="00E66F6D" w:rsidP="00566884">
            <w:r>
              <w:t>Spirituality</w:t>
            </w:r>
          </w:p>
        </w:tc>
        <w:tc>
          <w:tcPr>
            <w:tcW w:w="1622" w:type="dxa"/>
            <w:gridSpan w:val="4"/>
          </w:tcPr>
          <w:p w:rsidR="00E66F6D" w:rsidRDefault="00E66F6D" w:rsidP="00566884">
            <w:r>
              <w:t>Eloquence</w:t>
            </w:r>
          </w:p>
        </w:tc>
        <w:tc>
          <w:tcPr>
            <w:tcW w:w="1574" w:type="dxa"/>
            <w:gridSpan w:val="4"/>
          </w:tcPr>
          <w:p w:rsidR="00E66F6D" w:rsidRDefault="00E66F6D" w:rsidP="00566884">
            <w:r>
              <w:t>Coordination</w:t>
            </w:r>
          </w:p>
        </w:tc>
      </w:tr>
      <w:tr w:rsidR="00E66F6D">
        <w:tc>
          <w:tcPr>
            <w:tcW w:w="1683" w:type="dxa"/>
            <w:gridSpan w:val="4"/>
          </w:tcPr>
          <w:p w:rsidR="00E66F6D" w:rsidRDefault="00E66F6D" w:rsidP="00566884">
            <w:r>
              <w:t>Health</w:t>
            </w:r>
          </w:p>
        </w:tc>
        <w:tc>
          <w:tcPr>
            <w:tcW w:w="1603" w:type="dxa"/>
            <w:gridSpan w:val="4"/>
          </w:tcPr>
          <w:p w:rsidR="00E66F6D" w:rsidRDefault="00E66F6D" w:rsidP="00566884">
            <w:r>
              <w:t>Spirae</w:t>
            </w:r>
          </w:p>
        </w:tc>
        <w:tc>
          <w:tcPr>
            <w:tcW w:w="1654" w:type="dxa"/>
            <w:gridSpan w:val="5"/>
          </w:tcPr>
          <w:p w:rsidR="00E66F6D" w:rsidRDefault="00E66F6D" w:rsidP="00566884">
            <w:r>
              <w:t>Experience</w:t>
            </w:r>
          </w:p>
        </w:tc>
        <w:tc>
          <w:tcPr>
            <w:tcW w:w="1622" w:type="dxa"/>
            <w:gridSpan w:val="4"/>
          </w:tcPr>
          <w:p w:rsidR="00E66F6D" w:rsidRDefault="00E66F6D" w:rsidP="00566884">
            <w:r>
              <w:t>Level</w:t>
            </w:r>
          </w:p>
        </w:tc>
        <w:tc>
          <w:tcPr>
            <w:tcW w:w="1574" w:type="dxa"/>
            <w:gridSpan w:val="4"/>
          </w:tcPr>
          <w:p w:rsidR="00E66F6D" w:rsidRDefault="00E66F6D" w:rsidP="00566884">
            <w:r>
              <w:t>Gender</w:t>
            </w:r>
          </w:p>
        </w:tc>
      </w:tr>
      <w:tr w:rsidR="00E66F6D">
        <w:tc>
          <w:tcPr>
            <w:tcW w:w="4158" w:type="dxa"/>
            <w:gridSpan w:val="11"/>
          </w:tcPr>
          <w:p w:rsidR="00E66F6D" w:rsidRDefault="00E66F6D" w:rsidP="00566884">
            <w:r>
              <w:t>Avoidance</w:t>
            </w:r>
          </w:p>
        </w:tc>
        <w:tc>
          <w:tcPr>
            <w:tcW w:w="3978" w:type="dxa"/>
            <w:gridSpan w:val="10"/>
          </w:tcPr>
          <w:p w:rsidR="00E66F6D" w:rsidRDefault="00E66F6D" w:rsidP="00566884">
            <w:r>
              <w:t>Hit</w:t>
            </w:r>
          </w:p>
        </w:tc>
      </w:tr>
      <w:tr w:rsidR="00E66F6D">
        <w:tc>
          <w:tcPr>
            <w:tcW w:w="8136" w:type="dxa"/>
            <w:gridSpan w:val="21"/>
          </w:tcPr>
          <w:p w:rsidR="00E66F6D" w:rsidRDefault="00E66F6D" w:rsidP="00566884">
            <w:r>
              <w:t>Denarii</w:t>
            </w:r>
          </w:p>
        </w:tc>
      </w:tr>
      <w:tr w:rsidR="00E66F6D">
        <w:tc>
          <w:tcPr>
            <w:tcW w:w="1683" w:type="dxa"/>
            <w:gridSpan w:val="4"/>
            <w:tcBorders>
              <w:bottom w:val="single" w:sz="4" w:space="0" w:color="000000" w:themeColor="text1"/>
            </w:tcBorders>
          </w:tcPr>
          <w:p w:rsidR="00E66F6D" w:rsidRDefault="00E66F6D" w:rsidP="00566884">
            <w:r>
              <w:t>Boss</w:t>
            </w:r>
          </w:p>
        </w:tc>
        <w:tc>
          <w:tcPr>
            <w:tcW w:w="1603" w:type="dxa"/>
            <w:gridSpan w:val="4"/>
            <w:tcBorders>
              <w:bottom w:val="single" w:sz="4" w:space="0" w:color="000000" w:themeColor="text1"/>
            </w:tcBorders>
          </w:tcPr>
          <w:p w:rsidR="00E66F6D" w:rsidRDefault="00E66F6D" w:rsidP="00566884">
            <w:r>
              <w:t>Dmg Res</w:t>
            </w:r>
          </w:p>
        </w:tc>
        <w:tc>
          <w:tcPr>
            <w:tcW w:w="1654" w:type="dxa"/>
            <w:gridSpan w:val="5"/>
            <w:tcBorders>
              <w:bottom w:val="single" w:sz="4" w:space="0" w:color="000000" w:themeColor="text1"/>
            </w:tcBorders>
          </w:tcPr>
          <w:p w:rsidR="00E66F6D" w:rsidRDefault="00E66F6D" w:rsidP="00566884">
            <w:r>
              <w:t>Cold Res</w:t>
            </w:r>
          </w:p>
        </w:tc>
        <w:tc>
          <w:tcPr>
            <w:tcW w:w="1622" w:type="dxa"/>
            <w:gridSpan w:val="4"/>
            <w:tcBorders>
              <w:bottom w:val="single" w:sz="4" w:space="0" w:color="000000" w:themeColor="text1"/>
            </w:tcBorders>
          </w:tcPr>
          <w:p w:rsidR="00E66F6D" w:rsidRDefault="00E66F6D" w:rsidP="00566884">
            <w:r>
              <w:t>Heat Res</w:t>
            </w:r>
          </w:p>
        </w:tc>
        <w:tc>
          <w:tcPr>
            <w:tcW w:w="1574" w:type="dxa"/>
            <w:gridSpan w:val="4"/>
            <w:tcBorders>
              <w:bottom w:val="single" w:sz="4" w:space="0" w:color="000000" w:themeColor="text1"/>
            </w:tcBorders>
          </w:tcPr>
          <w:p w:rsidR="00E66F6D" w:rsidRDefault="00E66F6D" w:rsidP="00566884">
            <w:r>
              <w:t>Magic Res</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E66F6D" w:rsidP="00566884">
            <w:r>
              <w:t>ID#1</w:t>
            </w:r>
          </w:p>
        </w:tc>
        <w:tc>
          <w:tcPr>
            <w:tcW w:w="421" w:type="dxa"/>
          </w:tcPr>
          <w:p w:rsidR="00E66F6D" w:rsidRDefault="00E66F6D" w:rsidP="00566884">
            <w:r>
              <w:t>%</w:t>
            </w:r>
          </w:p>
        </w:tc>
        <w:tc>
          <w:tcPr>
            <w:tcW w:w="421" w:type="dxa"/>
          </w:tcPr>
          <w:p w:rsidR="00E66F6D" w:rsidRDefault="00E66F6D" w:rsidP="00566884"/>
        </w:tc>
        <w:tc>
          <w:tcPr>
            <w:tcW w:w="421" w:type="dxa"/>
          </w:tcPr>
          <w:p w:rsidR="00E66F6D" w:rsidRDefault="00E66F6D" w:rsidP="00566884"/>
        </w:tc>
        <w:tc>
          <w:tcPr>
            <w:tcW w:w="400" w:type="dxa"/>
          </w:tcPr>
          <w:p w:rsidR="00E66F6D" w:rsidRDefault="00E66F6D" w:rsidP="00566884">
            <w:r>
              <w:t>ID#2</w:t>
            </w:r>
          </w:p>
        </w:tc>
        <w:tc>
          <w:tcPr>
            <w:tcW w:w="401" w:type="dxa"/>
          </w:tcPr>
          <w:p w:rsidR="00E66F6D" w:rsidRDefault="00E66F6D" w:rsidP="00566884">
            <w:r>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w:t>
            </w:r>
            <w:r>
              <w:lastRenderedPageBreak/>
              <w:t>D#6</w:t>
            </w:r>
          </w:p>
        </w:tc>
        <w:tc>
          <w:tcPr>
            <w:tcW w:w="421" w:type="dxa"/>
            <w:tcBorders>
              <w:bottom w:val="single" w:sz="4" w:space="0" w:color="000000" w:themeColor="text1"/>
            </w:tcBorders>
          </w:tcPr>
          <w:p w:rsidR="00E66F6D" w:rsidRDefault="00E66F6D" w:rsidP="00566884">
            <w:r>
              <w:lastRenderedPageBreak/>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w:t>
            </w:r>
            <w:r>
              <w:lastRenderedPageBreak/>
              <w:t>D#7</w:t>
            </w:r>
          </w:p>
        </w:tc>
        <w:tc>
          <w:tcPr>
            <w:tcW w:w="401" w:type="dxa"/>
            <w:tcBorders>
              <w:bottom w:val="single" w:sz="4" w:space="0" w:color="000000" w:themeColor="text1"/>
            </w:tcBorders>
          </w:tcPr>
          <w:p w:rsidR="00E66F6D" w:rsidRDefault="00E66F6D" w:rsidP="00566884">
            <w:r>
              <w:lastRenderedPageBreak/>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w:t>
            </w:r>
            <w:r>
              <w:lastRenderedPageBreak/>
              <w:t>D#8</w:t>
            </w:r>
          </w:p>
        </w:tc>
        <w:tc>
          <w:tcPr>
            <w:tcW w:w="414" w:type="dxa"/>
            <w:tcBorders>
              <w:bottom w:val="single" w:sz="4" w:space="0" w:color="000000" w:themeColor="text1"/>
            </w:tcBorders>
          </w:tcPr>
          <w:p w:rsidR="00E66F6D" w:rsidRDefault="00E66F6D" w:rsidP="00566884">
            <w:r>
              <w:lastRenderedPageBreak/>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w:t>
            </w:r>
            <w:r>
              <w:lastRenderedPageBreak/>
              <w:t>D#9</w:t>
            </w:r>
          </w:p>
        </w:tc>
        <w:tc>
          <w:tcPr>
            <w:tcW w:w="406" w:type="dxa"/>
            <w:tcBorders>
              <w:bottom w:val="single" w:sz="4" w:space="0" w:color="000000" w:themeColor="text1"/>
            </w:tcBorders>
          </w:tcPr>
          <w:p w:rsidR="00E66F6D" w:rsidRDefault="00E66F6D" w:rsidP="00566884">
            <w:r>
              <w:lastRenderedPageBreak/>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w:t>
            </w:r>
            <w:r>
              <w:lastRenderedPageBreak/>
              <w:t>D#1</w:t>
            </w:r>
          </w:p>
        </w:tc>
        <w:tc>
          <w:tcPr>
            <w:tcW w:w="394" w:type="dxa"/>
            <w:tcBorders>
              <w:bottom w:val="single" w:sz="4" w:space="0" w:color="000000" w:themeColor="text1"/>
            </w:tcBorders>
          </w:tcPr>
          <w:p w:rsidR="00E66F6D" w:rsidRDefault="00E66F6D" w:rsidP="00566884">
            <w:r>
              <w:lastRenderedPageBreak/>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lastRenderedPageBreak/>
              <w:t>Item(s)</w:t>
            </w:r>
          </w:p>
        </w:tc>
      </w:tr>
      <w:tr w:rsidR="00E66F6D">
        <w:tc>
          <w:tcPr>
            <w:tcW w:w="841" w:type="dxa"/>
            <w:gridSpan w:val="2"/>
          </w:tcPr>
          <w:p w:rsidR="00E66F6D" w:rsidRDefault="00E66F6D" w:rsidP="00566884">
            <w:r>
              <w:t>Id#1</w:t>
            </w:r>
          </w:p>
        </w:tc>
        <w:tc>
          <w:tcPr>
            <w:tcW w:w="842" w:type="dxa"/>
            <w:gridSpan w:val="2"/>
          </w:tcPr>
          <w:p w:rsidR="00E66F6D" w:rsidRDefault="00E66F6D" w:rsidP="00566884">
            <w:r>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E66F6D" w:rsidP="00566884">
            <w:r>
              <w:t>MatId</w:t>
            </w:r>
          </w:p>
        </w:tc>
        <w:tc>
          <w:tcPr>
            <w:tcW w:w="842" w:type="dxa"/>
            <w:gridSpan w:val="2"/>
          </w:tcPr>
          <w:p w:rsidR="00E66F6D" w:rsidRDefault="00E66F6D" w:rsidP="00566884">
            <w:r>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p>
        </w:tc>
      </w:tr>
      <w:tr w:rsidR="00E66F6D">
        <w:tc>
          <w:tcPr>
            <w:tcW w:w="4158" w:type="dxa"/>
            <w:gridSpan w:val="11"/>
          </w:tcPr>
          <w:p w:rsidR="00E66F6D" w:rsidRDefault="00E66F6D" w:rsidP="00566884">
            <w:r>
              <w:t>Short Name (Single)</w:t>
            </w:r>
          </w:p>
        </w:tc>
        <w:tc>
          <w:tcPr>
            <w:tcW w:w="3978" w:type="dxa"/>
            <w:gridSpan w:val="10"/>
          </w:tcPr>
          <w:p w:rsidR="00E66F6D" w:rsidRDefault="00E66F6D" w:rsidP="00566884">
            <w:r>
              <w:t>Short Name (Plural)</w:t>
            </w:r>
          </w:p>
        </w:tc>
      </w:tr>
      <w:tr w:rsidR="00E66F6D">
        <w:tc>
          <w:tcPr>
            <w:tcW w:w="8136" w:type="dxa"/>
            <w:gridSpan w:val="21"/>
          </w:tcPr>
          <w:p w:rsidR="00E66F6D" w:rsidRDefault="00E66F6D" w:rsidP="00566884">
            <w:r>
              <w:t>Description</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E66F6D" w:rsidP="00566884">
            <w:r>
              <w:t>Fitness</w:t>
            </w:r>
          </w:p>
        </w:tc>
        <w:tc>
          <w:tcPr>
            <w:tcW w:w="1603" w:type="dxa"/>
            <w:gridSpan w:val="4"/>
          </w:tcPr>
          <w:p w:rsidR="00E66F6D" w:rsidRDefault="00E66F6D" w:rsidP="00566884">
            <w:r>
              <w:t>Mental Prowess</w:t>
            </w:r>
          </w:p>
        </w:tc>
        <w:tc>
          <w:tcPr>
            <w:tcW w:w="1654" w:type="dxa"/>
            <w:gridSpan w:val="5"/>
          </w:tcPr>
          <w:p w:rsidR="00E66F6D" w:rsidRDefault="00E66F6D" w:rsidP="00566884">
            <w:r>
              <w:t>Spirituality</w:t>
            </w:r>
          </w:p>
        </w:tc>
        <w:tc>
          <w:tcPr>
            <w:tcW w:w="1622" w:type="dxa"/>
            <w:gridSpan w:val="4"/>
          </w:tcPr>
          <w:p w:rsidR="00E66F6D" w:rsidRDefault="00E66F6D" w:rsidP="00566884">
            <w:r>
              <w:t>Eloquence</w:t>
            </w:r>
          </w:p>
        </w:tc>
        <w:tc>
          <w:tcPr>
            <w:tcW w:w="1574" w:type="dxa"/>
            <w:gridSpan w:val="4"/>
          </w:tcPr>
          <w:p w:rsidR="00E66F6D" w:rsidRDefault="00E66F6D" w:rsidP="00566884">
            <w:r>
              <w:t>Coordination</w:t>
            </w:r>
          </w:p>
        </w:tc>
      </w:tr>
      <w:tr w:rsidR="00E66F6D">
        <w:tc>
          <w:tcPr>
            <w:tcW w:w="1683" w:type="dxa"/>
            <w:gridSpan w:val="4"/>
          </w:tcPr>
          <w:p w:rsidR="00E66F6D" w:rsidRDefault="00E66F6D" w:rsidP="00566884">
            <w:r>
              <w:t>Health</w:t>
            </w:r>
          </w:p>
        </w:tc>
        <w:tc>
          <w:tcPr>
            <w:tcW w:w="1603" w:type="dxa"/>
            <w:gridSpan w:val="4"/>
          </w:tcPr>
          <w:p w:rsidR="00E66F6D" w:rsidRDefault="00E66F6D" w:rsidP="00566884">
            <w:r>
              <w:t>Spirae</w:t>
            </w:r>
          </w:p>
        </w:tc>
        <w:tc>
          <w:tcPr>
            <w:tcW w:w="1654" w:type="dxa"/>
            <w:gridSpan w:val="5"/>
          </w:tcPr>
          <w:p w:rsidR="00E66F6D" w:rsidRDefault="00E66F6D" w:rsidP="00566884">
            <w:r>
              <w:t>Experience</w:t>
            </w:r>
          </w:p>
        </w:tc>
        <w:tc>
          <w:tcPr>
            <w:tcW w:w="1622" w:type="dxa"/>
            <w:gridSpan w:val="4"/>
          </w:tcPr>
          <w:p w:rsidR="00E66F6D" w:rsidRDefault="00E66F6D" w:rsidP="00566884">
            <w:r>
              <w:t>Level</w:t>
            </w:r>
          </w:p>
        </w:tc>
        <w:tc>
          <w:tcPr>
            <w:tcW w:w="1574" w:type="dxa"/>
            <w:gridSpan w:val="4"/>
          </w:tcPr>
          <w:p w:rsidR="00E66F6D" w:rsidRDefault="00E66F6D" w:rsidP="00566884">
            <w:r>
              <w:t>Gender</w:t>
            </w:r>
          </w:p>
        </w:tc>
      </w:tr>
      <w:tr w:rsidR="00E66F6D">
        <w:tc>
          <w:tcPr>
            <w:tcW w:w="4158" w:type="dxa"/>
            <w:gridSpan w:val="11"/>
          </w:tcPr>
          <w:p w:rsidR="00E66F6D" w:rsidRDefault="00E66F6D" w:rsidP="00566884">
            <w:r>
              <w:t>Avoidance</w:t>
            </w:r>
          </w:p>
        </w:tc>
        <w:tc>
          <w:tcPr>
            <w:tcW w:w="3978" w:type="dxa"/>
            <w:gridSpan w:val="10"/>
          </w:tcPr>
          <w:p w:rsidR="00E66F6D" w:rsidRDefault="00E66F6D" w:rsidP="00566884">
            <w:r>
              <w:t>Hit</w:t>
            </w:r>
          </w:p>
        </w:tc>
      </w:tr>
      <w:tr w:rsidR="00E66F6D">
        <w:tc>
          <w:tcPr>
            <w:tcW w:w="8136" w:type="dxa"/>
            <w:gridSpan w:val="21"/>
          </w:tcPr>
          <w:p w:rsidR="00E66F6D" w:rsidRDefault="00E66F6D" w:rsidP="00566884">
            <w:r>
              <w:t>Denarii</w:t>
            </w:r>
          </w:p>
        </w:tc>
      </w:tr>
      <w:tr w:rsidR="00E66F6D">
        <w:tc>
          <w:tcPr>
            <w:tcW w:w="1683" w:type="dxa"/>
            <w:gridSpan w:val="4"/>
            <w:tcBorders>
              <w:bottom w:val="single" w:sz="4" w:space="0" w:color="000000" w:themeColor="text1"/>
            </w:tcBorders>
          </w:tcPr>
          <w:p w:rsidR="00E66F6D" w:rsidRDefault="00E66F6D" w:rsidP="00566884">
            <w:r>
              <w:t>Boss</w:t>
            </w:r>
          </w:p>
        </w:tc>
        <w:tc>
          <w:tcPr>
            <w:tcW w:w="1603" w:type="dxa"/>
            <w:gridSpan w:val="4"/>
            <w:tcBorders>
              <w:bottom w:val="single" w:sz="4" w:space="0" w:color="000000" w:themeColor="text1"/>
            </w:tcBorders>
          </w:tcPr>
          <w:p w:rsidR="00E66F6D" w:rsidRDefault="00E66F6D" w:rsidP="00566884">
            <w:r>
              <w:t>Dmg Res</w:t>
            </w:r>
          </w:p>
        </w:tc>
        <w:tc>
          <w:tcPr>
            <w:tcW w:w="1654" w:type="dxa"/>
            <w:gridSpan w:val="5"/>
            <w:tcBorders>
              <w:bottom w:val="single" w:sz="4" w:space="0" w:color="000000" w:themeColor="text1"/>
            </w:tcBorders>
          </w:tcPr>
          <w:p w:rsidR="00E66F6D" w:rsidRDefault="00E66F6D" w:rsidP="00566884">
            <w:r>
              <w:t>Cold Res</w:t>
            </w:r>
          </w:p>
        </w:tc>
        <w:tc>
          <w:tcPr>
            <w:tcW w:w="1622" w:type="dxa"/>
            <w:gridSpan w:val="4"/>
            <w:tcBorders>
              <w:bottom w:val="single" w:sz="4" w:space="0" w:color="000000" w:themeColor="text1"/>
            </w:tcBorders>
          </w:tcPr>
          <w:p w:rsidR="00E66F6D" w:rsidRDefault="00E66F6D" w:rsidP="00566884">
            <w:r>
              <w:t>Heat Res</w:t>
            </w:r>
          </w:p>
        </w:tc>
        <w:tc>
          <w:tcPr>
            <w:tcW w:w="1574" w:type="dxa"/>
            <w:gridSpan w:val="4"/>
            <w:tcBorders>
              <w:bottom w:val="single" w:sz="4" w:space="0" w:color="000000" w:themeColor="text1"/>
            </w:tcBorders>
          </w:tcPr>
          <w:p w:rsidR="00E66F6D" w:rsidRDefault="00E66F6D" w:rsidP="00566884">
            <w:r>
              <w:t>Magic Res</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E66F6D" w:rsidP="00566884">
            <w:r>
              <w:t>ID#1</w:t>
            </w:r>
          </w:p>
        </w:tc>
        <w:tc>
          <w:tcPr>
            <w:tcW w:w="421" w:type="dxa"/>
          </w:tcPr>
          <w:p w:rsidR="00E66F6D" w:rsidRDefault="00E66F6D" w:rsidP="00566884">
            <w:r>
              <w:t>%</w:t>
            </w:r>
          </w:p>
        </w:tc>
        <w:tc>
          <w:tcPr>
            <w:tcW w:w="421" w:type="dxa"/>
          </w:tcPr>
          <w:p w:rsidR="00E66F6D" w:rsidRDefault="00E66F6D" w:rsidP="00566884"/>
        </w:tc>
        <w:tc>
          <w:tcPr>
            <w:tcW w:w="421" w:type="dxa"/>
          </w:tcPr>
          <w:p w:rsidR="00E66F6D" w:rsidRDefault="00E66F6D" w:rsidP="00566884"/>
        </w:tc>
        <w:tc>
          <w:tcPr>
            <w:tcW w:w="400" w:type="dxa"/>
          </w:tcPr>
          <w:p w:rsidR="00E66F6D" w:rsidRDefault="00E66F6D" w:rsidP="00566884">
            <w:r>
              <w:t>ID#2</w:t>
            </w:r>
          </w:p>
        </w:tc>
        <w:tc>
          <w:tcPr>
            <w:tcW w:w="401" w:type="dxa"/>
          </w:tcPr>
          <w:p w:rsidR="00E66F6D" w:rsidRDefault="00E66F6D" w:rsidP="00566884">
            <w:r>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E66F6D" w:rsidP="00566884">
            <w:r>
              <w:t>Id#1</w:t>
            </w:r>
          </w:p>
        </w:tc>
        <w:tc>
          <w:tcPr>
            <w:tcW w:w="842" w:type="dxa"/>
            <w:gridSpan w:val="2"/>
          </w:tcPr>
          <w:p w:rsidR="00E66F6D" w:rsidRDefault="00E66F6D" w:rsidP="00566884">
            <w:r>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E66F6D" w:rsidP="00566884">
            <w:r>
              <w:t>MatId</w:t>
            </w:r>
          </w:p>
        </w:tc>
        <w:tc>
          <w:tcPr>
            <w:tcW w:w="842" w:type="dxa"/>
            <w:gridSpan w:val="2"/>
          </w:tcPr>
          <w:p w:rsidR="00E66F6D" w:rsidRDefault="00E66F6D" w:rsidP="00566884">
            <w:r>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p>
        </w:tc>
      </w:tr>
      <w:tr w:rsidR="00E66F6D">
        <w:tc>
          <w:tcPr>
            <w:tcW w:w="4158" w:type="dxa"/>
            <w:gridSpan w:val="11"/>
          </w:tcPr>
          <w:p w:rsidR="00E66F6D" w:rsidRDefault="00E66F6D" w:rsidP="00566884">
            <w:r>
              <w:t>Short Name (Single)</w:t>
            </w:r>
          </w:p>
        </w:tc>
        <w:tc>
          <w:tcPr>
            <w:tcW w:w="3978" w:type="dxa"/>
            <w:gridSpan w:val="10"/>
          </w:tcPr>
          <w:p w:rsidR="00E66F6D" w:rsidRDefault="00E66F6D" w:rsidP="00566884">
            <w:r>
              <w:t>Short Name (Plural)</w:t>
            </w:r>
          </w:p>
        </w:tc>
      </w:tr>
      <w:tr w:rsidR="00E66F6D">
        <w:tc>
          <w:tcPr>
            <w:tcW w:w="8136" w:type="dxa"/>
            <w:gridSpan w:val="21"/>
          </w:tcPr>
          <w:p w:rsidR="00E66F6D" w:rsidRDefault="00E66F6D" w:rsidP="00566884">
            <w:r>
              <w:t>Description</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E66F6D" w:rsidP="00566884">
            <w:r>
              <w:t>Fitness</w:t>
            </w:r>
          </w:p>
        </w:tc>
        <w:tc>
          <w:tcPr>
            <w:tcW w:w="1603" w:type="dxa"/>
            <w:gridSpan w:val="4"/>
          </w:tcPr>
          <w:p w:rsidR="00E66F6D" w:rsidRDefault="00E66F6D" w:rsidP="00566884">
            <w:r>
              <w:t>Mental Prowess</w:t>
            </w:r>
          </w:p>
        </w:tc>
        <w:tc>
          <w:tcPr>
            <w:tcW w:w="1654" w:type="dxa"/>
            <w:gridSpan w:val="5"/>
          </w:tcPr>
          <w:p w:rsidR="00E66F6D" w:rsidRDefault="00E66F6D" w:rsidP="00566884">
            <w:r>
              <w:t>Spirituality</w:t>
            </w:r>
          </w:p>
        </w:tc>
        <w:tc>
          <w:tcPr>
            <w:tcW w:w="1622" w:type="dxa"/>
            <w:gridSpan w:val="4"/>
          </w:tcPr>
          <w:p w:rsidR="00E66F6D" w:rsidRDefault="00E66F6D" w:rsidP="00566884">
            <w:r>
              <w:t>Eloquence</w:t>
            </w:r>
          </w:p>
        </w:tc>
        <w:tc>
          <w:tcPr>
            <w:tcW w:w="1574" w:type="dxa"/>
            <w:gridSpan w:val="4"/>
          </w:tcPr>
          <w:p w:rsidR="00E66F6D" w:rsidRDefault="00E66F6D" w:rsidP="00566884">
            <w:r>
              <w:t>Coordination</w:t>
            </w:r>
          </w:p>
        </w:tc>
      </w:tr>
      <w:tr w:rsidR="00E66F6D">
        <w:tc>
          <w:tcPr>
            <w:tcW w:w="1683" w:type="dxa"/>
            <w:gridSpan w:val="4"/>
          </w:tcPr>
          <w:p w:rsidR="00E66F6D" w:rsidRDefault="00E66F6D" w:rsidP="00566884">
            <w:r>
              <w:t>Health</w:t>
            </w:r>
          </w:p>
        </w:tc>
        <w:tc>
          <w:tcPr>
            <w:tcW w:w="1603" w:type="dxa"/>
            <w:gridSpan w:val="4"/>
          </w:tcPr>
          <w:p w:rsidR="00E66F6D" w:rsidRDefault="00E66F6D" w:rsidP="00566884">
            <w:r>
              <w:t>Spirae</w:t>
            </w:r>
          </w:p>
        </w:tc>
        <w:tc>
          <w:tcPr>
            <w:tcW w:w="1654" w:type="dxa"/>
            <w:gridSpan w:val="5"/>
          </w:tcPr>
          <w:p w:rsidR="00E66F6D" w:rsidRDefault="00E66F6D" w:rsidP="00566884">
            <w:r>
              <w:t>Experience</w:t>
            </w:r>
          </w:p>
        </w:tc>
        <w:tc>
          <w:tcPr>
            <w:tcW w:w="1622" w:type="dxa"/>
            <w:gridSpan w:val="4"/>
          </w:tcPr>
          <w:p w:rsidR="00E66F6D" w:rsidRDefault="00E66F6D" w:rsidP="00566884">
            <w:r>
              <w:t>Level</w:t>
            </w:r>
          </w:p>
        </w:tc>
        <w:tc>
          <w:tcPr>
            <w:tcW w:w="1574" w:type="dxa"/>
            <w:gridSpan w:val="4"/>
          </w:tcPr>
          <w:p w:rsidR="00E66F6D" w:rsidRDefault="00E66F6D" w:rsidP="00566884">
            <w:r>
              <w:t>Gender</w:t>
            </w:r>
          </w:p>
        </w:tc>
      </w:tr>
      <w:tr w:rsidR="00E66F6D">
        <w:tc>
          <w:tcPr>
            <w:tcW w:w="4158" w:type="dxa"/>
            <w:gridSpan w:val="11"/>
          </w:tcPr>
          <w:p w:rsidR="00E66F6D" w:rsidRDefault="00E66F6D" w:rsidP="00566884">
            <w:r>
              <w:t>Avoidance</w:t>
            </w:r>
          </w:p>
        </w:tc>
        <w:tc>
          <w:tcPr>
            <w:tcW w:w="3978" w:type="dxa"/>
            <w:gridSpan w:val="10"/>
          </w:tcPr>
          <w:p w:rsidR="00E66F6D" w:rsidRDefault="00E66F6D" w:rsidP="00566884">
            <w:r>
              <w:t>Hit</w:t>
            </w:r>
          </w:p>
        </w:tc>
      </w:tr>
      <w:tr w:rsidR="00E66F6D">
        <w:tc>
          <w:tcPr>
            <w:tcW w:w="8136" w:type="dxa"/>
            <w:gridSpan w:val="21"/>
          </w:tcPr>
          <w:p w:rsidR="00E66F6D" w:rsidRDefault="00E66F6D" w:rsidP="00566884">
            <w:r>
              <w:t>Denarii</w:t>
            </w:r>
          </w:p>
        </w:tc>
      </w:tr>
      <w:tr w:rsidR="00E66F6D">
        <w:tc>
          <w:tcPr>
            <w:tcW w:w="1683" w:type="dxa"/>
            <w:gridSpan w:val="4"/>
            <w:tcBorders>
              <w:bottom w:val="single" w:sz="4" w:space="0" w:color="000000" w:themeColor="text1"/>
            </w:tcBorders>
          </w:tcPr>
          <w:p w:rsidR="00E66F6D" w:rsidRDefault="00E66F6D" w:rsidP="00566884">
            <w:r>
              <w:t>Boss</w:t>
            </w:r>
          </w:p>
        </w:tc>
        <w:tc>
          <w:tcPr>
            <w:tcW w:w="1603" w:type="dxa"/>
            <w:gridSpan w:val="4"/>
            <w:tcBorders>
              <w:bottom w:val="single" w:sz="4" w:space="0" w:color="000000" w:themeColor="text1"/>
            </w:tcBorders>
          </w:tcPr>
          <w:p w:rsidR="00E66F6D" w:rsidRDefault="00E66F6D" w:rsidP="00566884">
            <w:r>
              <w:t>Dmg Res</w:t>
            </w:r>
          </w:p>
        </w:tc>
        <w:tc>
          <w:tcPr>
            <w:tcW w:w="1654" w:type="dxa"/>
            <w:gridSpan w:val="5"/>
            <w:tcBorders>
              <w:bottom w:val="single" w:sz="4" w:space="0" w:color="000000" w:themeColor="text1"/>
            </w:tcBorders>
          </w:tcPr>
          <w:p w:rsidR="00E66F6D" w:rsidRDefault="00E66F6D" w:rsidP="00566884">
            <w:r>
              <w:t>Cold Res</w:t>
            </w:r>
          </w:p>
        </w:tc>
        <w:tc>
          <w:tcPr>
            <w:tcW w:w="1622" w:type="dxa"/>
            <w:gridSpan w:val="4"/>
            <w:tcBorders>
              <w:bottom w:val="single" w:sz="4" w:space="0" w:color="000000" w:themeColor="text1"/>
            </w:tcBorders>
          </w:tcPr>
          <w:p w:rsidR="00E66F6D" w:rsidRDefault="00E66F6D" w:rsidP="00566884">
            <w:r>
              <w:t>Heat Res</w:t>
            </w:r>
          </w:p>
        </w:tc>
        <w:tc>
          <w:tcPr>
            <w:tcW w:w="1574" w:type="dxa"/>
            <w:gridSpan w:val="4"/>
            <w:tcBorders>
              <w:bottom w:val="single" w:sz="4" w:space="0" w:color="000000" w:themeColor="text1"/>
            </w:tcBorders>
          </w:tcPr>
          <w:p w:rsidR="00E66F6D" w:rsidRDefault="00E66F6D" w:rsidP="00566884">
            <w:r>
              <w:t>Magic Res</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E66F6D" w:rsidP="00566884">
            <w:r>
              <w:t>ID</w:t>
            </w:r>
            <w:r>
              <w:lastRenderedPageBreak/>
              <w:t>#1</w:t>
            </w:r>
          </w:p>
        </w:tc>
        <w:tc>
          <w:tcPr>
            <w:tcW w:w="421" w:type="dxa"/>
          </w:tcPr>
          <w:p w:rsidR="00E66F6D" w:rsidRDefault="00E66F6D" w:rsidP="00566884">
            <w:r>
              <w:lastRenderedPageBreak/>
              <w:t>%</w:t>
            </w:r>
          </w:p>
        </w:tc>
        <w:tc>
          <w:tcPr>
            <w:tcW w:w="421" w:type="dxa"/>
          </w:tcPr>
          <w:p w:rsidR="00E66F6D" w:rsidRDefault="00E66F6D" w:rsidP="00566884"/>
        </w:tc>
        <w:tc>
          <w:tcPr>
            <w:tcW w:w="421" w:type="dxa"/>
          </w:tcPr>
          <w:p w:rsidR="00E66F6D" w:rsidRDefault="00E66F6D" w:rsidP="00566884"/>
        </w:tc>
        <w:tc>
          <w:tcPr>
            <w:tcW w:w="400" w:type="dxa"/>
          </w:tcPr>
          <w:p w:rsidR="00E66F6D" w:rsidRDefault="00E66F6D" w:rsidP="00566884">
            <w:r>
              <w:t>ID</w:t>
            </w:r>
            <w:r>
              <w:lastRenderedPageBreak/>
              <w:t>#2</w:t>
            </w:r>
          </w:p>
        </w:tc>
        <w:tc>
          <w:tcPr>
            <w:tcW w:w="401" w:type="dxa"/>
          </w:tcPr>
          <w:p w:rsidR="00E66F6D" w:rsidRDefault="00E66F6D" w:rsidP="00566884">
            <w:r>
              <w:lastRenderedPageBreak/>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w:t>
            </w:r>
            <w:r>
              <w:lastRenderedPageBreak/>
              <w:t>#3</w:t>
            </w:r>
          </w:p>
        </w:tc>
        <w:tc>
          <w:tcPr>
            <w:tcW w:w="414" w:type="dxa"/>
          </w:tcPr>
          <w:p w:rsidR="00E66F6D" w:rsidRDefault="00E66F6D" w:rsidP="00566884">
            <w:r>
              <w:lastRenderedPageBreak/>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w:t>
            </w:r>
            <w:r>
              <w:lastRenderedPageBreak/>
              <w:t>#4</w:t>
            </w:r>
          </w:p>
        </w:tc>
        <w:tc>
          <w:tcPr>
            <w:tcW w:w="406" w:type="dxa"/>
          </w:tcPr>
          <w:p w:rsidR="00E66F6D" w:rsidRDefault="00E66F6D" w:rsidP="00566884">
            <w:r>
              <w:lastRenderedPageBreak/>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w:t>
            </w:r>
            <w:r>
              <w:lastRenderedPageBreak/>
              <w:t>#5</w:t>
            </w:r>
          </w:p>
        </w:tc>
        <w:tc>
          <w:tcPr>
            <w:tcW w:w="394" w:type="dxa"/>
          </w:tcPr>
          <w:p w:rsidR="00E66F6D" w:rsidRDefault="00E66F6D" w:rsidP="00566884">
            <w:r>
              <w:lastRenderedPageBreak/>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lastRenderedPageBreak/>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E66F6D" w:rsidP="00566884">
            <w:r>
              <w:t>Id#1</w:t>
            </w:r>
          </w:p>
        </w:tc>
        <w:tc>
          <w:tcPr>
            <w:tcW w:w="842" w:type="dxa"/>
            <w:gridSpan w:val="2"/>
          </w:tcPr>
          <w:p w:rsidR="00E66F6D" w:rsidRDefault="00E66F6D" w:rsidP="00566884">
            <w:r>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E66F6D" w:rsidP="00566884">
            <w:r>
              <w:t>MatId</w:t>
            </w:r>
          </w:p>
        </w:tc>
        <w:tc>
          <w:tcPr>
            <w:tcW w:w="842" w:type="dxa"/>
            <w:gridSpan w:val="2"/>
          </w:tcPr>
          <w:p w:rsidR="00E66F6D" w:rsidRDefault="00E66F6D" w:rsidP="00566884">
            <w:r>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p>
        </w:tc>
      </w:tr>
      <w:tr w:rsidR="00E66F6D">
        <w:tc>
          <w:tcPr>
            <w:tcW w:w="4158" w:type="dxa"/>
            <w:gridSpan w:val="11"/>
          </w:tcPr>
          <w:p w:rsidR="00E66F6D" w:rsidRDefault="00E66F6D" w:rsidP="00566884">
            <w:r>
              <w:t>Short Name (Single)</w:t>
            </w:r>
          </w:p>
        </w:tc>
        <w:tc>
          <w:tcPr>
            <w:tcW w:w="3978" w:type="dxa"/>
            <w:gridSpan w:val="10"/>
          </w:tcPr>
          <w:p w:rsidR="00E66F6D" w:rsidRDefault="00E66F6D" w:rsidP="00566884">
            <w:r>
              <w:t>Short Name (Plural)</w:t>
            </w:r>
          </w:p>
        </w:tc>
      </w:tr>
      <w:tr w:rsidR="00E66F6D">
        <w:tc>
          <w:tcPr>
            <w:tcW w:w="8136" w:type="dxa"/>
            <w:gridSpan w:val="21"/>
          </w:tcPr>
          <w:p w:rsidR="00E66F6D" w:rsidRDefault="00E66F6D" w:rsidP="00566884">
            <w:r>
              <w:t>Description</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E66F6D" w:rsidP="00566884">
            <w:r>
              <w:t>Fitness</w:t>
            </w:r>
          </w:p>
        </w:tc>
        <w:tc>
          <w:tcPr>
            <w:tcW w:w="1603" w:type="dxa"/>
            <w:gridSpan w:val="4"/>
          </w:tcPr>
          <w:p w:rsidR="00E66F6D" w:rsidRDefault="00E66F6D" w:rsidP="00566884">
            <w:r>
              <w:t>Mental Prowess</w:t>
            </w:r>
          </w:p>
        </w:tc>
        <w:tc>
          <w:tcPr>
            <w:tcW w:w="1654" w:type="dxa"/>
            <w:gridSpan w:val="5"/>
          </w:tcPr>
          <w:p w:rsidR="00E66F6D" w:rsidRDefault="00E66F6D" w:rsidP="00566884">
            <w:r>
              <w:t>Spirituality</w:t>
            </w:r>
          </w:p>
        </w:tc>
        <w:tc>
          <w:tcPr>
            <w:tcW w:w="1622" w:type="dxa"/>
            <w:gridSpan w:val="4"/>
          </w:tcPr>
          <w:p w:rsidR="00E66F6D" w:rsidRDefault="00E66F6D" w:rsidP="00566884">
            <w:r>
              <w:t>Eloquence</w:t>
            </w:r>
          </w:p>
        </w:tc>
        <w:tc>
          <w:tcPr>
            <w:tcW w:w="1574" w:type="dxa"/>
            <w:gridSpan w:val="4"/>
          </w:tcPr>
          <w:p w:rsidR="00E66F6D" w:rsidRDefault="00E66F6D" w:rsidP="00566884">
            <w:r>
              <w:t>Coordination</w:t>
            </w:r>
          </w:p>
        </w:tc>
      </w:tr>
      <w:tr w:rsidR="00E66F6D">
        <w:tc>
          <w:tcPr>
            <w:tcW w:w="1683" w:type="dxa"/>
            <w:gridSpan w:val="4"/>
          </w:tcPr>
          <w:p w:rsidR="00E66F6D" w:rsidRDefault="00E66F6D" w:rsidP="00566884">
            <w:r>
              <w:t>Health</w:t>
            </w:r>
          </w:p>
        </w:tc>
        <w:tc>
          <w:tcPr>
            <w:tcW w:w="1603" w:type="dxa"/>
            <w:gridSpan w:val="4"/>
          </w:tcPr>
          <w:p w:rsidR="00E66F6D" w:rsidRDefault="00E66F6D" w:rsidP="00566884">
            <w:r>
              <w:t>Spirae</w:t>
            </w:r>
          </w:p>
        </w:tc>
        <w:tc>
          <w:tcPr>
            <w:tcW w:w="1654" w:type="dxa"/>
            <w:gridSpan w:val="5"/>
          </w:tcPr>
          <w:p w:rsidR="00E66F6D" w:rsidRDefault="00E66F6D" w:rsidP="00566884">
            <w:r>
              <w:t>Experience</w:t>
            </w:r>
          </w:p>
        </w:tc>
        <w:tc>
          <w:tcPr>
            <w:tcW w:w="1622" w:type="dxa"/>
            <w:gridSpan w:val="4"/>
          </w:tcPr>
          <w:p w:rsidR="00E66F6D" w:rsidRDefault="00E66F6D" w:rsidP="00566884">
            <w:r>
              <w:t>Level</w:t>
            </w:r>
          </w:p>
        </w:tc>
        <w:tc>
          <w:tcPr>
            <w:tcW w:w="1574" w:type="dxa"/>
            <w:gridSpan w:val="4"/>
          </w:tcPr>
          <w:p w:rsidR="00E66F6D" w:rsidRDefault="00E66F6D" w:rsidP="00566884">
            <w:r>
              <w:t>Gender</w:t>
            </w:r>
          </w:p>
        </w:tc>
      </w:tr>
      <w:tr w:rsidR="00E66F6D">
        <w:tc>
          <w:tcPr>
            <w:tcW w:w="4158" w:type="dxa"/>
            <w:gridSpan w:val="11"/>
          </w:tcPr>
          <w:p w:rsidR="00E66F6D" w:rsidRDefault="00E66F6D" w:rsidP="00566884">
            <w:r>
              <w:t>Avoidance</w:t>
            </w:r>
          </w:p>
        </w:tc>
        <w:tc>
          <w:tcPr>
            <w:tcW w:w="3978" w:type="dxa"/>
            <w:gridSpan w:val="10"/>
          </w:tcPr>
          <w:p w:rsidR="00E66F6D" w:rsidRDefault="00E66F6D" w:rsidP="00566884">
            <w:r>
              <w:t>Hit</w:t>
            </w:r>
          </w:p>
        </w:tc>
      </w:tr>
      <w:tr w:rsidR="00E66F6D">
        <w:tc>
          <w:tcPr>
            <w:tcW w:w="8136" w:type="dxa"/>
            <w:gridSpan w:val="21"/>
          </w:tcPr>
          <w:p w:rsidR="00E66F6D" w:rsidRDefault="00E66F6D" w:rsidP="00566884">
            <w:r>
              <w:t>Denarii</w:t>
            </w:r>
          </w:p>
        </w:tc>
      </w:tr>
      <w:tr w:rsidR="00E66F6D">
        <w:tc>
          <w:tcPr>
            <w:tcW w:w="1683" w:type="dxa"/>
            <w:gridSpan w:val="4"/>
            <w:tcBorders>
              <w:bottom w:val="single" w:sz="4" w:space="0" w:color="000000" w:themeColor="text1"/>
            </w:tcBorders>
          </w:tcPr>
          <w:p w:rsidR="00E66F6D" w:rsidRDefault="00E66F6D" w:rsidP="00566884">
            <w:r>
              <w:t>Boss</w:t>
            </w:r>
          </w:p>
        </w:tc>
        <w:tc>
          <w:tcPr>
            <w:tcW w:w="1603" w:type="dxa"/>
            <w:gridSpan w:val="4"/>
            <w:tcBorders>
              <w:bottom w:val="single" w:sz="4" w:space="0" w:color="000000" w:themeColor="text1"/>
            </w:tcBorders>
          </w:tcPr>
          <w:p w:rsidR="00E66F6D" w:rsidRDefault="00E66F6D" w:rsidP="00566884">
            <w:r>
              <w:t>Dmg Res</w:t>
            </w:r>
          </w:p>
        </w:tc>
        <w:tc>
          <w:tcPr>
            <w:tcW w:w="1654" w:type="dxa"/>
            <w:gridSpan w:val="5"/>
            <w:tcBorders>
              <w:bottom w:val="single" w:sz="4" w:space="0" w:color="000000" w:themeColor="text1"/>
            </w:tcBorders>
          </w:tcPr>
          <w:p w:rsidR="00E66F6D" w:rsidRDefault="00E66F6D" w:rsidP="00566884">
            <w:r>
              <w:t>Cold Res</w:t>
            </w:r>
          </w:p>
        </w:tc>
        <w:tc>
          <w:tcPr>
            <w:tcW w:w="1622" w:type="dxa"/>
            <w:gridSpan w:val="4"/>
            <w:tcBorders>
              <w:bottom w:val="single" w:sz="4" w:space="0" w:color="000000" w:themeColor="text1"/>
            </w:tcBorders>
          </w:tcPr>
          <w:p w:rsidR="00E66F6D" w:rsidRDefault="00E66F6D" w:rsidP="00566884">
            <w:r>
              <w:t>Heat Res</w:t>
            </w:r>
          </w:p>
        </w:tc>
        <w:tc>
          <w:tcPr>
            <w:tcW w:w="1574" w:type="dxa"/>
            <w:gridSpan w:val="4"/>
            <w:tcBorders>
              <w:bottom w:val="single" w:sz="4" w:space="0" w:color="000000" w:themeColor="text1"/>
            </w:tcBorders>
          </w:tcPr>
          <w:p w:rsidR="00E66F6D" w:rsidRDefault="00E66F6D" w:rsidP="00566884">
            <w:r>
              <w:t>Magic Res</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E66F6D" w:rsidP="00566884">
            <w:r>
              <w:t>ID#1</w:t>
            </w:r>
          </w:p>
        </w:tc>
        <w:tc>
          <w:tcPr>
            <w:tcW w:w="421" w:type="dxa"/>
          </w:tcPr>
          <w:p w:rsidR="00E66F6D" w:rsidRDefault="00E66F6D" w:rsidP="00566884">
            <w:r>
              <w:t>%</w:t>
            </w:r>
          </w:p>
        </w:tc>
        <w:tc>
          <w:tcPr>
            <w:tcW w:w="421" w:type="dxa"/>
          </w:tcPr>
          <w:p w:rsidR="00E66F6D" w:rsidRDefault="00E66F6D" w:rsidP="00566884"/>
        </w:tc>
        <w:tc>
          <w:tcPr>
            <w:tcW w:w="421" w:type="dxa"/>
          </w:tcPr>
          <w:p w:rsidR="00E66F6D" w:rsidRDefault="00E66F6D" w:rsidP="00566884"/>
        </w:tc>
        <w:tc>
          <w:tcPr>
            <w:tcW w:w="400" w:type="dxa"/>
          </w:tcPr>
          <w:p w:rsidR="00E66F6D" w:rsidRDefault="00E66F6D" w:rsidP="00566884">
            <w:r>
              <w:t>ID#2</w:t>
            </w:r>
          </w:p>
        </w:tc>
        <w:tc>
          <w:tcPr>
            <w:tcW w:w="401" w:type="dxa"/>
          </w:tcPr>
          <w:p w:rsidR="00E66F6D" w:rsidRDefault="00E66F6D" w:rsidP="00566884">
            <w:r>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E66F6D" w:rsidP="00566884">
            <w:r>
              <w:t>Id#1</w:t>
            </w:r>
          </w:p>
        </w:tc>
        <w:tc>
          <w:tcPr>
            <w:tcW w:w="842" w:type="dxa"/>
            <w:gridSpan w:val="2"/>
          </w:tcPr>
          <w:p w:rsidR="00E66F6D" w:rsidRDefault="00E66F6D" w:rsidP="00566884">
            <w:r>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E66F6D" w:rsidP="00566884">
            <w:r>
              <w:t>MatId</w:t>
            </w:r>
          </w:p>
        </w:tc>
        <w:tc>
          <w:tcPr>
            <w:tcW w:w="842" w:type="dxa"/>
            <w:gridSpan w:val="2"/>
          </w:tcPr>
          <w:p w:rsidR="00E66F6D" w:rsidRDefault="00E66F6D" w:rsidP="00566884">
            <w:r>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p>
        </w:tc>
      </w:tr>
      <w:tr w:rsidR="00E66F6D">
        <w:tc>
          <w:tcPr>
            <w:tcW w:w="4158" w:type="dxa"/>
            <w:gridSpan w:val="11"/>
          </w:tcPr>
          <w:p w:rsidR="00E66F6D" w:rsidRDefault="00E66F6D" w:rsidP="00566884">
            <w:r>
              <w:t>Short Name (Single)</w:t>
            </w:r>
          </w:p>
        </w:tc>
        <w:tc>
          <w:tcPr>
            <w:tcW w:w="3978" w:type="dxa"/>
            <w:gridSpan w:val="10"/>
          </w:tcPr>
          <w:p w:rsidR="00E66F6D" w:rsidRDefault="00E66F6D" w:rsidP="00566884">
            <w:r>
              <w:t>Short Name (Plural)</w:t>
            </w:r>
          </w:p>
        </w:tc>
      </w:tr>
      <w:tr w:rsidR="00E66F6D">
        <w:tc>
          <w:tcPr>
            <w:tcW w:w="8136" w:type="dxa"/>
            <w:gridSpan w:val="21"/>
          </w:tcPr>
          <w:p w:rsidR="00E66F6D" w:rsidRDefault="00E66F6D" w:rsidP="00566884">
            <w:r>
              <w:t>Description</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E66F6D" w:rsidP="00566884">
            <w:r>
              <w:t>Fitness</w:t>
            </w:r>
          </w:p>
        </w:tc>
        <w:tc>
          <w:tcPr>
            <w:tcW w:w="1603" w:type="dxa"/>
            <w:gridSpan w:val="4"/>
          </w:tcPr>
          <w:p w:rsidR="00E66F6D" w:rsidRDefault="00E66F6D" w:rsidP="00566884">
            <w:r>
              <w:t>Mental Prowess</w:t>
            </w:r>
          </w:p>
        </w:tc>
        <w:tc>
          <w:tcPr>
            <w:tcW w:w="1654" w:type="dxa"/>
            <w:gridSpan w:val="5"/>
          </w:tcPr>
          <w:p w:rsidR="00E66F6D" w:rsidRDefault="00E66F6D" w:rsidP="00566884">
            <w:r>
              <w:t>Spirituality</w:t>
            </w:r>
          </w:p>
        </w:tc>
        <w:tc>
          <w:tcPr>
            <w:tcW w:w="1622" w:type="dxa"/>
            <w:gridSpan w:val="4"/>
          </w:tcPr>
          <w:p w:rsidR="00E66F6D" w:rsidRDefault="00E66F6D" w:rsidP="00566884">
            <w:r>
              <w:t>Eloquence</w:t>
            </w:r>
          </w:p>
        </w:tc>
        <w:tc>
          <w:tcPr>
            <w:tcW w:w="1574" w:type="dxa"/>
            <w:gridSpan w:val="4"/>
          </w:tcPr>
          <w:p w:rsidR="00E66F6D" w:rsidRDefault="00E66F6D" w:rsidP="00566884">
            <w:r>
              <w:t>Coordination</w:t>
            </w:r>
          </w:p>
        </w:tc>
      </w:tr>
      <w:tr w:rsidR="00E66F6D">
        <w:tc>
          <w:tcPr>
            <w:tcW w:w="1683" w:type="dxa"/>
            <w:gridSpan w:val="4"/>
          </w:tcPr>
          <w:p w:rsidR="00E66F6D" w:rsidRDefault="00E66F6D" w:rsidP="00566884">
            <w:r>
              <w:t>Health</w:t>
            </w:r>
          </w:p>
        </w:tc>
        <w:tc>
          <w:tcPr>
            <w:tcW w:w="1603" w:type="dxa"/>
            <w:gridSpan w:val="4"/>
          </w:tcPr>
          <w:p w:rsidR="00E66F6D" w:rsidRDefault="00E66F6D" w:rsidP="00566884">
            <w:r>
              <w:t>Spirae</w:t>
            </w:r>
          </w:p>
        </w:tc>
        <w:tc>
          <w:tcPr>
            <w:tcW w:w="1654" w:type="dxa"/>
            <w:gridSpan w:val="5"/>
          </w:tcPr>
          <w:p w:rsidR="00E66F6D" w:rsidRDefault="00E66F6D" w:rsidP="00566884">
            <w:r>
              <w:t>Experience</w:t>
            </w:r>
          </w:p>
        </w:tc>
        <w:tc>
          <w:tcPr>
            <w:tcW w:w="1622" w:type="dxa"/>
            <w:gridSpan w:val="4"/>
          </w:tcPr>
          <w:p w:rsidR="00E66F6D" w:rsidRDefault="00E66F6D" w:rsidP="00566884">
            <w:r>
              <w:t>Level</w:t>
            </w:r>
          </w:p>
        </w:tc>
        <w:tc>
          <w:tcPr>
            <w:tcW w:w="1574" w:type="dxa"/>
            <w:gridSpan w:val="4"/>
          </w:tcPr>
          <w:p w:rsidR="00E66F6D" w:rsidRDefault="00E66F6D" w:rsidP="00566884">
            <w:r>
              <w:t>Gender</w:t>
            </w:r>
          </w:p>
        </w:tc>
      </w:tr>
      <w:tr w:rsidR="00E66F6D">
        <w:tc>
          <w:tcPr>
            <w:tcW w:w="4158" w:type="dxa"/>
            <w:gridSpan w:val="11"/>
          </w:tcPr>
          <w:p w:rsidR="00E66F6D" w:rsidRDefault="00E66F6D" w:rsidP="00566884">
            <w:r>
              <w:t>Avoidance</w:t>
            </w:r>
          </w:p>
        </w:tc>
        <w:tc>
          <w:tcPr>
            <w:tcW w:w="3978" w:type="dxa"/>
            <w:gridSpan w:val="10"/>
          </w:tcPr>
          <w:p w:rsidR="00E66F6D" w:rsidRDefault="00E66F6D" w:rsidP="00566884">
            <w:r>
              <w:t>Hit</w:t>
            </w:r>
          </w:p>
        </w:tc>
      </w:tr>
      <w:tr w:rsidR="00E66F6D">
        <w:tc>
          <w:tcPr>
            <w:tcW w:w="8136" w:type="dxa"/>
            <w:gridSpan w:val="21"/>
          </w:tcPr>
          <w:p w:rsidR="00E66F6D" w:rsidRDefault="00E66F6D" w:rsidP="00566884">
            <w:r>
              <w:t>Denarii</w:t>
            </w:r>
          </w:p>
        </w:tc>
      </w:tr>
      <w:tr w:rsidR="00E66F6D">
        <w:tc>
          <w:tcPr>
            <w:tcW w:w="1683" w:type="dxa"/>
            <w:gridSpan w:val="4"/>
            <w:tcBorders>
              <w:bottom w:val="single" w:sz="4" w:space="0" w:color="000000" w:themeColor="text1"/>
            </w:tcBorders>
          </w:tcPr>
          <w:p w:rsidR="00E66F6D" w:rsidRDefault="00E66F6D" w:rsidP="00566884">
            <w:r>
              <w:t>Boss</w:t>
            </w:r>
          </w:p>
        </w:tc>
        <w:tc>
          <w:tcPr>
            <w:tcW w:w="1603" w:type="dxa"/>
            <w:gridSpan w:val="4"/>
            <w:tcBorders>
              <w:bottom w:val="single" w:sz="4" w:space="0" w:color="000000" w:themeColor="text1"/>
            </w:tcBorders>
          </w:tcPr>
          <w:p w:rsidR="00E66F6D" w:rsidRDefault="00E66F6D" w:rsidP="00566884">
            <w:r>
              <w:t>Dmg Res</w:t>
            </w:r>
          </w:p>
        </w:tc>
        <w:tc>
          <w:tcPr>
            <w:tcW w:w="1654" w:type="dxa"/>
            <w:gridSpan w:val="5"/>
            <w:tcBorders>
              <w:bottom w:val="single" w:sz="4" w:space="0" w:color="000000" w:themeColor="text1"/>
            </w:tcBorders>
          </w:tcPr>
          <w:p w:rsidR="00E66F6D" w:rsidRDefault="00E66F6D" w:rsidP="00566884">
            <w:r>
              <w:t>Cold Res</w:t>
            </w:r>
          </w:p>
        </w:tc>
        <w:tc>
          <w:tcPr>
            <w:tcW w:w="1622" w:type="dxa"/>
            <w:gridSpan w:val="4"/>
            <w:tcBorders>
              <w:bottom w:val="single" w:sz="4" w:space="0" w:color="000000" w:themeColor="text1"/>
            </w:tcBorders>
          </w:tcPr>
          <w:p w:rsidR="00E66F6D" w:rsidRDefault="00E66F6D" w:rsidP="00566884">
            <w:r>
              <w:t>Heat Res</w:t>
            </w:r>
          </w:p>
        </w:tc>
        <w:tc>
          <w:tcPr>
            <w:tcW w:w="1574" w:type="dxa"/>
            <w:gridSpan w:val="4"/>
            <w:tcBorders>
              <w:bottom w:val="single" w:sz="4" w:space="0" w:color="000000" w:themeColor="text1"/>
            </w:tcBorders>
          </w:tcPr>
          <w:p w:rsidR="00E66F6D" w:rsidRDefault="00E66F6D" w:rsidP="00566884">
            <w:r>
              <w:t>Magic Res</w:t>
            </w:r>
          </w:p>
        </w:tc>
      </w:tr>
      <w:tr w:rsidR="00E66F6D">
        <w:tc>
          <w:tcPr>
            <w:tcW w:w="8136" w:type="dxa"/>
            <w:gridSpan w:val="21"/>
            <w:shd w:val="clear" w:color="auto" w:fill="DAEEF3" w:themeFill="accent5" w:themeFillTint="33"/>
          </w:tcPr>
          <w:p w:rsidR="00E66F6D" w:rsidRDefault="00E66F6D" w:rsidP="00566884">
            <w:pPr>
              <w:jc w:val="center"/>
            </w:pPr>
            <w:r>
              <w:lastRenderedPageBreak/>
              <w:t>Skill / Spell</w:t>
            </w:r>
          </w:p>
        </w:tc>
      </w:tr>
      <w:tr w:rsidR="00E66F6D">
        <w:tc>
          <w:tcPr>
            <w:tcW w:w="420" w:type="dxa"/>
          </w:tcPr>
          <w:p w:rsidR="00E66F6D" w:rsidRDefault="00E66F6D" w:rsidP="00566884">
            <w:r>
              <w:t>ID#1</w:t>
            </w:r>
          </w:p>
        </w:tc>
        <w:tc>
          <w:tcPr>
            <w:tcW w:w="421" w:type="dxa"/>
          </w:tcPr>
          <w:p w:rsidR="00E66F6D" w:rsidRDefault="00E66F6D" w:rsidP="00566884">
            <w:r>
              <w:t>%</w:t>
            </w:r>
          </w:p>
        </w:tc>
        <w:tc>
          <w:tcPr>
            <w:tcW w:w="421" w:type="dxa"/>
          </w:tcPr>
          <w:p w:rsidR="00E66F6D" w:rsidRDefault="00E66F6D" w:rsidP="00566884"/>
        </w:tc>
        <w:tc>
          <w:tcPr>
            <w:tcW w:w="421" w:type="dxa"/>
          </w:tcPr>
          <w:p w:rsidR="00E66F6D" w:rsidRDefault="00E66F6D" w:rsidP="00566884"/>
        </w:tc>
        <w:tc>
          <w:tcPr>
            <w:tcW w:w="400" w:type="dxa"/>
          </w:tcPr>
          <w:p w:rsidR="00E66F6D" w:rsidRDefault="00E66F6D" w:rsidP="00566884">
            <w:r>
              <w:t>ID#2</w:t>
            </w:r>
          </w:p>
        </w:tc>
        <w:tc>
          <w:tcPr>
            <w:tcW w:w="401" w:type="dxa"/>
          </w:tcPr>
          <w:p w:rsidR="00E66F6D" w:rsidRDefault="00E66F6D" w:rsidP="00566884">
            <w:r>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E66F6D" w:rsidP="00566884">
            <w:r>
              <w:t>Id#1</w:t>
            </w:r>
          </w:p>
        </w:tc>
        <w:tc>
          <w:tcPr>
            <w:tcW w:w="842" w:type="dxa"/>
            <w:gridSpan w:val="2"/>
          </w:tcPr>
          <w:p w:rsidR="00E66F6D" w:rsidRDefault="00E66F6D" w:rsidP="00566884">
            <w:r>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E66F6D" w:rsidP="00566884">
            <w:r>
              <w:t>MatId</w:t>
            </w:r>
          </w:p>
        </w:tc>
        <w:tc>
          <w:tcPr>
            <w:tcW w:w="842" w:type="dxa"/>
            <w:gridSpan w:val="2"/>
          </w:tcPr>
          <w:p w:rsidR="00E66F6D" w:rsidRDefault="00E66F6D" w:rsidP="00566884">
            <w:r>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p>
        </w:tc>
      </w:tr>
      <w:tr w:rsidR="00E66F6D">
        <w:tc>
          <w:tcPr>
            <w:tcW w:w="4158" w:type="dxa"/>
            <w:gridSpan w:val="11"/>
          </w:tcPr>
          <w:p w:rsidR="00E66F6D" w:rsidRDefault="00E66F6D" w:rsidP="00566884">
            <w:r>
              <w:t>Short Name (Single)</w:t>
            </w:r>
          </w:p>
        </w:tc>
        <w:tc>
          <w:tcPr>
            <w:tcW w:w="3978" w:type="dxa"/>
            <w:gridSpan w:val="10"/>
          </w:tcPr>
          <w:p w:rsidR="00E66F6D" w:rsidRDefault="00E66F6D" w:rsidP="00566884">
            <w:r>
              <w:t>Short Name (Plural)</w:t>
            </w:r>
          </w:p>
        </w:tc>
      </w:tr>
      <w:tr w:rsidR="00E66F6D">
        <w:tc>
          <w:tcPr>
            <w:tcW w:w="8136" w:type="dxa"/>
            <w:gridSpan w:val="21"/>
          </w:tcPr>
          <w:p w:rsidR="00E66F6D" w:rsidRDefault="00E66F6D" w:rsidP="00566884">
            <w:r>
              <w:t>Description</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E66F6D" w:rsidP="00566884">
            <w:r>
              <w:t>Fitness</w:t>
            </w:r>
          </w:p>
        </w:tc>
        <w:tc>
          <w:tcPr>
            <w:tcW w:w="1603" w:type="dxa"/>
            <w:gridSpan w:val="4"/>
          </w:tcPr>
          <w:p w:rsidR="00E66F6D" w:rsidRDefault="00E66F6D" w:rsidP="00566884">
            <w:r>
              <w:t>Mental Prowess</w:t>
            </w:r>
          </w:p>
        </w:tc>
        <w:tc>
          <w:tcPr>
            <w:tcW w:w="1654" w:type="dxa"/>
            <w:gridSpan w:val="5"/>
          </w:tcPr>
          <w:p w:rsidR="00E66F6D" w:rsidRDefault="00E66F6D" w:rsidP="00566884">
            <w:r>
              <w:t>Spirituality</w:t>
            </w:r>
          </w:p>
        </w:tc>
        <w:tc>
          <w:tcPr>
            <w:tcW w:w="1622" w:type="dxa"/>
            <w:gridSpan w:val="4"/>
          </w:tcPr>
          <w:p w:rsidR="00E66F6D" w:rsidRDefault="00E66F6D" w:rsidP="00566884">
            <w:r>
              <w:t>Eloquence</w:t>
            </w:r>
          </w:p>
        </w:tc>
        <w:tc>
          <w:tcPr>
            <w:tcW w:w="1574" w:type="dxa"/>
            <w:gridSpan w:val="4"/>
          </w:tcPr>
          <w:p w:rsidR="00E66F6D" w:rsidRDefault="00E66F6D" w:rsidP="00566884">
            <w:r>
              <w:t>Coordination</w:t>
            </w:r>
          </w:p>
        </w:tc>
      </w:tr>
      <w:tr w:rsidR="00E66F6D">
        <w:tc>
          <w:tcPr>
            <w:tcW w:w="1683" w:type="dxa"/>
            <w:gridSpan w:val="4"/>
          </w:tcPr>
          <w:p w:rsidR="00E66F6D" w:rsidRDefault="00E66F6D" w:rsidP="00566884">
            <w:r>
              <w:t>Health</w:t>
            </w:r>
          </w:p>
        </w:tc>
        <w:tc>
          <w:tcPr>
            <w:tcW w:w="1603" w:type="dxa"/>
            <w:gridSpan w:val="4"/>
          </w:tcPr>
          <w:p w:rsidR="00E66F6D" w:rsidRDefault="00E66F6D" w:rsidP="00566884">
            <w:r>
              <w:t>Spirae</w:t>
            </w:r>
          </w:p>
        </w:tc>
        <w:tc>
          <w:tcPr>
            <w:tcW w:w="1654" w:type="dxa"/>
            <w:gridSpan w:val="5"/>
          </w:tcPr>
          <w:p w:rsidR="00E66F6D" w:rsidRDefault="00E66F6D" w:rsidP="00566884">
            <w:r>
              <w:t>Experience</w:t>
            </w:r>
          </w:p>
        </w:tc>
        <w:tc>
          <w:tcPr>
            <w:tcW w:w="1622" w:type="dxa"/>
            <w:gridSpan w:val="4"/>
          </w:tcPr>
          <w:p w:rsidR="00E66F6D" w:rsidRDefault="00E66F6D" w:rsidP="00566884">
            <w:r>
              <w:t>Level</w:t>
            </w:r>
          </w:p>
        </w:tc>
        <w:tc>
          <w:tcPr>
            <w:tcW w:w="1574" w:type="dxa"/>
            <w:gridSpan w:val="4"/>
          </w:tcPr>
          <w:p w:rsidR="00E66F6D" w:rsidRDefault="00E66F6D" w:rsidP="00566884">
            <w:r>
              <w:t>Gender</w:t>
            </w:r>
          </w:p>
        </w:tc>
      </w:tr>
      <w:tr w:rsidR="00E66F6D">
        <w:tc>
          <w:tcPr>
            <w:tcW w:w="4158" w:type="dxa"/>
            <w:gridSpan w:val="11"/>
          </w:tcPr>
          <w:p w:rsidR="00E66F6D" w:rsidRDefault="00E66F6D" w:rsidP="00566884">
            <w:r>
              <w:t>Avoidance</w:t>
            </w:r>
          </w:p>
        </w:tc>
        <w:tc>
          <w:tcPr>
            <w:tcW w:w="3978" w:type="dxa"/>
            <w:gridSpan w:val="10"/>
          </w:tcPr>
          <w:p w:rsidR="00E66F6D" w:rsidRDefault="00E66F6D" w:rsidP="00566884">
            <w:r>
              <w:t>Hit</w:t>
            </w:r>
          </w:p>
        </w:tc>
      </w:tr>
      <w:tr w:rsidR="00E66F6D">
        <w:tc>
          <w:tcPr>
            <w:tcW w:w="8136" w:type="dxa"/>
            <w:gridSpan w:val="21"/>
          </w:tcPr>
          <w:p w:rsidR="00E66F6D" w:rsidRDefault="00E66F6D" w:rsidP="00566884">
            <w:r>
              <w:t>Denarii</w:t>
            </w:r>
          </w:p>
        </w:tc>
      </w:tr>
      <w:tr w:rsidR="00E66F6D">
        <w:tc>
          <w:tcPr>
            <w:tcW w:w="1683" w:type="dxa"/>
            <w:gridSpan w:val="4"/>
            <w:tcBorders>
              <w:bottom w:val="single" w:sz="4" w:space="0" w:color="000000" w:themeColor="text1"/>
            </w:tcBorders>
          </w:tcPr>
          <w:p w:rsidR="00E66F6D" w:rsidRDefault="00E66F6D" w:rsidP="00566884">
            <w:r>
              <w:t>Boss</w:t>
            </w:r>
          </w:p>
        </w:tc>
        <w:tc>
          <w:tcPr>
            <w:tcW w:w="1603" w:type="dxa"/>
            <w:gridSpan w:val="4"/>
            <w:tcBorders>
              <w:bottom w:val="single" w:sz="4" w:space="0" w:color="000000" w:themeColor="text1"/>
            </w:tcBorders>
          </w:tcPr>
          <w:p w:rsidR="00E66F6D" w:rsidRDefault="00E66F6D" w:rsidP="00566884">
            <w:r>
              <w:t>Dmg Res</w:t>
            </w:r>
          </w:p>
        </w:tc>
        <w:tc>
          <w:tcPr>
            <w:tcW w:w="1654" w:type="dxa"/>
            <w:gridSpan w:val="5"/>
            <w:tcBorders>
              <w:bottom w:val="single" w:sz="4" w:space="0" w:color="000000" w:themeColor="text1"/>
            </w:tcBorders>
          </w:tcPr>
          <w:p w:rsidR="00E66F6D" w:rsidRDefault="00E66F6D" w:rsidP="00566884">
            <w:r>
              <w:t>Cold Res</w:t>
            </w:r>
          </w:p>
        </w:tc>
        <w:tc>
          <w:tcPr>
            <w:tcW w:w="1622" w:type="dxa"/>
            <w:gridSpan w:val="4"/>
            <w:tcBorders>
              <w:bottom w:val="single" w:sz="4" w:space="0" w:color="000000" w:themeColor="text1"/>
            </w:tcBorders>
          </w:tcPr>
          <w:p w:rsidR="00E66F6D" w:rsidRDefault="00E66F6D" w:rsidP="00566884">
            <w:r>
              <w:t>Heat Res</w:t>
            </w:r>
          </w:p>
        </w:tc>
        <w:tc>
          <w:tcPr>
            <w:tcW w:w="1574" w:type="dxa"/>
            <w:gridSpan w:val="4"/>
            <w:tcBorders>
              <w:bottom w:val="single" w:sz="4" w:space="0" w:color="000000" w:themeColor="text1"/>
            </w:tcBorders>
          </w:tcPr>
          <w:p w:rsidR="00E66F6D" w:rsidRDefault="00E66F6D" w:rsidP="00566884">
            <w:r>
              <w:t>Magic Res</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E66F6D" w:rsidP="00566884">
            <w:r>
              <w:t>ID#1</w:t>
            </w:r>
          </w:p>
        </w:tc>
        <w:tc>
          <w:tcPr>
            <w:tcW w:w="421" w:type="dxa"/>
          </w:tcPr>
          <w:p w:rsidR="00E66F6D" w:rsidRDefault="00E66F6D" w:rsidP="00566884">
            <w:r>
              <w:t>%</w:t>
            </w:r>
          </w:p>
        </w:tc>
        <w:tc>
          <w:tcPr>
            <w:tcW w:w="421" w:type="dxa"/>
          </w:tcPr>
          <w:p w:rsidR="00E66F6D" w:rsidRDefault="00E66F6D" w:rsidP="00566884"/>
        </w:tc>
        <w:tc>
          <w:tcPr>
            <w:tcW w:w="421" w:type="dxa"/>
          </w:tcPr>
          <w:p w:rsidR="00E66F6D" w:rsidRDefault="00E66F6D" w:rsidP="00566884"/>
        </w:tc>
        <w:tc>
          <w:tcPr>
            <w:tcW w:w="400" w:type="dxa"/>
          </w:tcPr>
          <w:p w:rsidR="00E66F6D" w:rsidRDefault="00E66F6D" w:rsidP="00566884">
            <w:r>
              <w:t>ID#2</w:t>
            </w:r>
          </w:p>
        </w:tc>
        <w:tc>
          <w:tcPr>
            <w:tcW w:w="401" w:type="dxa"/>
          </w:tcPr>
          <w:p w:rsidR="00E66F6D" w:rsidRDefault="00E66F6D" w:rsidP="00566884">
            <w:r>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E66F6D" w:rsidP="00566884">
            <w:r>
              <w:t>Id#1</w:t>
            </w:r>
          </w:p>
        </w:tc>
        <w:tc>
          <w:tcPr>
            <w:tcW w:w="842" w:type="dxa"/>
            <w:gridSpan w:val="2"/>
          </w:tcPr>
          <w:p w:rsidR="00E66F6D" w:rsidRDefault="00E66F6D" w:rsidP="00566884">
            <w:r>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E66F6D" w:rsidP="00566884">
            <w:r>
              <w:t>MatId</w:t>
            </w:r>
          </w:p>
        </w:tc>
        <w:tc>
          <w:tcPr>
            <w:tcW w:w="842" w:type="dxa"/>
            <w:gridSpan w:val="2"/>
          </w:tcPr>
          <w:p w:rsidR="00E66F6D" w:rsidRDefault="00E66F6D" w:rsidP="00566884">
            <w:r>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p>
        </w:tc>
      </w:tr>
      <w:tr w:rsidR="00E66F6D">
        <w:tc>
          <w:tcPr>
            <w:tcW w:w="4158" w:type="dxa"/>
            <w:gridSpan w:val="11"/>
          </w:tcPr>
          <w:p w:rsidR="00E66F6D" w:rsidRDefault="00E66F6D" w:rsidP="00566884">
            <w:r>
              <w:t>Short Name (Single)</w:t>
            </w:r>
          </w:p>
        </w:tc>
        <w:tc>
          <w:tcPr>
            <w:tcW w:w="3978" w:type="dxa"/>
            <w:gridSpan w:val="10"/>
          </w:tcPr>
          <w:p w:rsidR="00E66F6D" w:rsidRDefault="00E66F6D" w:rsidP="00566884">
            <w:r>
              <w:t>Short Name (Plural)</w:t>
            </w:r>
          </w:p>
        </w:tc>
      </w:tr>
      <w:tr w:rsidR="00E66F6D">
        <w:tc>
          <w:tcPr>
            <w:tcW w:w="8136" w:type="dxa"/>
            <w:gridSpan w:val="21"/>
          </w:tcPr>
          <w:p w:rsidR="00E66F6D" w:rsidRDefault="00E66F6D" w:rsidP="00566884">
            <w:r>
              <w:t>Description</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E66F6D" w:rsidP="00566884">
            <w:r>
              <w:t>Fitness</w:t>
            </w:r>
          </w:p>
        </w:tc>
        <w:tc>
          <w:tcPr>
            <w:tcW w:w="1603" w:type="dxa"/>
            <w:gridSpan w:val="4"/>
          </w:tcPr>
          <w:p w:rsidR="00E66F6D" w:rsidRDefault="00E66F6D" w:rsidP="00566884">
            <w:r>
              <w:t>Mental Prowess</w:t>
            </w:r>
          </w:p>
        </w:tc>
        <w:tc>
          <w:tcPr>
            <w:tcW w:w="1654" w:type="dxa"/>
            <w:gridSpan w:val="5"/>
          </w:tcPr>
          <w:p w:rsidR="00E66F6D" w:rsidRDefault="00E66F6D" w:rsidP="00566884">
            <w:r>
              <w:t>Spirituality</w:t>
            </w:r>
          </w:p>
        </w:tc>
        <w:tc>
          <w:tcPr>
            <w:tcW w:w="1622" w:type="dxa"/>
            <w:gridSpan w:val="4"/>
          </w:tcPr>
          <w:p w:rsidR="00E66F6D" w:rsidRDefault="00E66F6D" w:rsidP="00566884">
            <w:r>
              <w:t>Eloquence</w:t>
            </w:r>
          </w:p>
        </w:tc>
        <w:tc>
          <w:tcPr>
            <w:tcW w:w="1574" w:type="dxa"/>
            <w:gridSpan w:val="4"/>
          </w:tcPr>
          <w:p w:rsidR="00E66F6D" w:rsidRDefault="00E66F6D" w:rsidP="00566884">
            <w:r>
              <w:t>Coordination</w:t>
            </w:r>
          </w:p>
        </w:tc>
      </w:tr>
      <w:tr w:rsidR="00E66F6D">
        <w:tc>
          <w:tcPr>
            <w:tcW w:w="1683" w:type="dxa"/>
            <w:gridSpan w:val="4"/>
          </w:tcPr>
          <w:p w:rsidR="00E66F6D" w:rsidRDefault="00E66F6D" w:rsidP="00566884">
            <w:r>
              <w:t>Health</w:t>
            </w:r>
          </w:p>
        </w:tc>
        <w:tc>
          <w:tcPr>
            <w:tcW w:w="1603" w:type="dxa"/>
            <w:gridSpan w:val="4"/>
          </w:tcPr>
          <w:p w:rsidR="00E66F6D" w:rsidRDefault="00E66F6D" w:rsidP="00566884">
            <w:r>
              <w:t>Spirae</w:t>
            </w:r>
          </w:p>
        </w:tc>
        <w:tc>
          <w:tcPr>
            <w:tcW w:w="1654" w:type="dxa"/>
            <w:gridSpan w:val="5"/>
          </w:tcPr>
          <w:p w:rsidR="00E66F6D" w:rsidRDefault="00E66F6D" w:rsidP="00566884">
            <w:r>
              <w:t>Experience</w:t>
            </w:r>
          </w:p>
        </w:tc>
        <w:tc>
          <w:tcPr>
            <w:tcW w:w="1622" w:type="dxa"/>
            <w:gridSpan w:val="4"/>
          </w:tcPr>
          <w:p w:rsidR="00E66F6D" w:rsidRDefault="00E66F6D" w:rsidP="00566884">
            <w:r>
              <w:t>Level</w:t>
            </w:r>
          </w:p>
        </w:tc>
        <w:tc>
          <w:tcPr>
            <w:tcW w:w="1574" w:type="dxa"/>
            <w:gridSpan w:val="4"/>
          </w:tcPr>
          <w:p w:rsidR="00E66F6D" w:rsidRDefault="00E66F6D" w:rsidP="00566884">
            <w:r>
              <w:t>Gender</w:t>
            </w:r>
          </w:p>
        </w:tc>
      </w:tr>
      <w:tr w:rsidR="00E66F6D">
        <w:tc>
          <w:tcPr>
            <w:tcW w:w="4158" w:type="dxa"/>
            <w:gridSpan w:val="11"/>
          </w:tcPr>
          <w:p w:rsidR="00E66F6D" w:rsidRDefault="00E66F6D" w:rsidP="00566884">
            <w:r>
              <w:lastRenderedPageBreak/>
              <w:t>Avoidance</w:t>
            </w:r>
          </w:p>
        </w:tc>
        <w:tc>
          <w:tcPr>
            <w:tcW w:w="3978" w:type="dxa"/>
            <w:gridSpan w:val="10"/>
          </w:tcPr>
          <w:p w:rsidR="00E66F6D" w:rsidRDefault="00E66F6D" w:rsidP="00566884">
            <w:r>
              <w:t>Hit</w:t>
            </w:r>
          </w:p>
        </w:tc>
      </w:tr>
      <w:tr w:rsidR="00E66F6D">
        <w:tc>
          <w:tcPr>
            <w:tcW w:w="8136" w:type="dxa"/>
            <w:gridSpan w:val="21"/>
          </w:tcPr>
          <w:p w:rsidR="00E66F6D" w:rsidRDefault="00E66F6D" w:rsidP="00566884">
            <w:r>
              <w:t>Denarii</w:t>
            </w:r>
          </w:p>
        </w:tc>
      </w:tr>
      <w:tr w:rsidR="00E66F6D">
        <w:tc>
          <w:tcPr>
            <w:tcW w:w="1683" w:type="dxa"/>
            <w:gridSpan w:val="4"/>
            <w:tcBorders>
              <w:bottom w:val="single" w:sz="4" w:space="0" w:color="000000" w:themeColor="text1"/>
            </w:tcBorders>
          </w:tcPr>
          <w:p w:rsidR="00E66F6D" w:rsidRDefault="00E66F6D" w:rsidP="00566884">
            <w:r>
              <w:t>Boss</w:t>
            </w:r>
          </w:p>
        </w:tc>
        <w:tc>
          <w:tcPr>
            <w:tcW w:w="1603" w:type="dxa"/>
            <w:gridSpan w:val="4"/>
            <w:tcBorders>
              <w:bottom w:val="single" w:sz="4" w:space="0" w:color="000000" w:themeColor="text1"/>
            </w:tcBorders>
          </w:tcPr>
          <w:p w:rsidR="00E66F6D" w:rsidRDefault="00E66F6D" w:rsidP="00566884">
            <w:r>
              <w:t>Dmg Res</w:t>
            </w:r>
          </w:p>
        </w:tc>
        <w:tc>
          <w:tcPr>
            <w:tcW w:w="1654" w:type="dxa"/>
            <w:gridSpan w:val="5"/>
            <w:tcBorders>
              <w:bottom w:val="single" w:sz="4" w:space="0" w:color="000000" w:themeColor="text1"/>
            </w:tcBorders>
          </w:tcPr>
          <w:p w:rsidR="00E66F6D" w:rsidRDefault="00E66F6D" w:rsidP="00566884">
            <w:r>
              <w:t>Cold Res</w:t>
            </w:r>
          </w:p>
        </w:tc>
        <w:tc>
          <w:tcPr>
            <w:tcW w:w="1622" w:type="dxa"/>
            <w:gridSpan w:val="4"/>
            <w:tcBorders>
              <w:bottom w:val="single" w:sz="4" w:space="0" w:color="000000" w:themeColor="text1"/>
            </w:tcBorders>
          </w:tcPr>
          <w:p w:rsidR="00E66F6D" w:rsidRDefault="00E66F6D" w:rsidP="00566884">
            <w:r>
              <w:t>Heat Res</w:t>
            </w:r>
          </w:p>
        </w:tc>
        <w:tc>
          <w:tcPr>
            <w:tcW w:w="1574" w:type="dxa"/>
            <w:gridSpan w:val="4"/>
            <w:tcBorders>
              <w:bottom w:val="single" w:sz="4" w:space="0" w:color="000000" w:themeColor="text1"/>
            </w:tcBorders>
          </w:tcPr>
          <w:p w:rsidR="00E66F6D" w:rsidRDefault="00E66F6D" w:rsidP="00566884">
            <w:r>
              <w:t>Magic Res</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E66F6D" w:rsidP="00566884">
            <w:r>
              <w:t>ID#1</w:t>
            </w:r>
          </w:p>
        </w:tc>
        <w:tc>
          <w:tcPr>
            <w:tcW w:w="421" w:type="dxa"/>
          </w:tcPr>
          <w:p w:rsidR="00E66F6D" w:rsidRDefault="00E66F6D" w:rsidP="00566884">
            <w:r>
              <w:t>%</w:t>
            </w:r>
          </w:p>
        </w:tc>
        <w:tc>
          <w:tcPr>
            <w:tcW w:w="421" w:type="dxa"/>
          </w:tcPr>
          <w:p w:rsidR="00E66F6D" w:rsidRDefault="00E66F6D" w:rsidP="00566884"/>
        </w:tc>
        <w:tc>
          <w:tcPr>
            <w:tcW w:w="421" w:type="dxa"/>
          </w:tcPr>
          <w:p w:rsidR="00E66F6D" w:rsidRDefault="00E66F6D" w:rsidP="00566884"/>
        </w:tc>
        <w:tc>
          <w:tcPr>
            <w:tcW w:w="400" w:type="dxa"/>
          </w:tcPr>
          <w:p w:rsidR="00E66F6D" w:rsidRDefault="00E66F6D" w:rsidP="00566884">
            <w:r>
              <w:t>ID#2</w:t>
            </w:r>
          </w:p>
        </w:tc>
        <w:tc>
          <w:tcPr>
            <w:tcW w:w="401" w:type="dxa"/>
          </w:tcPr>
          <w:p w:rsidR="00E66F6D" w:rsidRDefault="00E66F6D" w:rsidP="00566884">
            <w:r>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E66F6D" w:rsidP="00566884">
            <w:r>
              <w:t>Id#1</w:t>
            </w:r>
          </w:p>
        </w:tc>
        <w:tc>
          <w:tcPr>
            <w:tcW w:w="842" w:type="dxa"/>
            <w:gridSpan w:val="2"/>
          </w:tcPr>
          <w:p w:rsidR="00E66F6D" w:rsidRDefault="00E66F6D" w:rsidP="00566884">
            <w:r>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E66F6D" w:rsidP="00566884">
            <w:r>
              <w:t>MatId</w:t>
            </w:r>
          </w:p>
        </w:tc>
        <w:tc>
          <w:tcPr>
            <w:tcW w:w="842" w:type="dxa"/>
            <w:gridSpan w:val="2"/>
          </w:tcPr>
          <w:p w:rsidR="00E66F6D" w:rsidRDefault="00E66F6D" w:rsidP="00566884">
            <w:r>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p>
        </w:tc>
      </w:tr>
      <w:tr w:rsidR="00E66F6D">
        <w:tc>
          <w:tcPr>
            <w:tcW w:w="4158" w:type="dxa"/>
            <w:gridSpan w:val="11"/>
          </w:tcPr>
          <w:p w:rsidR="00E66F6D" w:rsidRDefault="00E66F6D" w:rsidP="00566884">
            <w:r>
              <w:t>Short Name (Single)</w:t>
            </w:r>
          </w:p>
        </w:tc>
        <w:tc>
          <w:tcPr>
            <w:tcW w:w="3978" w:type="dxa"/>
            <w:gridSpan w:val="10"/>
          </w:tcPr>
          <w:p w:rsidR="00E66F6D" w:rsidRDefault="00E66F6D" w:rsidP="00566884">
            <w:r>
              <w:t>Short Name (Plural)</w:t>
            </w:r>
          </w:p>
        </w:tc>
      </w:tr>
      <w:tr w:rsidR="00E66F6D">
        <w:tc>
          <w:tcPr>
            <w:tcW w:w="8136" w:type="dxa"/>
            <w:gridSpan w:val="21"/>
          </w:tcPr>
          <w:p w:rsidR="00E66F6D" w:rsidRDefault="00E66F6D" w:rsidP="00566884">
            <w:r>
              <w:t>Description</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E66F6D" w:rsidP="00566884">
            <w:r>
              <w:t>Fitness</w:t>
            </w:r>
          </w:p>
        </w:tc>
        <w:tc>
          <w:tcPr>
            <w:tcW w:w="1603" w:type="dxa"/>
            <w:gridSpan w:val="4"/>
          </w:tcPr>
          <w:p w:rsidR="00E66F6D" w:rsidRDefault="00E66F6D" w:rsidP="00566884">
            <w:r>
              <w:t>Mental Prowess</w:t>
            </w:r>
          </w:p>
        </w:tc>
        <w:tc>
          <w:tcPr>
            <w:tcW w:w="1654" w:type="dxa"/>
            <w:gridSpan w:val="5"/>
          </w:tcPr>
          <w:p w:rsidR="00E66F6D" w:rsidRDefault="00E66F6D" w:rsidP="00566884">
            <w:r>
              <w:t>Spirituality</w:t>
            </w:r>
          </w:p>
        </w:tc>
        <w:tc>
          <w:tcPr>
            <w:tcW w:w="1622" w:type="dxa"/>
            <w:gridSpan w:val="4"/>
          </w:tcPr>
          <w:p w:rsidR="00E66F6D" w:rsidRDefault="00E66F6D" w:rsidP="00566884">
            <w:r>
              <w:t>Eloquence</w:t>
            </w:r>
          </w:p>
        </w:tc>
        <w:tc>
          <w:tcPr>
            <w:tcW w:w="1574" w:type="dxa"/>
            <w:gridSpan w:val="4"/>
          </w:tcPr>
          <w:p w:rsidR="00E66F6D" w:rsidRDefault="00E66F6D" w:rsidP="00566884">
            <w:r>
              <w:t>Coordination</w:t>
            </w:r>
          </w:p>
        </w:tc>
      </w:tr>
      <w:tr w:rsidR="00E66F6D">
        <w:tc>
          <w:tcPr>
            <w:tcW w:w="1683" w:type="dxa"/>
            <w:gridSpan w:val="4"/>
          </w:tcPr>
          <w:p w:rsidR="00E66F6D" w:rsidRDefault="00E66F6D" w:rsidP="00566884">
            <w:r>
              <w:t>Health</w:t>
            </w:r>
          </w:p>
        </w:tc>
        <w:tc>
          <w:tcPr>
            <w:tcW w:w="1603" w:type="dxa"/>
            <w:gridSpan w:val="4"/>
          </w:tcPr>
          <w:p w:rsidR="00E66F6D" w:rsidRDefault="00E66F6D" w:rsidP="00566884">
            <w:r>
              <w:t>Spirae</w:t>
            </w:r>
          </w:p>
        </w:tc>
        <w:tc>
          <w:tcPr>
            <w:tcW w:w="1654" w:type="dxa"/>
            <w:gridSpan w:val="5"/>
          </w:tcPr>
          <w:p w:rsidR="00E66F6D" w:rsidRDefault="00E66F6D" w:rsidP="00566884">
            <w:r>
              <w:t>Experience</w:t>
            </w:r>
          </w:p>
        </w:tc>
        <w:tc>
          <w:tcPr>
            <w:tcW w:w="1622" w:type="dxa"/>
            <w:gridSpan w:val="4"/>
          </w:tcPr>
          <w:p w:rsidR="00E66F6D" w:rsidRDefault="00E66F6D" w:rsidP="00566884">
            <w:r>
              <w:t>Level</w:t>
            </w:r>
          </w:p>
        </w:tc>
        <w:tc>
          <w:tcPr>
            <w:tcW w:w="1574" w:type="dxa"/>
            <w:gridSpan w:val="4"/>
          </w:tcPr>
          <w:p w:rsidR="00E66F6D" w:rsidRDefault="00E66F6D" w:rsidP="00566884">
            <w:r>
              <w:t>Gender</w:t>
            </w:r>
          </w:p>
        </w:tc>
      </w:tr>
      <w:tr w:rsidR="00E66F6D">
        <w:tc>
          <w:tcPr>
            <w:tcW w:w="4158" w:type="dxa"/>
            <w:gridSpan w:val="11"/>
          </w:tcPr>
          <w:p w:rsidR="00E66F6D" w:rsidRDefault="00E66F6D" w:rsidP="00566884">
            <w:r>
              <w:t>Avoidance</w:t>
            </w:r>
          </w:p>
        </w:tc>
        <w:tc>
          <w:tcPr>
            <w:tcW w:w="3978" w:type="dxa"/>
            <w:gridSpan w:val="10"/>
          </w:tcPr>
          <w:p w:rsidR="00E66F6D" w:rsidRDefault="00E66F6D" w:rsidP="00566884">
            <w:r>
              <w:t>Hit</w:t>
            </w:r>
          </w:p>
        </w:tc>
      </w:tr>
      <w:tr w:rsidR="00E66F6D">
        <w:tc>
          <w:tcPr>
            <w:tcW w:w="8136" w:type="dxa"/>
            <w:gridSpan w:val="21"/>
          </w:tcPr>
          <w:p w:rsidR="00E66F6D" w:rsidRDefault="00E66F6D" w:rsidP="00566884">
            <w:r>
              <w:t>Denarii</w:t>
            </w:r>
          </w:p>
        </w:tc>
      </w:tr>
      <w:tr w:rsidR="00E66F6D">
        <w:tc>
          <w:tcPr>
            <w:tcW w:w="1683" w:type="dxa"/>
            <w:gridSpan w:val="4"/>
            <w:tcBorders>
              <w:bottom w:val="single" w:sz="4" w:space="0" w:color="000000" w:themeColor="text1"/>
            </w:tcBorders>
          </w:tcPr>
          <w:p w:rsidR="00E66F6D" w:rsidRDefault="00E66F6D" w:rsidP="00566884">
            <w:r>
              <w:t>Boss</w:t>
            </w:r>
          </w:p>
        </w:tc>
        <w:tc>
          <w:tcPr>
            <w:tcW w:w="1603" w:type="dxa"/>
            <w:gridSpan w:val="4"/>
            <w:tcBorders>
              <w:bottom w:val="single" w:sz="4" w:space="0" w:color="000000" w:themeColor="text1"/>
            </w:tcBorders>
          </w:tcPr>
          <w:p w:rsidR="00E66F6D" w:rsidRDefault="00E66F6D" w:rsidP="00566884">
            <w:r>
              <w:t>Dmg Res</w:t>
            </w:r>
          </w:p>
        </w:tc>
        <w:tc>
          <w:tcPr>
            <w:tcW w:w="1654" w:type="dxa"/>
            <w:gridSpan w:val="5"/>
            <w:tcBorders>
              <w:bottom w:val="single" w:sz="4" w:space="0" w:color="000000" w:themeColor="text1"/>
            </w:tcBorders>
          </w:tcPr>
          <w:p w:rsidR="00E66F6D" w:rsidRDefault="00E66F6D" w:rsidP="00566884">
            <w:r>
              <w:t>Cold Res</w:t>
            </w:r>
          </w:p>
        </w:tc>
        <w:tc>
          <w:tcPr>
            <w:tcW w:w="1622" w:type="dxa"/>
            <w:gridSpan w:val="4"/>
            <w:tcBorders>
              <w:bottom w:val="single" w:sz="4" w:space="0" w:color="000000" w:themeColor="text1"/>
            </w:tcBorders>
          </w:tcPr>
          <w:p w:rsidR="00E66F6D" w:rsidRDefault="00E66F6D" w:rsidP="00566884">
            <w:r>
              <w:t>Heat Res</w:t>
            </w:r>
          </w:p>
        </w:tc>
        <w:tc>
          <w:tcPr>
            <w:tcW w:w="1574" w:type="dxa"/>
            <w:gridSpan w:val="4"/>
            <w:tcBorders>
              <w:bottom w:val="single" w:sz="4" w:space="0" w:color="000000" w:themeColor="text1"/>
            </w:tcBorders>
          </w:tcPr>
          <w:p w:rsidR="00E66F6D" w:rsidRDefault="00E66F6D" w:rsidP="00566884">
            <w:r>
              <w:t>Magic Res</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E66F6D" w:rsidP="00566884">
            <w:r>
              <w:t>ID#1</w:t>
            </w:r>
          </w:p>
        </w:tc>
        <w:tc>
          <w:tcPr>
            <w:tcW w:w="421" w:type="dxa"/>
          </w:tcPr>
          <w:p w:rsidR="00E66F6D" w:rsidRDefault="00E66F6D" w:rsidP="00566884">
            <w:r>
              <w:t>%</w:t>
            </w:r>
          </w:p>
        </w:tc>
        <w:tc>
          <w:tcPr>
            <w:tcW w:w="421" w:type="dxa"/>
          </w:tcPr>
          <w:p w:rsidR="00E66F6D" w:rsidRDefault="00E66F6D" w:rsidP="00566884"/>
        </w:tc>
        <w:tc>
          <w:tcPr>
            <w:tcW w:w="421" w:type="dxa"/>
          </w:tcPr>
          <w:p w:rsidR="00E66F6D" w:rsidRDefault="00E66F6D" w:rsidP="00566884"/>
        </w:tc>
        <w:tc>
          <w:tcPr>
            <w:tcW w:w="400" w:type="dxa"/>
          </w:tcPr>
          <w:p w:rsidR="00E66F6D" w:rsidRDefault="00E66F6D" w:rsidP="00566884">
            <w:r>
              <w:t>ID#2</w:t>
            </w:r>
          </w:p>
        </w:tc>
        <w:tc>
          <w:tcPr>
            <w:tcW w:w="401" w:type="dxa"/>
          </w:tcPr>
          <w:p w:rsidR="00E66F6D" w:rsidRDefault="00E66F6D" w:rsidP="00566884">
            <w:r>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E66F6D" w:rsidP="00566884">
            <w:r>
              <w:t>Id#1</w:t>
            </w:r>
          </w:p>
        </w:tc>
        <w:tc>
          <w:tcPr>
            <w:tcW w:w="842" w:type="dxa"/>
            <w:gridSpan w:val="2"/>
          </w:tcPr>
          <w:p w:rsidR="00E66F6D" w:rsidRDefault="00E66F6D" w:rsidP="00566884">
            <w:r>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E66F6D" w:rsidP="00566884">
            <w:r>
              <w:t>MatId</w:t>
            </w:r>
          </w:p>
        </w:tc>
        <w:tc>
          <w:tcPr>
            <w:tcW w:w="842" w:type="dxa"/>
            <w:gridSpan w:val="2"/>
          </w:tcPr>
          <w:p w:rsidR="00E66F6D" w:rsidRDefault="00E66F6D" w:rsidP="00566884">
            <w:r>
              <w:t>%</w:t>
            </w:r>
          </w:p>
        </w:tc>
        <w:tc>
          <w:tcPr>
            <w:tcW w:w="6453" w:type="dxa"/>
            <w:gridSpan w:val="17"/>
            <w:shd w:val="solid" w:color="auto" w:fill="auto"/>
          </w:tcPr>
          <w:p w:rsidR="00E66F6D" w:rsidRDefault="00E66F6D" w:rsidP="00566884"/>
        </w:tc>
      </w:tr>
      <w:tr w:rsidR="00E66F6D" w:rsidRPr="00D36381">
        <w:tc>
          <w:tcPr>
            <w:tcW w:w="8136" w:type="dxa"/>
            <w:gridSpan w:val="21"/>
            <w:shd w:val="clear" w:color="auto" w:fill="FF0000"/>
          </w:tcPr>
          <w:p w:rsidR="00E66F6D" w:rsidRPr="00D36381" w:rsidRDefault="00E66F6D" w:rsidP="00566884"/>
        </w:tc>
      </w:tr>
      <w:tr w:rsidR="00E66F6D">
        <w:tc>
          <w:tcPr>
            <w:tcW w:w="8136" w:type="dxa"/>
            <w:gridSpan w:val="21"/>
          </w:tcPr>
          <w:p w:rsidR="00E66F6D" w:rsidRDefault="00E66F6D" w:rsidP="00566884">
            <w:r>
              <w:t>&lt;Image&gt;</w:t>
            </w:r>
          </w:p>
        </w:tc>
      </w:tr>
      <w:tr w:rsidR="00E66F6D">
        <w:tc>
          <w:tcPr>
            <w:tcW w:w="8136" w:type="dxa"/>
            <w:gridSpan w:val="21"/>
          </w:tcPr>
          <w:p w:rsidR="00E66F6D" w:rsidRDefault="00E66F6D" w:rsidP="00566884">
            <w:r>
              <w:t>NPC ID #</w:t>
            </w:r>
          </w:p>
        </w:tc>
      </w:tr>
      <w:tr w:rsidR="00E66F6D">
        <w:tc>
          <w:tcPr>
            <w:tcW w:w="4158" w:type="dxa"/>
            <w:gridSpan w:val="11"/>
          </w:tcPr>
          <w:p w:rsidR="00E66F6D" w:rsidRDefault="00E66F6D" w:rsidP="00566884">
            <w:r>
              <w:t>Short Name (Single)</w:t>
            </w:r>
          </w:p>
        </w:tc>
        <w:tc>
          <w:tcPr>
            <w:tcW w:w="3978" w:type="dxa"/>
            <w:gridSpan w:val="10"/>
          </w:tcPr>
          <w:p w:rsidR="00E66F6D" w:rsidRDefault="00E66F6D" w:rsidP="00566884">
            <w:r>
              <w:t>Short Name (Plural)</w:t>
            </w:r>
          </w:p>
        </w:tc>
      </w:tr>
      <w:tr w:rsidR="00E66F6D">
        <w:tc>
          <w:tcPr>
            <w:tcW w:w="8136" w:type="dxa"/>
            <w:gridSpan w:val="21"/>
          </w:tcPr>
          <w:p w:rsidR="00E66F6D" w:rsidRDefault="00E66F6D" w:rsidP="00566884">
            <w:r>
              <w:t>Description</w:t>
            </w:r>
          </w:p>
        </w:tc>
      </w:tr>
      <w:tr w:rsidR="00E66F6D">
        <w:tc>
          <w:tcPr>
            <w:tcW w:w="8136" w:type="dxa"/>
            <w:gridSpan w:val="21"/>
          </w:tcPr>
          <w:p w:rsidR="00E66F6D" w:rsidRDefault="00E66F6D" w:rsidP="00566884">
            <w:r>
              <w:t>Image File Location</w:t>
            </w:r>
          </w:p>
        </w:tc>
      </w:tr>
      <w:tr w:rsidR="00E66F6D">
        <w:tc>
          <w:tcPr>
            <w:tcW w:w="1683" w:type="dxa"/>
            <w:gridSpan w:val="4"/>
          </w:tcPr>
          <w:p w:rsidR="00E66F6D" w:rsidRDefault="00E66F6D" w:rsidP="00566884">
            <w:r>
              <w:lastRenderedPageBreak/>
              <w:t>Fitness</w:t>
            </w:r>
          </w:p>
        </w:tc>
        <w:tc>
          <w:tcPr>
            <w:tcW w:w="1603" w:type="dxa"/>
            <w:gridSpan w:val="4"/>
          </w:tcPr>
          <w:p w:rsidR="00E66F6D" w:rsidRDefault="00E66F6D" w:rsidP="00566884">
            <w:r>
              <w:t>Mental Prowess</w:t>
            </w:r>
          </w:p>
        </w:tc>
        <w:tc>
          <w:tcPr>
            <w:tcW w:w="1654" w:type="dxa"/>
            <w:gridSpan w:val="5"/>
          </w:tcPr>
          <w:p w:rsidR="00E66F6D" w:rsidRDefault="00E66F6D" w:rsidP="00566884">
            <w:r>
              <w:t>Spirituality</w:t>
            </w:r>
          </w:p>
        </w:tc>
        <w:tc>
          <w:tcPr>
            <w:tcW w:w="1622" w:type="dxa"/>
            <w:gridSpan w:val="4"/>
          </w:tcPr>
          <w:p w:rsidR="00E66F6D" w:rsidRDefault="00E66F6D" w:rsidP="00566884">
            <w:r>
              <w:t>Eloquence</w:t>
            </w:r>
          </w:p>
        </w:tc>
        <w:tc>
          <w:tcPr>
            <w:tcW w:w="1574" w:type="dxa"/>
            <w:gridSpan w:val="4"/>
          </w:tcPr>
          <w:p w:rsidR="00E66F6D" w:rsidRDefault="00E66F6D" w:rsidP="00566884">
            <w:r>
              <w:t>Coordination</w:t>
            </w:r>
          </w:p>
        </w:tc>
      </w:tr>
      <w:tr w:rsidR="00E66F6D">
        <w:tc>
          <w:tcPr>
            <w:tcW w:w="1683" w:type="dxa"/>
            <w:gridSpan w:val="4"/>
          </w:tcPr>
          <w:p w:rsidR="00E66F6D" w:rsidRDefault="00E66F6D" w:rsidP="00566884">
            <w:r>
              <w:t>Health</w:t>
            </w:r>
          </w:p>
        </w:tc>
        <w:tc>
          <w:tcPr>
            <w:tcW w:w="1603" w:type="dxa"/>
            <w:gridSpan w:val="4"/>
          </w:tcPr>
          <w:p w:rsidR="00E66F6D" w:rsidRDefault="00E66F6D" w:rsidP="00566884">
            <w:r>
              <w:t>Spirae</w:t>
            </w:r>
          </w:p>
        </w:tc>
        <w:tc>
          <w:tcPr>
            <w:tcW w:w="1654" w:type="dxa"/>
            <w:gridSpan w:val="5"/>
          </w:tcPr>
          <w:p w:rsidR="00E66F6D" w:rsidRDefault="00E66F6D" w:rsidP="00566884">
            <w:r>
              <w:t>Experience</w:t>
            </w:r>
          </w:p>
        </w:tc>
        <w:tc>
          <w:tcPr>
            <w:tcW w:w="1622" w:type="dxa"/>
            <w:gridSpan w:val="4"/>
          </w:tcPr>
          <w:p w:rsidR="00E66F6D" w:rsidRDefault="00E66F6D" w:rsidP="00566884">
            <w:r>
              <w:t>Level</w:t>
            </w:r>
          </w:p>
        </w:tc>
        <w:tc>
          <w:tcPr>
            <w:tcW w:w="1574" w:type="dxa"/>
            <w:gridSpan w:val="4"/>
          </w:tcPr>
          <w:p w:rsidR="00E66F6D" w:rsidRDefault="00E66F6D" w:rsidP="00566884">
            <w:r>
              <w:t>Gender</w:t>
            </w:r>
          </w:p>
        </w:tc>
      </w:tr>
      <w:tr w:rsidR="00E66F6D">
        <w:tc>
          <w:tcPr>
            <w:tcW w:w="4158" w:type="dxa"/>
            <w:gridSpan w:val="11"/>
          </w:tcPr>
          <w:p w:rsidR="00E66F6D" w:rsidRDefault="00E66F6D" w:rsidP="00566884">
            <w:r>
              <w:t>Avoidance</w:t>
            </w:r>
          </w:p>
        </w:tc>
        <w:tc>
          <w:tcPr>
            <w:tcW w:w="3978" w:type="dxa"/>
            <w:gridSpan w:val="10"/>
          </w:tcPr>
          <w:p w:rsidR="00E66F6D" w:rsidRDefault="00E66F6D" w:rsidP="00566884">
            <w:r>
              <w:t>Hit</w:t>
            </w:r>
          </w:p>
        </w:tc>
      </w:tr>
      <w:tr w:rsidR="00E66F6D">
        <w:tc>
          <w:tcPr>
            <w:tcW w:w="8136" w:type="dxa"/>
            <w:gridSpan w:val="21"/>
          </w:tcPr>
          <w:p w:rsidR="00E66F6D" w:rsidRDefault="00E66F6D" w:rsidP="00566884">
            <w:r>
              <w:t>Denarii</w:t>
            </w:r>
          </w:p>
        </w:tc>
      </w:tr>
      <w:tr w:rsidR="00E66F6D">
        <w:tc>
          <w:tcPr>
            <w:tcW w:w="1683" w:type="dxa"/>
            <w:gridSpan w:val="4"/>
            <w:tcBorders>
              <w:bottom w:val="single" w:sz="4" w:space="0" w:color="000000" w:themeColor="text1"/>
            </w:tcBorders>
          </w:tcPr>
          <w:p w:rsidR="00E66F6D" w:rsidRDefault="00E66F6D" w:rsidP="00566884">
            <w:r>
              <w:t>Boss</w:t>
            </w:r>
          </w:p>
        </w:tc>
        <w:tc>
          <w:tcPr>
            <w:tcW w:w="1603" w:type="dxa"/>
            <w:gridSpan w:val="4"/>
            <w:tcBorders>
              <w:bottom w:val="single" w:sz="4" w:space="0" w:color="000000" w:themeColor="text1"/>
            </w:tcBorders>
          </w:tcPr>
          <w:p w:rsidR="00E66F6D" w:rsidRDefault="00E66F6D" w:rsidP="00566884">
            <w:r>
              <w:t>Dmg Res</w:t>
            </w:r>
          </w:p>
        </w:tc>
        <w:tc>
          <w:tcPr>
            <w:tcW w:w="1654" w:type="dxa"/>
            <w:gridSpan w:val="5"/>
            <w:tcBorders>
              <w:bottom w:val="single" w:sz="4" w:space="0" w:color="000000" w:themeColor="text1"/>
            </w:tcBorders>
          </w:tcPr>
          <w:p w:rsidR="00E66F6D" w:rsidRDefault="00E66F6D" w:rsidP="00566884">
            <w:r>
              <w:t>Cold Res</w:t>
            </w:r>
          </w:p>
        </w:tc>
        <w:tc>
          <w:tcPr>
            <w:tcW w:w="1622" w:type="dxa"/>
            <w:gridSpan w:val="4"/>
            <w:tcBorders>
              <w:bottom w:val="single" w:sz="4" w:space="0" w:color="000000" w:themeColor="text1"/>
            </w:tcBorders>
          </w:tcPr>
          <w:p w:rsidR="00E66F6D" w:rsidRDefault="00E66F6D" w:rsidP="00566884">
            <w:r>
              <w:t>Heat Res</w:t>
            </w:r>
          </w:p>
        </w:tc>
        <w:tc>
          <w:tcPr>
            <w:tcW w:w="1574" w:type="dxa"/>
            <w:gridSpan w:val="4"/>
            <w:tcBorders>
              <w:bottom w:val="single" w:sz="4" w:space="0" w:color="000000" w:themeColor="text1"/>
            </w:tcBorders>
          </w:tcPr>
          <w:p w:rsidR="00E66F6D" w:rsidRDefault="00E66F6D" w:rsidP="00566884">
            <w:r>
              <w:t>Magic Res</w:t>
            </w:r>
          </w:p>
        </w:tc>
      </w:tr>
      <w:tr w:rsidR="00E66F6D">
        <w:tc>
          <w:tcPr>
            <w:tcW w:w="8136" w:type="dxa"/>
            <w:gridSpan w:val="21"/>
            <w:shd w:val="clear" w:color="auto" w:fill="DAEEF3" w:themeFill="accent5" w:themeFillTint="33"/>
          </w:tcPr>
          <w:p w:rsidR="00E66F6D" w:rsidRDefault="00E66F6D" w:rsidP="00566884">
            <w:pPr>
              <w:jc w:val="center"/>
            </w:pPr>
            <w:r>
              <w:t>Skill / Spell</w:t>
            </w:r>
          </w:p>
        </w:tc>
      </w:tr>
      <w:tr w:rsidR="00E66F6D">
        <w:tc>
          <w:tcPr>
            <w:tcW w:w="420" w:type="dxa"/>
          </w:tcPr>
          <w:p w:rsidR="00E66F6D" w:rsidRDefault="00E66F6D" w:rsidP="00566884">
            <w:r>
              <w:t>ID#1</w:t>
            </w:r>
          </w:p>
        </w:tc>
        <w:tc>
          <w:tcPr>
            <w:tcW w:w="421" w:type="dxa"/>
          </w:tcPr>
          <w:p w:rsidR="00E66F6D" w:rsidRDefault="00E66F6D" w:rsidP="00566884">
            <w:r>
              <w:t>%</w:t>
            </w:r>
          </w:p>
        </w:tc>
        <w:tc>
          <w:tcPr>
            <w:tcW w:w="421" w:type="dxa"/>
          </w:tcPr>
          <w:p w:rsidR="00E66F6D" w:rsidRDefault="00E66F6D" w:rsidP="00566884"/>
        </w:tc>
        <w:tc>
          <w:tcPr>
            <w:tcW w:w="421" w:type="dxa"/>
          </w:tcPr>
          <w:p w:rsidR="00E66F6D" w:rsidRDefault="00E66F6D" w:rsidP="00566884"/>
        </w:tc>
        <w:tc>
          <w:tcPr>
            <w:tcW w:w="400" w:type="dxa"/>
          </w:tcPr>
          <w:p w:rsidR="00E66F6D" w:rsidRDefault="00E66F6D" w:rsidP="00566884">
            <w:r>
              <w:t>ID#2</w:t>
            </w:r>
          </w:p>
        </w:tc>
        <w:tc>
          <w:tcPr>
            <w:tcW w:w="401" w:type="dxa"/>
          </w:tcPr>
          <w:p w:rsidR="00E66F6D" w:rsidRDefault="00E66F6D" w:rsidP="00566884">
            <w:r>
              <w:t>%</w:t>
            </w:r>
          </w:p>
        </w:tc>
        <w:tc>
          <w:tcPr>
            <w:tcW w:w="401" w:type="dxa"/>
          </w:tcPr>
          <w:p w:rsidR="00E66F6D" w:rsidRDefault="00E66F6D" w:rsidP="00566884"/>
        </w:tc>
        <w:tc>
          <w:tcPr>
            <w:tcW w:w="401" w:type="dxa"/>
          </w:tcPr>
          <w:p w:rsidR="00E66F6D" w:rsidRDefault="00E66F6D" w:rsidP="00566884"/>
        </w:tc>
        <w:tc>
          <w:tcPr>
            <w:tcW w:w="413" w:type="dxa"/>
          </w:tcPr>
          <w:p w:rsidR="00E66F6D" w:rsidRDefault="00E66F6D" w:rsidP="00566884">
            <w:r>
              <w:t>ID#3</w:t>
            </w:r>
          </w:p>
        </w:tc>
        <w:tc>
          <w:tcPr>
            <w:tcW w:w="414" w:type="dxa"/>
          </w:tcPr>
          <w:p w:rsidR="00E66F6D" w:rsidRDefault="00E66F6D" w:rsidP="00566884">
            <w:r>
              <w:t>%</w:t>
            </w:r>
          </w:p>
        </w:tc>
        <w:tc>
          <w:tcPr>
            <w:tcW w:w="413" w:type="dxa"/>
            <w:gridSpan w:val="2"/>
          </w:tcPr>
          <w:p w:rsidR="00E66F6D" w:rsidRDefault="00E66F6D" w:rsidP="00566884"/>
        </w:tc>
        <w:tc>
          <w:tcPr>
            <w:tcW w:w="414" w:type="dxa"/>
          </w:tcPr>
          <w:p w:rsidR="00E66F6D" w:rsidRDefault="00E66F6D" w:rsidP="00566884"/>
        </w:tc>
        <w:tc>
          <w:tcPr>
            <w:tcW w:w="405" w:type="dxa"/>
          </w:tcPr>
          <w:p w:rsidR="00E66F6D" w:rsidRDefault="00E66F6D" w:rsidP="00566884">
            <w:r>
              <w:t>ID#4</w:t>
            </w:r>
          </w:p>
        </w:tc>
        <w:tc>
          <w:tcPr>
            <w:tcW w:w="406" w:type="dxa"/>
          </w:tcPr>
          <w:p w:rsidR="00E66F6D" w:rsidRDefault="00E66F6D" w:rsidP="00566884">
            <w:r>
              <w:t>%</w:t>
            </w:r>
          </w:p>
        </w:tc>
        <w:tc>
          <w:tcPr>
            <w:tcW w:w="405" w:type="dxa"/>
          </w:tcPr>
          <w:p w:rsidR="00E66F6D" w:rsidRDefault="00E66F6D" w:rsidP="00566884"/>
        </w:tc>
        <w:tc>
          <w:tcPr>
            <w:tcW w:w="406" w:type="dxa"/>
          </w:tcPr>
          <w:p w:rsidR="00E66F6D" w:rsidRDefault="00E66F6D" w:rsidP="00566884"/>
        </w:tc>
        <w:tc>
          <w:tcPr>
            <w:tcW w:w="393" w:type="dxa"/>
          </w:tcPr>
          <w:p w:rsidR="00E66F6D" w:rsidRDefault="00E66F6D" w:rsidP="00566884">
            <w:r>
              <w:t>ID#5</w:t>
            </w:r>
          </w:p>
        </w:tc>
        <w:tc>
          <w:tcPr>
            <w:tcW w:w="394" w:type="dxa"/>
          </w:tcPr>
          <w:p w:rsidR="00E66F6D" w:rsidRDefault="00E66F6D" w:rsidP="00566884">
            <w:r>
              <w:t>%</w:t>
            </w:r>
          </w:p>
        </w:tc>
        <w:tc>
          <w:tcPr>
            <w:tcW w:w="393" w:type="dxa"/>
          </w:tcPr>
          <w:p w:rsidR="00E66F6D" w:rsidRDefault="00E66F6D" w:rsidP="00566884"/>
        </w:tc>
        <w:tc>
          <w:tcPr>
            <w:tcW w:w="394" w:type="dxa"/>
          </w:tcPr>
          <w:p w:rsidR="00E66F6D" w:rsidRDefault="00E66F6D" w:rsidP="00566884"/>
        </w:tc>
      </w:tr>
      <w:tr w:rsidR="00E66F6D">
        <w:tc>
          <w:tcPr>
            <w:tcW w:w="420" w:type="dxa"/>
            <w:tcBorders>
              <w:bottom w:val="single" w:sz="4" w:space="0" w:color="000000" w:themeColor="text1"/>
            </w:tcBorders>
          </w:tcPr>
          <w:p w:rsidR="00E66F6D" w:rsidRDefault="00E66F6D" w:rsidP="00566884">
            <w:r>
              <w:t>ID#6</w:t>
            </w:r>
          </w:p>
        </w:tc>
        <w:tc>
          <w:tcPr>
            <w:tcW w:w="421" w:type="dxa"/>
            <w:tcBorders>
              <w:bottom w:val="single" w:sz="4" w:space="0" w:color="000000" w:themeColor="text1"/>
            </w:tcBorders>
          </w:tcPr>
          <w:p w:rsidR="00E66F6D" w:rsidRDefault="00E66F6D" w:rsidP="00566884">
            <w:r>
              <w:t>%</w:t>
            </w:r>
          </w:p>
        </w:tc>
        <w:tc>
          <w:tcPr>
            <w:tcW w:w="421" w:type="dxa"/>
            <w:tcBorders>
              <w:bottom w:val="single" w:sz="4" w:space="0" w:color="000000" w:themeColor="text1"/>
            </w:tcBorders>
          </w:tcPr>
          <w:p w:rsidR="00E66F6D" w:rsidRDefault="00E66F6D" w:rsidP="00566884"/>
        </w:tc>
        <w:tc>
          <w:tcPr>
            <w:tcW w:w="421" w:type="dxa"/>
            <w:tcBorders>
              <w:bottom w:val="single" w:sz="4" w:space="0" w:color="000000" w:themeColor="text1"/>
            </w:tcBorders>
          </w:tcPr>
          <w:p w:rsidR="00E66F6D" w:rsidRDefault="00E66F6D" w:rsidP="00566884"/>
        </w:tc>
        <w:tc>
          <w:tcPr>
            <w:tcW w:w="400" w:type="dxa"/>
            <w:tcBorders>
              <w:bottom w:val="single" w:sz="4" w:space="0" w:color="000000" w:themeColor="text1"/>
            </w:tcBorders>
          </w:tcPr>
          <w:p w:rsidR="00E66F6D" w:rsidRDefault="00E66F6D" w:rsidP="00566884">
            <w:r>
              <w:t>ID#7</w:t>
            </w:r>
          </w:p>
        </w:tc>
        <w:tc>
          <w:tcPr>
            <w:tcW w:w="401" w:type="dxa"/>
            <w:tcBorders>
              <w:bottom w:val="single" w:sz="4" w:space="0" w:color="000000" w:themeColor="text1"/>
            </w:tcBorders>
          </w:tcPr>
          <w:p w:rsidR="00E66F6D" w:rsidRDefault="00E66F6D" w:rsidP="00566884">
            <w:r>
              <w:t>%</w:t>
            </w:r>
          </w:p>
        </w:tc>
        <w:tc>
          <w:tcPr>
            <w:tcW w:w="401" w:type="dxa"/>
            <w:tcBorders>
              <w:bottom w:val="single" w:sz="4" w:space="0" w:color="000000" w:themeColor="text1"/>
            </w:tcBorders>
          </w:tcPr>
          <w:p w:rsidR="00E66F6D" w:rsidRDefault="00E66F6D" w:rsidP="00566884"/>
        </w:tc>
        <w:tc>
          <w:tcPr>
            <w:tcW w:w="401" w:type="dxa"/>
            <w:tcBorders>
              <w:bottom w:val="single" w:sz="4" w:space="0" w:color="000000" w:themeColor="text1"/>
            </w:tcBorders>
          </w:tcPr>
          <w:p w:rsidR="00E66F6D" w:rsidRDefault="00E66F6D" w:rsidP="00566884"/>
        </w:tc>
        <w:tc>
          <w:tcPr>
            <w:tcW w:w="413" w:type="dxa"/>
            <w:tcBorders>
              <w:bottom w:val="single" w:sz="4" w:space="0" w:color="000000" w:themeColor="text1"/>
            </w:tcBorders>
          </w:tcPr>
          <w:p w:rsidR="00E66F6D" w:rsidRDefault="00E66F6D" w:rsidP="00566884">
            <w:r>
              <w:t>ID#8</w:t>
            </w:r>
          </w:p>
        </w:tc>
        <w:tc>
          <w:tcPr>
            <w:tcW w:w="414" w:type="dxa"/>
            <w:tcBorders>
              <w:bottom w:val="single" w:sz="4" w:space="0" w:color="000000" w:themeColor="text1"/>
            </w:tcBorders>
          </w:tcPr>
          <w:p w:rsidR="00E66F6D" w:rsidRDefault="00E66F6D" w:rsidP="00566884">
            <w:r>
              <w:t>%</w:t>
            </w:r>
          </w:p>
        </w:tc>
        <w:tc>
          <w:tcPr>
            <w:tcW w:w="413" w:type="dxa"/>
            <w:gridSpan w:val="2"/>
            <w:tcBorders>
              <w:bottom w:val="single" w:sz="4" w:space="0" w:color="000000" w:themeColor="text1"/>
            </w:tcBorders>
          </w:tcPr>
          <w:p w:rsidR="00E66F6D" w:rsidRDefault="00E66F6D" w:rsidP="00566884"/>
        </w:tc>
        <w:tc>
          <w:tcPr>
            <w:tcW w:w="414" w:type="dxa"/>
            <w:tcBorders>
              <w:bottom w:val="single" w:sz="4" w:space="0" w:color="000000" w:themeColor="text1"/>
            </w:tcBorders>
          </w:tcPr>
          <w:p w:rsidR="00E66F6D" w:rsidRDefault="00E66F6D" w:rsidP="00566884"/>
        </w:tc>
        <w:tc>
          <w:tcPr>
            <w:tcW w:w="405" w:type="dxa"/>
            <w:tcBorders>
              <w:bottom w:val="single" w:sz="4" w:space="0" w:color="000000" w:themeColor="text1"/>
            </w:tcBorders>
          </w:tcPr>
          <w:p w:rsidR="00E66F6D" w:rsidRDefault="00E66F6D" w:rsidP="00566884">
            <w:r>
              <w:t>ID#9</w:t>
            </w:r>
          </w:p>
        </w:tc>
        <w:tc>
          <w:tcPr>
            <w:tcW w:w="406" w:type="dxa"/>
            <w:tcBorders>
              <w:bottom w:val="single" w:sz="4" w:space="0" w:color="000000" w:themeColor="text1"/>
            </w:tcBorders>
          </w:tcPr>
          <w:p w:rsidR="00E66F6D" w:rsidRDefault="00E66F6D" w:rsidP="00566884">
            <w:r>
              <w:t>%</w:t>
            </w:r>
          </w:p>
        </w:tc>
        <w:tc>
          <w:tcPr>
            <w:tcW w:w="405" w:type="dxa"/>
            <w:tcBorders>
              <w:bottom w:val="single" w:sz="4" w:space="0" w:color="000000" w:themeColor="text1"/>
            </w:tcBorders>
          </w:tcPr>
          <w:p w:rsidR="00E66F6D" w:rsidRDefault="00E66F6D" w:rsidP="00566884"/>
        </w:tc>
        <w:tc>
          <w:tcPr>
            <w:tcW w:w="406" w:type="dxa"/>
            <w:tcBorders>
              <w:bottom w:val="single" w:sz="4" w:space="0" w:color="000000" w:themeColor="text1"/>
            </w:tcBorders>
          </w:tcPr>
          <w:p w:rsidR="00E66F6D" w:rsidRDefault="00E66F6D" w:rsidP="00566884"/>
        </w:tc>
        <w:tc>
          <w:tcPr>
            <w:tcW w:w="393" w:type="dxa"/>
            <w:tcBorders>
              <w:bottom w:val="single" w:sz="4" w:space="0" w:color="000000" w:themeColor="text1"/>
            </w:tcBorders>
          </w:tcPr>
          <w:p w:rsidR="00E66F6D" w:rsidRDefault="00E66F6D" w:rsidP="00566884">
            <w:r>
              <w:t>ID#1</w:t>
            </w:r>
          </w:p>
        </w:tc>
        <w:tc>
          <w:tcPr>
            <w:tcW w:w="394" w:type="dxa"/>
            <w:tcBorders>
              <w:bottom w:val="single" w:sz="4" w:space="0" w:color="000000" w:themeColor="text1"/>
            </w:tcBorders>
          </w:tcPr>
          <w:p w:rsidR="00E66F6D" w:rsidRDefault="00E66F6D" w:rsidP="00566884">
            <w:r>
              <w:t>%</w:t>
            </w:r>
          </w:p>
        </w:tc>
        <w:tc>
          <w:tcPr>
            <w:tcW w:w="393" w:type="dxa"/>
            <w:tcBorders>
              <w:bottom w:val="single" w:sz="4" w:space="0" w:color="000000" w:themeColor="text1"/>
            </w:tcBorders>
          </w:tcPr>
          <w:p w:rsidR="00E66F6D" w:rsidRDefault="00E66F6D" w:rsidP="00566884"/>
        </w:tc>
        <w:tc>
          <w:tcPr>
            <w:tcW w:w="394" w:type="dxa"/>
            <w:tcBorders>
              <w:bottom w:val="single" w:sz="4" w:space="0" w:color="000000" w:themeColor="text1"/>
            </w:tcBorders>
          </w:tcPr>
          <w:p w:rsidR="00E66F6D" w:rsidRDefault="00E66F6D" w:rsidP="00566884"/>
        </w:tc>
      </w:tr>
      <w:tr w:rsidR="00E66F6D">
        <w:tc>
          <w:tcPr>
            <w:tcW w:w="8136" w:type="dxa"/>
            <w:gridSpan w:val="21"/>
            <w:shd w:val="clear" w:color="auto" w:fill="DAEEF3" w:themeFill="accent5" w:themeFillTint="33"/>
          </w:tcPr>
          <w:p w:rsidR="00E66F6D" w:rsidRDefault="00E66F6D" w:rsidP="00566884">
            <w:pPr>
              <w:jc w:val="center"/>
            </w:pPr>
            <w:r>
              <w:t>Item(s)</w:t>
            </w:r>
          </w:p>
        </w:tc>
      </w:tr>
      <w:tr w:rsidR="00E66F6D">
        <w:tc>
          <w:tcPr>
            <w:tcW w:w="841" w:type="dxa"/>
            <w:gridSpan w:val="2"/>
          </w:tcPr>
          <w:p w:rsidR="00E66F6D" w:rsidRDefault="00E66F6D" w:rsidP="00566884">
            <w:r>
              <w:t>Id#1</w:t>
            </w:r>
          </w:p>
        </w:tc>
        <w:tc>
          <w:tcPr>
            <w:tcW w:w="842" w:type="dxa"/>
            <w:gridSpan w:val="2"/>
          </w:tcPr>
          <w:p w:rsidR="00E66F6D" w:rsidRDefault="00E66F6D" w:rsidP="00566884">
            <w:r>
              <w:t>%</w:t>
            </w:r>
          </w:p>
        </w:tc>
        <w:tc>
          <w:tcPr>
            <w:tcW w:w="801" w:type="dxa"/>
            <w:gridSpan w:val="2"/>
            <w:tcBorders>
              <w:bottom w:val="single" w:sz="4" w:space="0" w:color="000000" w:themeColor="text1"/>
            </w:tcBorders>
          </w:tcPr>
          <w:p w:rsidR="00E66F6D" w:rsidRDefault="00E66F6D" w:rsidP="00566884">
            <w:r>
              <w:t>Id#2</w:t>
            </w:r>
          </w:p>
        </w:tc>
        <w:tc>
          <w:tcPr>
            <w:tcW w:w="802" w:type="dxa"/>
            <w:gridSpan w:val="2"/>
            <w:tcBorders>
              <w:bottom w:val="single" w:sz="4" w:space="0" w:color="000000" w:themeColor="text1"/>
            </w:tcBorders>
          </w:tcPr>
          <w:p w:rsidR="00E66F6D" w:rsidRDefault="00E66F6D" w:rsidP="00566884">
            <w:r>
              <w:t>%</w:t>
            </w:r>
          </w:p>
        </w:tc>
        <w:tc>
          <w:tcPr>
            <w:tcW w:w="827" w:type="dxa"/>
            <w:gridSpan w:val="2"/>
            <w:tcBorders>
              <w:bottom w:val="single" w:sz="4" w:space="0" w:color="000000" w:themeColor="text1"/>
            </w:tcBorders>
          </w:tcPr>
          <w:p w:rsidR="00E66F6D" w:rsidRDefault="00E66F6D" w:rsidP="00566884">
            <w:r>
              <w:t>Id#3</w:t>
            </w:r>
          </w:p>
        </w:tc>
        <w:tc>
          <w:tcPr>
            <w:tcW w:w="827" w:type="dxa"/>
            <w:gridSpan w:val="3"/>
            <w:tcBorders>
              <w:bottom w:val="single" w:sz="4" w:space="0" w:color="000000" w:themeColor="text1"/>
            </w:tcBorders>
          </w:tcPr>
          <w:p w:rsidR="00E66F6D" w:rsidRDefault="00E66F6D" w:rsidP="00566884">
            <w:r>
              <w:t>%</w:t>
            </w:r>
          </w:p>
        </w:tc>
        <w:tc>
          <w:tcPr>
            <w:tcW w:w="811" w:type="dxa"/>
            <w:gridSpan w:val="2"/>
            <w:tcBorders>
              <w:bottom w:val="single" w:sz="4" w:space="0" w:color="000000" w:themeColor="text1"/>
            </w:tcBorders>
          </w:tcPr>
          <w:p w:rsidR="00E66F6D" w:rsidRDefault="00E66F6D" w:rsidP="00566884">
            <w:r>
              <w:t>Id#4</w:t>
            </w:r>
          </w:p>
        </w:tc>
        <w:tc>
          <w:tcPr>
            <w:tcW w:w="811" w:type="dxa"/>
            <w:gridSpan w:val="2"/>
            <w:tcBorders>
              <w:bottom w:val="single" w:sz="4" w:space="0" w:color="000000" w:themeColor="text1"/>
            </w:tcBorders>
          </w:tcPr>
          <w:p w:rsidR="00E66F6D" w:rsidRDefault="00E66F6D" w:rsidP="00566884">
            <w:r>
              <w:t>%</w:t>
            </w:r>
          </w:p>
        </w:tc>
        <w:tc>
          <w:tcPr>
            <w:tcW w:w="787" w:type="dxa"/>
            <w:gridSpan w:val="2"/>
            <w:tcBorders>
              <w:bottom w:val="single" w:sz="4" w:space="0" w:color="000000" w:themeColor="text1"/>
            </w:tcBorders>
          </w:tcPr>
          <w:p w:rsidR="00E66F6D" w:rsidRDefault="00E66F6D" w:rsidP="00566884">
            <w:r>
              <w:t>Id#5</w:t>
            </w:r>
          </w:p>
        </w:tc>
        <w:tc>
          <w:tcPr>
            <w:tcW w:w="787" w:type="dxa"/>
            <w:gridSpan w:val="2"/>
            <w:tcBorders>
              <w:bottom w:val="single" w:sz="4" w:space="0" w:color="000000" w:themeColor="text1"/>
            </w:tcBorders>
          </w:tcPr>
          <w:p w:rsidR="00E66F6D" w:rsidRDefault="00E66F6D" w:rsidP="00566884">
            <w:r>
              <w:t>%</w:t>
            </w:r>
          </w:p>
        </w:tc>
      </w:tr>
      <w:tr w:rsidR="00E66F6D">
        <w:tc>
          <w:tcPr>
            <w:tcW w:w="841" w:type="dxa"/>
            <w:gridSpan w:val="2"/>
          </w:tcPr>
          <w:p w:rsidR="00E66F6D" w:rsidRDefault="00E66F6D" w:rsidP="00566884">
            <w:r>
              <w:t>MatId</w:t>
            </w:r>
          </w:p>
        </w:tc>
        <w:tc>
          <w:tcPr>
            <w:tcW w:w="842" w:type="dxa"/>
            <w:gridSpan w:val="2"/>
          </w:tcPr>
          <w:p w:rsidR="00E66F6D" w:rsidRDefault="00E66F6D" w:rsidP="00566884">
            <w:r>
              <w:t>%</w:t>
            </w:r>
          </w:p>
        </w:tc>
        <w:tc>
          <w:tcPr>
            <w:tcW w:w="6453" w:type="dxa"/>
            <w:gridSpan w:val="17"/>
            <w:shd w:val="solid" w:color="auto" w:fill="auto"/>
          </w:tcPr>
          <w:p w:rsidR="00E66F6D" w:rsidRDefault="00E66F6D" w:rsidP="00566884"/>
        </w:tc>
      </w:tr>
    </w:tbl>
    <w:p w:rsidR="00D36381" w:rsidRPr="00C07138" w:rsidRDefault="00D36381" w:rsidP="00C07138">
      <w:pPr>
        <w:ind w:left="720"/>
      </w:pPr>
    </w:p>
    <w:p w:rsidR="0090258A" w:rsidRDefault="0090258A" w:rsidP="00D07115">
      <w:pPr>
        <w:pStyle w:val="Heading3"/>
        <w:numPr>
          <w:ilvl w:val="2"/>
          <w:numId w:val="3"/>
        </w:numPr>
      </w:pPr>
      <w:bookmarkStart w:id="347" w:name="_Toc269456956"/>
      <w:r>
        <w:t>Item List</w:t>
      </w:r>
      <w:bookmarkEnd w:id="347"/>
    </w:p>
    <w:p w:rsidR="00D36381" w:rsidRPr="00D36381" w:rsidRDefault="00D36381" w:rsidP="00D36381">
      <w:pPr>
        <w:ind w:left="720"/>
        <w:rPr>
          <w:b/>
        </w:rPr>
      </w:pPr>
      <w:r w:rsidRPr="00D36381">
        <w:rPr>
          <w:b/>
        </w:rPr>
        <w:t>Template</w:t>
      </w:r>
    </w:p>
    <w:p w:rsidR="0091735E" w:rsidRDefault="0091735E" w:rsidP="0091735E">
      <w:pPr>
        <w:pStyle w:val="ListParagraph"/>
      </w:pPr>
      <w:r>
        <w:t>Note: All lines with light green can be duplicated as needed for each NPC/Script in the level. Light blue fields are section headers and are not filled out.</w:t>
      </w:r>
    </w:p>
    <w:p w:rsidR="0091735E" w:rsidRPr="0091735E" w:rsidRDefault="0091735E" w:rsidP="0091735E"/>
    <w:tbl>
      <w:tblPr>
        <w:tblStyle w:val="TableGrid"/>
        <w:tblW w:w="0" w:type="auto"/>
        <w:tblInd w:w="720" w:type="dxa"/>
        <w:shd w:val="pct10" w:color="auto" w:fill="auto"/>
        <w:tblLook w:val="04A0"/>
      </w:tblPr>
      <w:tblGrid>
        <w:gridCol w:w="1643"/>
        <w:gridCol w:w="391"/>
        <w:gridCol w:w="678"/>
        <w:gridCol w:w="688"/>
        <w:gridCol w:w="668"/>
        <w:gridCol w:w="937"/>
        <w:gridCol w:w="419"/>
        <w:gridCol w:w="678"/>
        <w:gridCol w:w="476"/>
        <w:gridCol w:w="1558"/>
      </w:tblGrid>
      <w:tr w:rsidR="0051386A">
        <w:tc>
          <w:tcPr>
            <w:tcW w:w="8136" w:type="dxa"/>
            <w:gridSpan w:val="10"/>
            <w:shd w:val="pct10" w:color="auto" w:fill="auto"/>
          </w:tcPr>
          <w:p w:rsidR="0051386A" w:rsidRDefault="0051386A" w:rsidP="00C07138">
            <w:r>
              <w:t>&lt;Image&gt;</w:t>
            </w:r>
          </w:p>
        </w:tc>
      </w:tr>
      <w:tr w:rsidR="0051386A">
        <w:tc>
          <w:tcPr>
            <w:tcW w:w="8136" w:type="dxa"/>
            <w:gridSpan w:val="10"/>
            <w:shd w:val="pct10" w:color="auto" w:fill="auto"/>
          </w:tcPr>
          <w:p w:rsidR="0051386A" w:rsidRDefault="0051386A" w:rsidP="00C07138">
            <w:r>
              <w:t>Item ID #</w:t>
            </w:r>
          </w:p>
        </w:tc>
      </w:tr>
      <w:tr w:rsidR="0051386A">
        <w:tc>
          <w:tcPr>
            <w:tcW w:w="8136" w:type="dxa"/>
            <w:gridSpan w:val="10"/>
            <w:shd w:val="pct10" w:color="auto" w:fill="auto"/>
          </w:tcPr>
          <w:p w:rsidR="0051386A" w:rsidRDefault="0051386A" w:rsidP="00C07138">
            <w:r>
              <w:t>Title</w:t>
            </w:r>
          </w:p>
        </w:tc>
      </w:tr>
      <w:tr w:rsidR="0051386A">
        <w:tc>
          <w:tcPr>
            <w:tcW w:w="1643" w:type="dxa"/>
            <w:shd w:val="pct10" w:color="auto" w:fill="auto"/>
          </w:tcPr>
          <w:p w:rsidR="00F319B6" w:rsidRDefault="0051386A" w:rsidP="00C07138">
            <w:r>
              <w:t>Short Name</w:t>
            </w:r>
          </w:p>
        </w:tc>
        <w:tc>
          <w:tcPr>
            <w:tcW w:w="1757" w:type="dxa"/>
            <w:gridSpan w:val="3"/>
            <w:shd w:val="pct10" w:color="auto" w:fill="auto"/>
          </w:tcPr>
          <w:p w:rsidR="00F319B6" w:rsidRDefault="0051386A" w:rsidP="00C07138">
            <w:r>
              <w:t>Tier</w:t>
            </w:r>
          </w:p>
        </w:tc>
        <w:tc>
          <w:tcPr>
            <w:tcW w:w="1605" w:type="dxa"/>
            <w:gridSpan w:val="2"/>
            <w:shd w:val="pct10" w:color="auto" w:fill="auto"/>
          </w:tcPr>
          <w:p w:rsidR="00F319B6" w:rsidRDefault="0051386A" w:rsidP="00C07138">
            <w:r>
              <w:t>Value</w:t>
            </w:r>
          </w:p>
        </w:tc>
        <w:tc>
          <w:tcPr>
            <w:tcW w:w="1573" w:type="dxa"/>
            <w:gridSpan w:val="3"/>
            <w:shd w:val="pct10" w:color="auto" w:fill="auto"/>
          </w:tcPr>
          <w:p w:rsidR="00F319B6" w:rsidRDefault="0051386A" w:rsidP="00C07138">
            <w:r>
              <w:t>Type</w:t>
            </w:r>
            <w:r w:rsidR="00894293">
              <w:t>*</w:t>
            </w:r>
          </w:p>
        </w:tc>
        <w:tc>
          <w:tcPr>
            <w:tcW w:w="1558" w:type="dxa"/>
            <w:shd w:val="pct10" w:color="auto" w:fill="auto"/>
          </w:tcPr>
          <w:p w:rsidR="00F319B6" w:rsidRDefault="0051386A" w:rsidP="00C07138">
            <w:r>
              <w:t>Slot</w:t>
            </w:r>
            <w:r w:rsidR="00894293">
              <w:t>**</w:t>
            </w:r>
          </w:p>
        </w:tc>
      </w:tr>
      <w:tr w:rsidR="0051386A">
        <w:tc>
          <w:tcPr>
            <w:tcW w:w="8136" w:type="dxa"/>
            <w:gridSpan w:val="10"/>
            <w:shd w:val="pct10" w:color="auto" w:fill="auto"/>
          </w:tcPr>
          <w:p w:rsidR="0051386A" w:rsidRDefault="0051386A" w:rsidP="00C07138">
            <w:r>
              <w:t>Tooltip Description</w:t>
            </w:r>
          </w:p>
        </w:tc>
      </w:tr>
      <w:tr w:rsidR="0051386A">
        <w:tc>
          <w:tcPr>
            <w:tcW w:w="2034" w:type="dxa"/>
            <w:gridSpan w:val="2"/>
            <w:shd w:val="pct10" w:color="auto" w:fill="auto"/>
          </w:tcPr>
          <w:p w:rsidR="0051386A" w:rsidRDefault="0051386A" w:rsidP="00C07138">
            <w:r>
              <w:t>Constructed</w:t>
            </w:r>
          </w:p>
        </w:tc>
        <w:tc>
          <w:tcPr>
            <w:tcW w:w="2034" w:type="dxa"/>
            <w:gridSpan w:val="3"/>
            <w:shd w:val="pct10" w:color="auto" w:fill="auto"/>
          </w:tcPr>
          <w:p w:rsidR="0051386A" w:rsidRDefault="0051386A" w:rsidP="00C07138">
            <w:r>
              <w:t>Enhanceable</w:t>
            </w:r>
          </w:p>
        </w:tc>
        <w:tc>
          <w:tcPr>
            <w:tcW w:w="2034" w:type="dxa"/>
            <w:gridSpan w:val="3"/>
            <w:shd w:val="pct10" w:color="auto" w:fill="auto"/>
          </w:tcPr>
          <w:p w:rsidR="0051386A" w:rsidRDefault="0051386A" w:rsidP="00C07138">
            <w:r>
              <w:t>Stackable</w:t>
            </w:r>
          </w:p>
        </w:tc>
        <w:tc>
          <w:tcPr>
            <w:tcW w:w="2034" w:type="dxa"/>
            <w:gridSpan w:val="2"/>
            <w:shd w:val="pct10" w:color="auto" w:fill="auto"/>
          </w:tcPr>
          <w:p w:rsidR="0051386A" w:rsidRDefault="0051386A" w:rsidP="00C07138">
            <w:r>
              <w:t>Sellable</w:t>
            </w:r>
          </w:p>
        </w:tc>
      </w:tr>
      <w:tr w:rsidR="0051386A">
        <w:tc>
          <w:tcPr>
            <w:tcW w:w="2712" w:type="dxa"/>
            <w:gridSpan w:val="3"/>
            <w:shd w:val="pct10" w:color="auto" w:fill="auto"/>
          </w:tcPr>
          <w:p w:rsidR="0051386A" w:rsidRDefault="0051386A" w:rsidP="00C07138">
            <w:r>
              <w:t>Dropable</w:t>
            </w:r>
          </w:p>
        </w:tc>
        <w:tc>
          <w:tcPr>
            <w:tcW w:w="2712" w:type="dxa"/>
            <w:gridSpan w:val="4"/>
            <w:shd w:val="pct10" w:color="auto" w:fill="auto"/>
          </w:tcPr>
          <w:p w:rsidR="0051386A" w:rsidRDefault="0051386A" w:rsidP="00C07138">
            <w:r>
              <w:t>Tradeable</w:t>
            </w:r>
          </w:p>
        </w:tc>
        <w:tc>
          <w:tcPr>
            <w:tcW w:w="2712" w:type="dxa"/>
            <w:gridSpan w:val="3"/>
            <w:shd w:val="pct10" w:color="auto" w:fill="auto"/>
          </w:tcPr>
          <w:p w:rsidR="0051386A" w:rsidRDefault="0051386A" w:rsidP="00C07138">
            <w:r>
              <w:t>Cursed</w:t>
            </w:r>
          </w:p>
        </w:tc>
      </w:tr>
      <w:tr w:rsidR="0051386A">
        <w:tc>
          <w:tcPr>
            <w:tcW w:w="8136" w:type="dxa"/>
            <w:gridSpan w:val="10"/>
            <w:shd w:val="pct10" w:color="auto" w:fill="auto"/>
          </w:tcPr>
          <w:p w:rsidR="0051386A" w:rsidRDefault="0051386A" w:rsidP="0091735E">
            <w:pPr>
              <w:jc w:val="center"/>
            </w:pPr>
            <w:r>
              <w:t>Benefit</w:t>
            </w:r>
          </w:p>
        </w:tc>
      </w:tr>
      <w:tr w:rsidR="0051386A">
        <w:tc>
          <w:tcPr>
            <w:tcW w:w="4068" w:type="dxa"/>
            <w:gridSpan w:val="5"/>
            <w:shd w:val="pct10" w:color="auto" w:fill="auto"/>
          </w:tcPr>
          <w:p w:rsidR="0051386A" w:rsidRDefault="0051386A" w:rsidP="00C07138">
            <w:r>
              <w:t>Type</w:t>
            </w:r>
            <w:r w:rsidR="00894293">
              <w:t>***</w:t>
            </w:r>
          </w:p>
        </w:tc>
        <w:tc>
          <w:tcPr>
            <w:tcW w:w="4068" w:type="dxa"/>
            <w:gridSpan w:val="5"/>
            <w:shd w:val="pct10" w:color="auto" w:fill="auto"/>
          </w:tcPr>
          <w:p w:rsidR="0051386A" w:rsidRDefault="0051386A" w:rsidP="00C07138">
            <w:r>
              <w:t>Value</w:t>
            </w:r>
          </w:p>
        </w:tc>
      </w:tr>
      <w:tr w:rsidR="0091735E">
        <w:tc>
          <w:tcPr>
            <w:tcW w:w="8136" w:type="dxa"/>
            <w:gridSpan w:val="10"/>
            <w:shd w:val="pct10" w:color="auto" w:fill="auto"/>
          </w:tcPr>
          <w:p w:rsidR="0091735E" w:rsidRDefault="0091735E" w:rsidP="0091735E">
            <w:pPr>
              <w:jc w:val="center"/>
            </w:pPr>
            <w:r>
              <w:t>Material Needed to Craft</w:t>
            </w:r>
          </w:p>
        </w:tc>
      </w:tr>
      <w:tr w:rsidR="0091735E">
        <w:tc>
          <w:tcPr>
            <w:tcW w:w="4068" w:type="dxa"/>
            <w:gridSpan w:val="5"/>
            <w:shd w:val="pct10" w:color="auto" w:fill="auto"/>
          </w:tcPr>
          <w:p w:rsidR="0091735E" w:rsidRDefault="0091735E" w:rsidP="00C07138">
            <w:r>
              <w:t>Item ID #</w:t>
            </w:r>
          </w:p>
        </w:tc>
        <w:tc>
          <w:tcPr>
            <w:tcW w:w="4068" w:type="dxa"/>
            <w:gridSpan w:val="5"/>
            <w:shd w:val="pct10" w:color="auto" w:fill="auto"/>
          </w:tcPr>
          <w:p w:rsidR="0091735E" w:rsidRDefault="0091735E" w:rsidP="00C07138">
            <w:r>
              <w:t>Quantity</w:t>
            </w:r>
          </w:p>
        </w:tc>
      </w:tr>
    </w:tbl>
    <w:p w:rsidR="00C07138" w:rsidRDefault="00894293" w:rsidP="00894293">
      <w:pPr>
        <w:ind w:left="720"/>
      </w:pPr>
      <w:r>
        <w:t>* Options are: Melee, Ranged, Robe, Tunic, Chain, Plate, Speedup, Benefit, Material, and Quest.</w:t>
      </w:r>
    </w:p>
    <w:p w:rsidR="00894293" w:rsidRDefault="00894293" w:rsidP="00894293">
      <w:pPr>
        <w:ind w:left="720"/>
      </w:pPr>
      <w:r>
        <w:t>** Options are: Head, Torso, Legs, Feet, Hands, Shoulders, Cloak, Off, Ring, Neck, Belt, Attachment, Trailing, None</w:t>
      </w:r>
    </w:p>
    <w:p w:rsidR="00894293" w:rsidRDefault="00894293" w:rsidP="00894293">
      <w:pPr>
        <w:ind w:left="720"/>
      </w:pPr>
      <w:r>
        <w:t xml:space="preserve">*** Options are: Fitness, Mental, Spirit, Eloquence, Coordination, Health, Spirae, Experience Bonus, Gold Bonus, Avoidance, Hit, Dmg Res, Cold Res, Heat Res, Magic Res, Max </w:t>
      </w:r>
      <w:r w:rsidR="00975D98">
        <w:t xml:space="preserve">Phys </w:t>
      </w:r>
      <w:r>
        <w:t xml:space="preserve">Dmg, Min </w:t>
      </w:r>
      <w:r w:rsidR="00975D98">
        <w:t xml:space="preserve">Phys </w:t>
      </w:r>
      <w:r>
        <w:t>Dmg,</w:t>
      </w:r>
      <w:r w:rsidR="00975D98">
        <w:t xml:space="preserve"> Max Magic Dmg, Min Magic Dmg, Wander, Construction Cost</w:t>
      </w:r>
    </w:p>
    <w:p w:rsidR="00D36381" w:rsidRPr="00D36381" w:rsidRDefault="00D36381" w:rsidP="00894293">
      <w:pPr>
        <w:ind w:left="720"/>
        <w:rPr>
          <w:b/>
        </w:rPr>
      </w:pPr>
      <w:r w:rsidRPr="00D36381">
        <w:rPr>
          <w:b/>
        </w:rPr>
        <w:t>List</w:t>
      </w:r>
    </w:p>
    <w:tbl>
      <w:tblPr>
        <w:tblStyle w:val="TableGrid"/>
        <w:tblW w:w="0" w:type="auto"/>
        <w:tblInd w:w="720" w:type="dxa"/>
        <w:tblLayout w:type="fixed"/>
        <w:tblLook w:val="04A0"/>
      </w:tblPr>
      <w:tblGrid>
        <w:gridCol w:w="1643"/>
        <w:gridCol w:w="391"/>
        <w:gridCol w:w="678"/>
        <w:gridCol w:w="688"/>
        <w:gridCol w:w="668"/>
        <w:gridCol w:w="937"/>
        <w:gridCol w:w="419"/>
        <w:gridCol w:w="678"/>
        <w:gridCol w:w="476"/>
        <w:gridCol w:w="1558"/>
      </w:tblGrid>
      <w:tr w:rsidR="00D36381">
        <w:tc>
          <w:tcPr>
            <w:tcW w:w="8136" w:type="dxa"/>
            <w:gridSpan w:val="10"/>
            <w:shd w:val="clear" w:color="auto" w:fill="FF0000"/>
          </w:tcPr>
          <w:p w:rsidR="00D36381" w:rsidRPr="00D36381" w:rsidRDefault="00D36381" w:rsidP="00D36381"/>
        </w:tc>
      </w:tr>
      <w:tr w:rsidR="00D36381">
        <w:tc>
          <w:tcPr>
            <w:tcW w:w="8136" w:type="dxa"/>
            <w:gridSpan w:val="10"/>
          </w:tcPr>
          <w:p w:rsidR="00D36381" w:rsidRDefault="00D36381" w:rsidP="00D36381">
            <w:r>
              <w:t>&lt;Image&gt;</w:t>
            </w:r>
          </w:p>
        </w:tc>
      </w:tr>
      <w:tr w:rsidR="00D36381">
        <w:tc>
          <w:tcPr>
            <w:tcW w:w="8136" w:type="dxa"/>
            <w:gridSpan w:val="10"/>
          </w:tcPr>
          <w:p w:rsidR="00D36381" w:rsidRDefault="00D36381" w:rsidP="00D36381">
            <w:r>
              <w:t>Item ID #</w:t>
            </w:r>
          </w:p>
        </w:tc>
      </w:tr>
      <w:tr w:rsidR="00D36381">
        <w:tc>
          <w:tcPr>
            <w:tcW w:w="8136" w:type="dxa"/>
            <w:gridSpan w:val="10"/>
          </w:tcPr>
          <w:p w:rsidR="00D36381" w:rsidRDefault="00D36381" w:rsidP="00D36381">
            <w:r>
              <w:t>Title</w:t>
            </w:r>
          </w:p>
        </w:tc>
      </w:tr>
      <w:tr w:rsidR="00D36381">
        <w:tc>
          <w:tcPr>
            <w:tcW w:w="1643" w:type="dxa"/>
          </w:tcPr>
          <w:p w:rsidR="00D36381" w:rsidRDefault="00D36381" w:rsidP="00D36381">
            <w:r>
              <w:t>Short Name</w:t>
            </w:r>
          </w:p>
        </w:tc>
        <w:tc>
          <w:tcPr>
            <w:tcW w:w="1757" w:type="dxa"/>
            <w:gridSpan w:val="3"/>
          </w:tcPr>
          <w:p w:rsidR="00D36381" w:rsidRDefault="00D36381" w:rsidP="00D36381">
            <w:r>
              <w:t>Tier</w:t>
            </w:r>
          </w:p>
        </w:tc>
        <w:tc>
          <w:tcPr>
            <w:tcW w:w="1605" w:type="dxa"/>
            <w:gridSpan w:val="2"/>
          </w:tcPr>
          <w:p w:rsidR="00D36381" w:rsidRDefault="00D36381" w:rsidP="00D36381">
            <w:r>
              <w:t>Value</w:t>
            </w:r>
          </w:p>
        </w:tc>
        <w:tc>
          <w:tcPr>
            <w:tcW w:w="1573" w:type="dxa"/>
            <w:gridSpan w:val="3"/>
          </w:tcPr>
          <w:p w:rsidR="00D36381" w:rsidRDefault="00D36381" w:rsidP="00D36381">
            <w:r>
              <w:t>Type*</w:t>
            </w:r>
          </w:p>
        </w:tc>
        <w:tc>
          <w:tcPr>
            <w:tcW w:w="1558" w:type="dxa"/>
          </w:tcPr>
          <w:p w:rsidR="00D36381" w:rsidRDefault="00D36381" w:rsidP="00D36381">
            <w:r>
              <w:t>Slot**</w:t>
            </w:r>
          </w:p>
        </w:tc>
      </w:tr>
      <w:tr w:rsidR="00D36381">
        <w:tc>
          <w:tcPr>
            <w:tcW w:w="8136" w:type="dxa"/>
            <w:gridSpan w:val="10"/>
          </w:tcPr>
          <w:p w:rsidR="00D36381" w:rsidRDefault="00D36381" w:rsidP="00D36381">
            <w:r>
              <w:t>Tooltip Description</w:t>
            </w:r>
          </w:p>
        </w:tc>
      </w:tr>
      <w:tr w:rsidR="00D36381">
        <w:tc>
          <w:tcPr>
            <w:tcW w:w="2034" w:type="dxa"/>
            <w:gridSpan w:val="2"/>
          </w:tcPr>
          <w:p w:rsidR="00D36381" w:rsidRDefault="00D36381" w:rsidP="00D36381">
            <w:r>
              <w:t>Constructed</w:t>
            </w:r>
          </w:p>
        </w:tc>
        <w:tc>
          <w:tcPr>
            <w:tcW w:w="2034" w:type="dxa"/>
            <w:gridSpan w:val="3"/>
          </w:tcPr>
          <w:p w:rsidR="00D36381" w:rsidRDefault="00D36381" w:rsidP="00D36381">
            <w:r>
              <w:t>Enhanceable</w:t>
            </w:r>
          </w:p>
        </w:tc>
        <w:tc>
          <w:tcPr>
            <w:tcW w:w="2034" w:type="dxa"/>
            <w:gridSpan w:val="3"/>
          </w:tcPr>
          <w:p w:rsidR="00D36381" w:rsidRDefault="00D36381" w:rsidP="00D36381">
            <w:r>
              <w:t>Stackable</w:t>
            </w:r>
          </w:p>
        </w:tc>
        <w:tc>
          <w:tcPr>
            <w:tcW w:w="2034" w:type="dxa"/>
            <w:gridSpan w:val="2"/>
          </w:tcPr>
          <w:p w:rsidR="00D36381" w:rsidRDefault="00D36381" w:rsidP="00D36381">
            <w:r>
              <w:t>Sellable</w:t>
            </w:r>
          </w:p>
        </w:tc>
      </w:tr>
      <w:tr w:rsidR="00D36381">
        <w:tc>
          <w:tcPr>
            <w:tcW w:w="2712" w:type="dxa"/>
            <w:gridSpan w:val="3"/>
            <w:tcBorders>
              <w:bottom w:val="single" w:sz="4" w:space="0" w:color="000000" w:themeColor="text1"/>
            </w:tcBorders>
          </w:tcPr>
          <w:p w:rsidR="00D36381" w:rsidRDefault="00D36381" w:rsidP="00D36381">
            <w:r>
              <w:t>Dropable</w:t>
            </w:r>
          </w:p>
        </w:tc>
        <w:tc>
          <w:tcPr>
            <w:tcW w:w="2712" w:type="dxa"/>
            <w:gridSpan w:val="4"/>
            <w:tcBorders>
              <w:bottom w:val="single" w:sz="4" w:space="0" w:color="000000" w:themeColor="text1"/>
            </w:tcBorders>
          </w:tcPr>
          <w:p w:rsidR="00D36381" w:rsidRDefault="00D36381" w:rsidP="00D36381">
            <w:r>
              <w:t>Tradeable</w:t>
            </w:r>
          </w:p>
        </w:tc>
        <w:tc>
          <w:tcPr>
            <w:tcW w:w="2712" w:type="dxa"/>
            <w:gridSpan w:val="3"/>
            <w:tcBorders>
              <w:bottom w:val="single" w:sz="4" w:space="0" w:color="000000" w:themeColor="text1"/>
            </w:tcBorders>
          </w:tcPr>
          <w:p w:rsidR="00D36381" w:rsidRDefault="00D36381" w:rsidP="00D36381">
            <w:r>
              <w:t>Cursed</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Benefit</w:t>
            </w:r>
          </w:p>
        </w:tc>
      </w:tr>
      <w:tr w:rsidR="00D36381">
        <w:tc>
          <w:tcPr>
            <w:tcW w:w="4068" w:type="dxa"/>
            <w:gridSpan w:val="5"/>
            <w:tcBorders>
              <w:bottom w:val="single" w:sz="4" w:space="0" w:color="000000" w:themeColor="text1"/>
            </w:tcBorders>
            <w:shd w:val="clear" w:color="auto" w:fill="EAF1DD" w:themeFill="accent3" w:themeFillTint="33"/>
          </w:tcPr>
          <w:p w:rsidR="00D36381" w:rsidRDefault="00D36381" w:rsidP="00D36381">
            <w:r>
              <w:t>Type***</w:t>
            </w:r>
          </w:p>
        </w:tc>
        <w:tc>
          <w:tcPr>
            <w:tcW w:w="4068" w:type="dxa"/>
            <w:gridSpan w:val="5"/>
            <w:tcBorders>
              <w:bottom w:val="single" w:sz="4" w:space="0" w:color="000000" w:themeColor="text1"/>
            </w:tcBorders>
            <w:shd w:val="clear" w:color="auto" w:fill="EAF1DD" w:themeFill="accent3" w:themeFillTint="33"/>
          </w:tcPr>
          <w:p w:rsidR="00D36381" w:rsidRDefault="00D36381" w:rsidP="00D36381">
            <w:r>
              <w:t>Value</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Material Needed to Craft</w:t>
            </w:r>
          </w:p>
        </w:tc>
      </w:tr>
      <w:tr w:rsidR="00D36381">
        <w:tc>
          <w:tcPr>
            <w:tcW w:w="4068" w:type="dxa"/>
            <w:gridSpan w:val="5"/>
            <w:shd w:val="clear" w:color="auto" w:fill="EAF1DD" w:themeFill="accent3" w:themeFillTint="33"/>
          </w:tcPr>
          <w:p w:rsidR="00D36381" w:rsidRDefault="00D36381" w:rsidP="00D36381">
            <w:r>
              <w:t>Item ID #</w:t>
            </w:r>
          </w:p>
        </w:tc>
        <w:tc>
          <w:tcPr>
            <w:tcW w:w="4068" w:type="dxa"/>
            <w:gridSpan w:val="5"/>
            <w:shd w:val="clear" w:color="auto" w:fill="EAF1DD" w:themeFill="accent3" w:themeFillTint="33"/>
          </w:tcPr>
          <w:p w:rsidR="00D36381" w:rsidRDefault="00D36381" w:rsidP="00D36381">
            <w:r>
              <w:t>Quantity</w:t>
            </w:r>
          </w:p>
        </w:tc>
      </w:tr>
      <w:tr w:rsidR="00D36381">
        <w:tc>
          <w:tcPr>
            <w:tcW w:w="8136" w:type="dxa"/>
            <w:gridSpan w:val="10"/>
            <w:shd w:val="clear" w:color="auto" w:fill="FF0000"/>
          </w:tcPr>
          <w:p w:rsidR="00D36381" w:rsidRPr="00D36381" w:rsidRDefault="00D36381" w:rsidP="00D36381"/>
        </w:tc>
      </w:tr>
      <w:tr w:rsidR="00D36381">
        <w:tc>
          <w:tcPr>
            <w:tcW w:w="8136" w:type="dxa"/>
            <w:gridSpan w:val="10"/>
          </w:tcPr>
          <w:p w:rsidR="00D36381" w:rsidRDefault="00D36381" w:rsidP="00D36381">
            <w:r>
              <w:t>&lt;Image&gt;</w:t>
            </w:r>
          </w:p>
        </w:tc>
      </w:tr>
      <w:tr w:rsidR="00D36381">
        <w:tc>
          <w:tcPr>
            <w:tcW w:w="8136" w:type="dxa"/>
            <w:gridSpan w:val="10"/>
          </w:tcPr>
          <w:p w:rsidR="00D36381" w:rsidRDefault="00D36381" w:rsidP="00D36381">
            <w:r>
              <w:t>Item ID #</w:t>
            </w:r>
          </w:p>
        </w:tc>
      </w:tr>
      <w:tr w:rsidR="00D36381">
        <w:tc>
          <w:tcPr>
            <w:tcW w:w="8136" w:type="dxa"/>
            <w:gridSpan w:val="10"/>
          </w:tcPr>
          <w:p w:rsidR="00D36381" w:rsidRDefault="00D36381" w:rsidP="00D36381">
            <w:r>
              <w:t>Title</w:t>
            </w:r>
          </w:p>
        </w:tc>
      </w:tr>
      <w:tr w:rsidR="00D36381">
        <w:tc>
          <w:tcPr>
            <w:tcW w:w="1643" w:type="dxa"/>
          </w:tcPr>
          <w:p w:rsidR="00D36381" w:rsidRDefault="00D36381" w:rsidP="00D36381">
            <w:r>
              <w:t>Short Name</w:t>
            </w:r>
          </w:p>
        </w:tc>
        <w:tc>
          <w:tcPr>
            <w:tcW w:w="1757" w:type="dxa"/>
            <w:gridSpan w:val="3"/>
          </w:tcPr>
          <w:p w:rsidR="00D36381" w:rsidRDefault="00D36381" w:rsidP="00D36381">
            <w:r>
              <w:t>Tier</w:t>
            </w:r>
          </w:p>
        </w:tc>
        <w:tc>
          <w:tcPr>
            <w:tcW w:w="1605" w:type="dxa"/>
            <w:gridSpan w:val="2"/>
          </w:tcPr>
          <w:p w:rsidR="00D36381" w:rsidRDefault="00D36381" w:rsidP="00D36381">
            <w:r>
              <w:t>Value</w:t>
            </w:r>
          </w:p>
        </w:tc>
        <w:tc>
          <w:tcPr>
            <w:tcW w:w="1573" w:type="dxa"/>
            <w:gridSpan w:val="3"/>
          </w:tcPr>
          <w:p w:rsidR="00D36381" w:rsidRDefault="00D36381" w:rsidP="00D36381">
            <w:r>
              <w:t>Type*</w:t>
            </w:r>
          </w:p>
        </w:tc>
        <w:tc>
          <w:tcPr>
            <w:tcW w:w="1558" w:type="dxa"/>
          </w:tcPr>
          <w:p w:rsidR="00D36381" w:rsidRDefault="00D36381" w:rsidP="00D36381">
            <w:r>
              <w:t>Slot**</w:t>
            </w:r>
          </w:p>
        </w:tc>
      </w:tr>
      <w:tr w:rsidR="00D36381">
        <w:tc>
          <w:tcPr>
            <w:tcW w:w="8136" w:type="dxa"/>
            <w:gridSpan w:val="10"/>
          </w:tcPr>
          <w:p w:rsidR="00D36381" w:rsidRDefault="00D36381" w:rsidP="00D36381">
            <w:r>
              <w:t>Tooltip Description</w:t>
            </w:r>
          </w:p>
        </w:tc>
      </w:tr>
      <w:tr w:rsidR="00D36381">
        <w:tc>
          <w:tcPr>
            <w:tcW w:w="2034" w:type="dxa"/>
            <w:gridSpan w:val="2"/>
          </w:tcPr>
          <w:p w:rsidR="00D36381" w:rsidRDefault="00D36381" w:rsidP="00D36381">
            <w:r>
              <w:t>Constructed</w:t>
            </w:r>
          </w:p>
        </w:tc>
        <w:tc>
          <w:tcPr>
            <w:tcW w:w="2034" w:type="dxa"/>
            <w:gridSpan w:val="3"/>
          </w:tcPr>
          <w:p w:rsidR="00D36381" w:rsidRDefault="00D36381" w:rsidP="00D36381">
            <w:r>
              <w:t>Enhanceable</w:t>
            </w:r>
          </w:p>
        </w:tc>
        <w:tc>
          <w:tcPr>
            <w:tcW w:w="2034" w:type="dxa"/>
            <w:gridSpan w:val="3"/>
          </w:tcPr>
          <w:p w:rsidR="00D36381" w:rsidRDefault="00D36381" w:rsidP="00D36381">
            <w:r>
              <w:t>Stackable</w:t>
            </w:r>
          </w:p>
        </w:tc>
        <w:tc>
          <w:tcPr>
            <w:tcW w:w="2034" w:type="dxa"/>
            <w:gridSpan w:val="2"/>
          </w:tcPr>
          <w:p w:rsidR="00D36381" w:rsidRDefault="00D36381" w:rsidP="00D36381">
            <w:r>
              <w:t>Sellable</w:t>
            </w:r>
          </w:p>
        </w:tc>
      </w:tr>
      <w:tr w:rsidR="00D36381">
        <w:tc>
          <w:tcPr>
            <w:tcW w:w="2712" w:type="dxa"/>
            <w:gridSpan w:val="3"/>
            <w:tcBorders>
              <w:bottom w:val="single" w:sz="4" w:space="0" w:color="000000" w:themeColor="text1"/>
            </w:tcBorders>
          </w:tcPr>
          <w:p w:rsidR="00D36381" w:rsidRDefault="00D36381" w:rsidP="00D36381">
            <w:r>
              <w:t>Dropable</w:t>
            </w:r>
          </w:p>
        </w:tc>
        <w:tc>
          <w:tcPr>
            <w:tcW w:w="2712" w:type="dxa"/>
            <w:gridSpan w:val="4"/>
            <w:tcBorders>
              <w:bottom w:val="single" w:sz="4" w:space="0" w:color="000000" w:themeColor="text1"/>
            </w:tcBorders>
          </w:tcPr>
          <w:p w:rsidR="00D36381" w:rsidRDefault="00D36381" w:rsidP="00D36381">
            <w:r>
              <w:t>Tradeable</w:t>
            </w:r>
          </w:p>
        </w:tc>
        <w:tc>
          <w:tcPr>
            <w:tcW w:w="2712" w:type="dxa"/>
            <w:gridSpan w:val="3"/>
            <w:tcBorders>
              <w:bottom w:val="single" w:sz="4" w:space="0" w:color="000000" w:themeColor="text1"/>
            </w:tcBorders>
          </w:tcPr>
          <w:p w:rsidR="00D36381" w:rsidRDefault="00D36381" w:rsidP="00D36381">
            <w:r>
              <w:t>Cursed</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Benefit</w:t>
            </w:r>
          </w:p>
        </w:tc>
      </w:tr>
      <w:tr w:rsidR="00D36381">
        <w:tc>
          <w:tcPr>
            <w:tcW w:w="4068" w:type="dxa"/>
            <w:gridSpan w:val="5"/>
            <w:tcBorders>
              <w:bottom w:val="single" w:sz="4" w:space="0" w:color="000000" w:themeColor="text1"/>
            </w:tcBorders>
            <w:shd w:val="clear" w:color="auto" w:fill="EAF1DD" w:themeFill="accent3" w:themeFillTint="33"/>
          </w:tcPr>
          <w:p w:rsidR="00D36381" w:rsidRDefault="00D36381" w:rsidP="00D36381">
            <w:r>
              <w:t>Type***</w:t>
            </w:r>
          </w:p>
        </w:tc>
        <w:tc>
          <w:tcPr>
            <w:tcW w:w="4068" w:type="dxa"/>
            <w:gridSpan w:val="5"/>
            <w:tcBorders>
              <w:bottom w:val="single" w:sz="4" w:space="0" w:color="000000" w:themeColor="text1"/>
            </w:tcBorders>
            <w:shd w:val="clear" w:color="auto" w:fill="EAF1DD" w:themeFill="accent3" w:themeFillTint="33"/>
          </w:tcPr>
          <w:p w:rsidR="00D36381" w:rsidRDefault="00D36381" w:rsidP="00D36381">
            <w:r>
              <w:t>Value</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Material Needed to Craft</w:t>
            </w:r>
          </w:p>
        </w:tc>
      </w:tr>
      <w:tr w:rsidR="00D36381">
        <w:tc>
          <w:tcPr>
            <w:tcW w:w="4068" w:type="dxa"/>
            <w:gridSpan w:val="5"/>
            <w:shd w:val="clear" w:color="auto" w:fill="EAF1DD" w:themeFill="accent3" w:themeFillTint="33"/>
          </w:tcPr>
          <w:p w:rsidR="00D36381" w:rsidRDefault="00D36381" w:rsidP="00D36381">
            <w:r>
              <w:t>Item ID #</w:t>
            </w:r>
          </w:p>
        </w:tc>
        <w:tc>
          <w:tcPr>
            <w:tcW w:w="4068" w:type="dxa"/>
            <w:gridSpan w:val="5"/>
            <w:shd w:val="clear" w:color="auto" w:fill="EAF1DD" w:themeFill="accent3" w:themeFillTint="33"/>
          </w:tcPr>
          <w:p w:rsidR="00D36381" w:rsidRDefault="00D36381" w:rsidP="00D36381">
            <w:r>
              <w:t>Quantity</w:t>
            </w:r>
          </w:p>
        </w:tc>
      </w:tr>
      <w:tr w:rsidR="00D36381">
        <w:tc>
          <w:tcPr>
            <w:tcW w:w="8136" w:type="dxa"/>
            <w:gridSpan w:val="10"/>
            <w:shd w:val="clear" w:color="auto" w:fill="FF0000"/>
          </w:tcPr>
          <w:p w:rsidR="00D36381" w:rsidRPr="00D36381" w:rsidRDefault="00D36381" w:rsidP="00D36381"/>
        </w:tc>
      </w:tr>
      <w:tr w:rsidR="00D36381">
        <w:tc>
          <w:tcPr>
            <w:tcW w:w="8136" w:type="dxa"/>
            <w:gridSpan w:val="10"/>
          </w:tcPr>
          <w:p w:rsidR="00D36381" w:rsidRDefault="00D36381" w:rsidP="00D36381">
            <w:r>
              <w:t>&lt;Image&gt;</w:t>
            </w:r>
          </w:p>
        </w:tc>
      </w:tr>
      <w:tr w:rsidR="00D36381">
        <w:tc>
          <w:tcPr>
            <w:tcW w:w="8136" w:type="dxa"/>
            <w:gridSpan w:val="10"/>
          </w:tcPr>
          <w:p w:rsidR="00D36381" w:rsidRDefault="00D36381" w:rsidP="00D36381">
            <w:r>
              <w:t>Item ID #</w:t>
            </w:r>
          </w:p>
        </w:tc>
      </w:tr>
      <w:tr w:rsidR="00D36381">
        <w:tc>
          <w:tcPr>
            <w:tcW w:w="8136" w:type="dxa"/>
            <w:gridSpan w:val="10"/>
          </w:tcPr>
          <w:p w:rsidR="00D36381" w:rsidRDefault="00D36381" w:rsidP="00D36381">
            <w:r>
              <w:t>Title</w:t>
            </w:r>
          </w:p>
        </w:tc>
      </w:tr>
      <w:tr w:rsidR="00D36381">
        <w:tc>
          <w:tcPr>
            <w:tcW w:w="1643" w:type="dxa"/>
          </w:tcPr>
          <w:p w:rsidR="00D36381" w:rsidRDefault="00D36381" w:rsidP="00D36381">
            <w:r>
              <w:t>Short Name</w:t>
            </w:r>
          </w:p>
        </w:tc>
        <w:tc>
          <w:tcPr>
            <w:tcW w:w="1757" w:type="dxa"/>
            <w:gridSpan w:val="3"/>
          </w:tcPr>
          <w:p w:rsidR="00D36381" w:rsidRDefault="00D36381" w:rsidP="00D36381">
            <w:r>
              <w:t>Tier</w:t>
            </w:r>
          </w:p>
        </w:tc>
        <w:tc>
          <w:tcPr>
            <w:tcW w:w="1605" w:type="dxa"/>
            <w:gridSpan w:val="2"/>
          </w:tcPr>
          <w:p w:rsidR="00D36381" w:rsidRDefault="00D36381" w:rsidP="00D36381">
            <w:r>
              <w:t>Value</w:t>
            </w:r>
          </w:p>
        </w:tc>
        <w:tc>
          <w:tcPr>
            <w:tcW w:w="1573" w:type="dxa"/>
            <w:gridSpan w:val="3"/>
          </w:tcPr>
          <w:p w:rsidR="00D36381" w:rsidRDefault="00D36381" w:rsidP="00D36381">
            <w:r>
              <w:t>Type*</w:t>
            </w:r>
          </w:p>
        </w:tc>
        <w:tc>
          <w:tcPr>
            <w:tcW w:w="1558" w:type="dxa"/>
          </w:tcPr>
          <w:p w:rsidR="00D36381" w:rsidRDefault="00D36381" w:rsidP="00D36381">
            <w:r>
              <w:t>Slot**</w:t>
            </w:r>
          </w:p>
        </w:tc>
      </w:tr>
      <w:tr w:rsidR="00D36381">
        <w:tc>
          <w:tcPr>
            <w:tcW w:w="8136" w:type="dxa"/>
            <w:gridSpan w:val="10"/>
          </w:tcPr>
          <w:p w:rsidR="00D36381" w:rsidRDefault="00D36381" w:rsidP="00D36381">
            <w:r>
              <w:t>Tooltip Description</w:t>
            </w:r>
          </w:p>
        </w:tc>
      </w:tr>
      <w:tr w:rsidR="00D36381">
        <w:tc>
          <w:tcPr>
            <w:tcW w:w="2034" w:type="dxa"/>
            <w:gridSpan w:val="2"/>
          </w:tcPr>
          <w:p w:rsidR="00D36381" w:rsidRDefault="00D36381" w:rsidP="00D36381">
            <w:r>
              <w:t>Constructed</w:t>
            </w:r>
          </w:p>
        </w:tc>
        <w:tc>
          <w:tcPr>
            <w:tcW w:w="2034" w:type="dxa"/>
            <w:gridSpan w:val="3"/>
          </w:tcPr>
          <w:p w:rsidR="00D36381" w:rsidRDefault="00D36381" w:rsidP="00D36381">
            <w:r>
              <w:t>Enhanceable</w:t>
            </w:r>
          </w:p>
        </w:tc>
        <w:tc>
          <w:tcPr>
            <w:tcW w:w="2034" w:type="dxa"/>
            <w:gridSpan w:val="3"/>
          </w:tcPr>
          <w:p w:rsidR="00D36381" w:rsidRDefault="00D36381" w:rsidP="00D36381">
            <w:r>
              <w:t>Stackable</w:t>
            </w:r>
          </w:p>
        </w:tc>
        <w:tc>
          <w:tcPr>
            <w:tcW w:w="2034" w:type="dxa"/>
            <w:gridSpan w:val="2"/>
          </w:tcPr>
          <w:p w:rsidR="00D36381" w:rsidRDefault="00D36381" w:rsidP="00D36381">
            <w:r>
              <w:t>Sellable</w:t>
            </w:r>
          </w:p>
        </w:tc>
      </w:tr>
      <w:tr w:rsidR="00D36381">
        <w:tc>
          <w:tcPr>
            <w:tcW w:w="2712" w:type="dxa"/>
            <w:gridSpan w:val="3"/>
            <w:tcBorders>
              <w:bottom w:val="single" w:sz="4" w:space="0" w:color="000000" w:themeColor="text1"/>
            </w:tcBorders>
          </w:tcPr>
          <w:p w:rsidR="00D36381" w:rsidRDefault="00D36381" w:rsidP="00D36381">
            <w:r>
              <w:t>Dropable</w:t>
            </w:r>
          </w:p>
        </w:tc>
        <w:tc>
          <w:tcPr>
            <w:tcW w:w="2712" w:type="dxa"/>
            <w:gridSpan w:val="4"/>
            <w:tcBorders>
              <w:bottom w:val="single" w:sz="4" w:space="0" w:color="000000" w:themeColor="text1"/>
            </w:tcBorders>
          </w:tcPr>
          <w:p w:rsidR="00D36381" w:rsidRDefault="00D36381" w:rsidP="00D36381">
            <w:r>
              <w:t>Tradeable</w:t>
            </w:r>
          </w:p>
        </w:tc>
        <w:tc>
          <w:tcPr>
            <w:tcW w:w="2712" w:type="dxa"/>
            <w:gridSpan w:val="3"/>
            <w:tcBorders>
              <w:bottom w:val="single" w:sz="4" w:space="0" w:color="000000" w:themeColor="text1"/>
            </w:tcBorders>
          </w:tcPr>
          <w:p w:rsidR="00D36381" w:rsidRDefault="00D36381" w:rsidP="00D36381">
            <w:r>
              <w:t>Cursed</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Benefit</w:t>
            </w:r>
          </w:p>
        </w:tc>
      </w:tr>
      <w:tr w:rsidR="00D36381">
        <w:tc>
          <w:tcPr>
            <w:tcW w:w="4068" w:type="dxa"/>
            <w:gridSpan w:val="5"/>
            <w:tcBorders>
              <w:bottom w:val="single" w:sz="4" w:space="0" w:color="000000" w:themeColor="text1"/>
            </w:tcBorders>
            <w:shd w:val="clear" w:color="auto" w:fill="EAF1DD" w:themeFill="accent3" w:themeFillTint="33"/>
          </w:tcPr>
          <w:p w:rsidR="00D36381" w:rsidRDefault="00D36381" w:rsidP="00D36381">
            <w:r>
              <w:t>Type***</w:t>
            </w:r>
          </w:p>
        </w:tc>
        <w:tc>
          <w:tcPr>
            <w:tcW w:w="4068" w:type="dxa"/>
            <w:gridSpan w:val="5"/>
            <w:tcBorders>
              <w:bottom w:val="single" w:sz="4" w:space="0" w:color="000000" w:themeColor="text1"/>
            </w:tcBorders>
            <w:shd w:val="clear" w:color="auto" w:fill="EAF1DD" w:themeFill="accent3" w:themeFillTint="33"/>
          </w:tcPr>
          <w:p w:rsidR="00D36381" w:rsidRDefault="00D36381" w:rsidP="00D36381">
            <w:r>
              <w:t>Value</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Material Needed to Craft</w:t>
            </w:r>
          </w:p>
        </w:tc>
      </w:tr>
      <w:tr w:rsidR="00D36381">
        <w:tc>
          <w:tcPr>
            <w:tcW w:w="4068" w:type="dxa"/>
            <w:gridSpan w:val="5"/>
            <w:shd w:val="clear" w:color="auto" w:fill="EAF1DD" w:themeFill="accent3" w:themeFillTint="33"/>
          </w:tcPr>
          <w:p w:rsidR="00D36381" w:rsidRDefault="00D36381" w:rsidP="00D36381">
            <w:r>
              <w:t>Item ID #</w:t>
            </w:r>
          </w:p>
        </w:tc>
        <w:tc>
          <w:tcPr>
            <w:tcW w:w="4068" w:type="dxa"/>
            <w:gridSpan w:val="5"/>
            <w:shd w:val="clear" w:color="auto" w:fill="EAF1DD" w:themeFill="accent3" w:themeFillTint="33"/>
          </w:tcPr>
          <w:p w:rsidR="00D36381" w:rsidRDefault="00D36381" w:rsidP="00D36381">
            <w:r>
              <w:t>Quantity</w:t>
            </w:r>
          </w:p>
        </w:tc>
      </w:tr>
      <w:tr w:rsidR="00D36381">
        <w:tc>
          <w:tcPr>
            <w:tcW w:w="8136" w:type="dxa"/>
            <w:gridSpan w:val="10"/>
            <w:shd w:val="clear" w:color="auto" w:fill="FF0000"/>
          </w:tcPr>
          <w:p w:rsidR="00D36381" w:rsidRPr="00D36381" w:rsidRDefault="00D36381" w:rsidP="00D36381"/>
        </w:tc>
      </w:tr>
      <w:tr w:rsidR="00D36381">
        <w:tc>
          <w:tcPr>
            <w:tcW w:w="8136" w:type="dxa"/>
            <w:gridSpan w:val="10"/>
          </w:tcPr>
          <w:p w:rsidR="00D36381" w:rsidRDefault="00D36381" w:rsidP="00D36381">
            <w:r>
              <w:t>&lt;Image&gt;</w:t>
            </w:r>
          </w:p>
        </w:tc>
      </w:tr>
      <w:tr w:rsidR="00D36381">
        <w:tc>
          <w:tcPr>
            <w:tcW w:w="8136" w:type="dxa"/>
            <w:gridSpan w:val="10"/>
          </w:tcPr>
          <w:p w:rsidR="00D36381" w:rsidRDefault="00D36381" w:rsidP="00D36381">
            <w:r>
              <w:t>Item ID #</w:t>
            </w:r>
          </w:p>
        </w:tc>
      </w:tr>
      <w:tr w:rsidR="00D36381">
        <w:tc>
          <w:tcPr>
            <w:tcW w:w="8136" w:type="dxa"/>
            <w:gridSpan w:val="10"/>
          </w:tcPr>
          <w:p w:rsidR="00D36381" w:rsidRDefault="00D36381" w:rsidP="00D36381">
            <w:r>
              <w:t>Title</w:t>
            </w:r>
          </w:p>
        </w:tc>
      </w:tr>
      <w:tr w:rsidR="00D36381">
        <w:tc>
          <w:tcPr>
            <w:tcW w:w="1643" w:type="dxa"/>
          </w:tcPr>
          <w:p w:rsidR="00D36381" w:rsidRDefault="00D36381" w:rsidP="00D36381">
            <w:r>
              <w:t>Short Name</w:t>
            </w:r>
          </w:p>
        </w:tc>
        <w:tc>
          <w:tcPr>
            <w:tcW w:w="1757" w:type="dxa"/>
            <w:gridSpan w:val="3"/>
          </w:tcPr>
          <w:p w:rsidR="00D36381" w:rsidRDefault="00D36381" w:rsidP="00D36381">
            <w:r>
              <w:t>Tier</w:t>
            </w:r>
          </w:p>
        </w:tc>
        <w:tc>
          <w:tcPr>
            <w:tcW w:w="1605" w:type="dxa"/>
            <w:gridSpan w:val="2"/>
          </w:tcPr>
          <w:p w:rsidR="00D36381" w:rsidRDefault="00D36381" w:rsidP="00D36381">
            <w:r>
              <w:t>Value</w:t>
            </w:r>
          </w:p>
        </w:tc>
        <w:tc>
          <w:tcPr>
            <w:tcW w:w="1573" w:type="dxa"/>
            <w:gridSpan w:val="3"/>
          </w:tcPr>
          <w:p w:rsidR="00D36381" w:rsidRDefault="00D36381" w:rsidP="00D36381">
            <w:r>
              <w:t>Type*</w:t>
            </w:r>
          </w:p>
        </w:tc>
        <w:tc>
          <w:tcPr>
            <w:tcW w:w="1558" w:type="dxa"/>
          </w:tcPr>
          <w:p w:rsidR="00D36381" w:rsidRDefault="00D36381" w:rsidP="00D36381">
            <w:r>
              <w:t>Slot**</w:t>
            </w:r>
          </w:p>
        </w:tc>
      </w:tr>
      <w:tr w:rsidR="00D36381">
        <w:tc>
          <w:tcPr>
            <w:tcW w:w="8136" w:type="dxa"/>
            <w:gridSpan w:val="10"/>
          </w:tcPr>
          <w:p w:rsidR="00D36381" w:rsidRDefault="00D36381" w:rsidP="00D36381">
            <w:r>
              <w:t>Tooltip Description</w:t>
            </w:r>
          </w:p>
        </w:tc>
      </w:tr>
      <w:tr w:rsidR="00D36381">
        <w:tc>
          <w:tcPr>
            <w:tcW w:w="2034" w:type="dxa"/>
            <w:gridSpan w:val="2"/>
          </w:tcPr>
          <w:p w:rsidR="00D36381" w:rsidRDefault="00D36381" w:rsidP="00D36381">
            <w:r>
              <w:t>Constructed</w:t>
            </w:r>
          </w:p>
        </w:tc>
        <w:tc>
          <w:tcPr>
            <w:tcW w:w="2034" w:type="dxa"/>
            <w:gridSpan w:val="3"/>
          </w:tcPr>
          <w:p w:rsidR="00D36381" w:rsidRDefault="00D36381" w:rsidP="00D36381">
            <w:r>
              <w:t>Enhanceable</w:t>
            </w:r>
          </w:p>
        </w:tc>
        <w:tc>
          <w:tcPr>
            <w:tcW w:w="2034" w:type="dxa"/>
            <w:gridSpan w:val="3"/>
          </w:tcPr>
          <w:p w:rsidR="00D36381" w:rsidRDefault="00D36381" w:rsidP="00D36381">
            <w:r>
              <w:t>Stackable</w:t>
            </w:r>
          </w:p>
        </w:tc>
        <w:tc>
          <w:tcPr>
            <w:tcW w:w="2034" w:type="dxa"/>
            <w:gridSpan w:val="2"/>
          </w:tcPr>
          <w:p w:rsidR="00D36381" w:rsidRDefault="00D36381" w:rsidP="00D36381">
            <w:r>
              <w:t>Sellable</w:t>
            </w:r>
          </w:p>
        </w:tc>
      </w:tr>
      <w:tr w:rsidR="00D36381">
        <w:tc>
          <w:tcPr>
            <w:tcW w:w="2712" w:type="dxa"/>
            <w:gridSpan w:val="3"/>
            <w:tcBorders>
              <w:bottom w:val="single" w:sz="4" w:space="0" w:color="000000" w:themeColor="text1"/>
            </w:tcBorders>
          </w:tcPr>
          <w:p w:rsidR="00D36381" w:rsidRDefault="00D36381" w:rsidP="00D36381">
            <w:r>
              <w:t>Dropable</w:t>
            </w:r>
          </w:p>
        </w:tc>
        <w:tc>
          <w:tcPr>
            <w:tcW w:w="2712" w:type="dxa"/>
            <w:gridSpan w:val="4"/>
            <w:tcBorders>
              <w:bottom w:val="single" w:sz="4" w:space="0" w:color="000000" w:themeColor="text1"/>
            </w:tcBorders>
          </w:tcPr>
          <w:p w:rsidR="00D36381" w:rsidRDefault="00D36381" w:rsidP="00D36381">
            <w:r>
              <w:t>Tradeable</w:t>
            </w:r>
          </w:p>
        </w:tc>
        <w:tc>
          <w:tcPr>
            <w:tcW w:w="2712" w:type="dxa"/>
            <w:gridSpan w:val="3"/>
            <w:tcBorders>
              <w:bottom w:val="single" w:sz="4" w:space="0" w:color="000000" w:themeColor="text1"/>
            </w:tcBorders>
          </w:tcPr>
          <w:p w:rsidR="00D36381" w:rsidRDefault="00D36381" w:rsidP="00D36381">
            <w:r>
              <w:t>Cursed</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Benefit</w:t>
            </w:r>
          </w:p>
        </w:tc>
      </w:tr>
      <w:tr w:rsidR="00D36381">
        <w:tc>
          <w:tcPr>
            <w:tcW w:w="4068" w:type="dxa"/>
            <w:gridSpan w:val="5"/>
            <w:tcBorders>
              <w:bottom w:val="single" w:sz="4" w:space="0" w:color="000000" w:themeColor="text1"/>
            </w:tcBorders>
            <w:shd w:val="clear" w:color="auto" w:fill="EAF1DD" w:themeFill="accent3" w:themeFillTint="33"/>
          </w:tcPr>
          <w:p w:rsidR="00D36381" w:rsidRDefault="00D36381" w:rsidP="00D36381">
            <w:r>
              <w:lastRenderedPageBreak/>
              <w:t>Type***</w:t>
            </w:r>
          </w:p>
        </w:tc>
        <w:tc>
          <w:tcPr>
            <w:tcW w:w="4068" w:type="dxa"/>
            <w:gridSpan w:val="5"/>
            <w:tcBorders>
              <w:bottom w:val="single" w:sz="4" w:space="0" w:color="000000" w:themeColor="text1"/>
            </w:tcBorders>
            <w:shd w:val="clear" w:color="auto" w:fill="EAF1DD" w:themeFill="accent3" w:themeFillTint="33"/>
          </w:tcPr>
          <w:p w:rsidR="00D36381" w:rsidRDefault="00D36381" w:rsidP="00D36381">
            <w:r>
              <w:t>Value</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Material Needed to Craft</w:t>
            </w:r>
          </w:p>
        </w:tc>
      </w:tr>
      <w:tr w:rsidR="00D36381">
        <w:tc>
          <w:tcPr>
            <w:tcW w:w="4068" w:type="dxa"/>
            <w:gridSpan w:val="5"/>
            <w:shd w:val="clear" w:color="auto" w:fill="EAF1DD" w:themeFill="accent3" w:themeFillTint="33"/>
          </w:tcPr>
          <w:p w:rsidR="00D36381" w:rsidRDefault="00D36381" w:rsidP="00D36381">
            <w:r>
              <w:t>Item ID #</w:t>
            </w:r>
          </w:p>
        </w:tc>
        <w:tc>
          <w:tcPr>
            <w:tcW w:w="4068" w:type="dxa"/>
            <w:gridSpan w:val="5"/>
            <w:shd w:val="clear" w:color="auto" w:fill="EAF1DD" w:themeFill="accent3" w:themeFillTint="33"/>
          </w:tcPr>
          <w:p w:rsidR="00D36381" w:rsidRDefault="00D36381" w:rsidP="00D36381">
            <w:r>
              <w:t>Quantity</w:t>
            </w:r>
          </w:p>
        </w:tc>
      </w:tr>
    </w:tbl>
    <w:p w:rsidR="00894293" w:rsidRPr="00C07138" w:rsidRDefault="00894293" w:rsidP="00894293">
      <w:pPr>
        <w:ind w:left="720"/>
      </w:pPr>
    </w:p>
    <w:p w:rsidR="0090258A" w:rsidRDefault="0090258A" w:rsidP="00D07115">
      <w:pPr>
        <w:pStyle w:val="Heading3"/>
        <w:numPr>
          <w:ilvl w:val="2"/>
          <w:numId w:val="3"/>
        </w:numPr>
      </w:pPr>
      <w:bookmarkStart w:id="348" w:name="_Toc269456957"/>
      <w:r>
        <w:t>Dungeon List</w:t>
      </w:r>
      <w:bookmarkEnd w:id="348"/>
    </w:p>
    <w:p w:rsidR="00D36381" w:rsidRPr="00D36381" w:rsidRDefault="00D36381" w:rsidP="009D6068">
      <w:pPr>
        <w:ind w:left="720"/>
        <w:rPr>
          <w:b/>
        </w:rPr>
      </w:pPr>
      <w:r>
        <w:rPr>
          <w:b/>
        </w:rPr>
        <w:t>Template</w:t>
      </w:r>
    </w:p>
    <w:p w:rsidR="009D6068" w:rsidRDefault="009D6068" w:rsidP="009D6068">
      <w:pPr>
        <w:ind w:left="720"/>
      </w:pPr>
      <w:r>
        <w:t>Note: All lines with light green can be duplicated as needed for each NPC/Script in the level. Light blue fields are section headers and are not filled out.</w:t>
      </w:r>
    </w:p>
    <w:p w:rsidR="009D6068" w:rsidRPr="009D6068" w:rsidRDefault="009D6068" w:rsidP="009D6068"/>
    <w:tbl>
      <w:tblPr>
        <w:tblStyle w:val="TableGrid"/>
        <w:tblW w:w="0" w:type="auto"/>
        <w:tblInd w:w="720" w:type="dxa"/>
        <w:shd w:val="pct10" w:color="auto" w:fill="auto"/>
        <w:tblLook w:val="04A0"/>
      </w:tblPr>
      <w:tblGrid>
        <w:gridCol w:w="1600"/>
        <w:gridCol w:w="434"/>
        <w:gridCol w:w="678"/>
        <w:gridCol w:w="497"/>
        <w:gridCol w:w="859"/>
        <w:gridCol w:w="834"/>
        <w:gridCol w:w="522"/>
        <w:gridCol w:w="678"/>
        <w:gridCol w:w="392"/>
        <w:gridCol w:w="1642"/>
      </w:tblGrid>
      <w:tr w:rsidR="009D6068">
        <w:tc>
          <w:tcPr>
            <w:tcW w:w="8136" w:type="dxa"/>
            <w:gridSpan w:val="10"/>
            <w:shd w:val="pct10" w:color="auto" w:fill="auto"/>
          </w:tcPr>
          <w:p w:rsidR="009D6068" w:rsidRDefault="009D6068" w:rsidP="00C07138">
            <w:r>
              <w:t>Name</w:t>
            </w:r>
          </w:p>
        </w:tc>
      </w:tr>
      <w:tr w:rsidR="00525714">
        <w:tc>
          <w:tcPr>
            <w:tcW w:w="8136" w:type="dxa"/>
            <w:gridSpan w:val="10"/>
            <w:shd w:val="pct10" w:color="auto" w:fill="auto"/>
          </w:tcPr>
          <w:p w:rsidR="00525714" w:rsidRDefault="00525714" w:rsidP="00C07138">
            <w:r>
              <w:t>Dungeon ID #</w:t>
            </w:r>
          </w:p>
        </w:tc>
      </w:tr>
      <w:tr w:rsidR="00894293">
        <w:tc>
          <w:tcPr>
            <w:tcW w:w="2034" w:type="dxa"/>
            <w:gridSpan w:val="2"/>
            <w:shd w:val="pct10" w:color="auto" w:fill="auto"/>
          </w:tcPr>
          <w:p w:rsidR="00894293" w:rsidRDefault="00894293" w:rsidP="00C07138">
            <w:r>
              <w:t>Type</w:t>
            </w:r>
          </w:p>
        </w:tc>
        <w:tc>
          <w:tcPr>
            <w:tcW w:w="2034" w:type="dxa"/>
            <w:gridSpan w:val="3"/>
            <w:shd w:val="pct10" w:color="auto" w:fill="auto"/>
          </w:tcPr>
          <w:p w:rsidR="00894293" w:rsidRDefault="00894293" w:rsidP="00C07138">
            <w:r>
              <w:t>Level</w:t>
            </w:r>
          </w:p>
        </w:tc>
        <w:tc>
          <w:tcPr>
            <w:tcW w:w="2034" w:type="dxa"/>
            <w:gridSpan w:val="3"/>
            <w:shd w:val="pct10" w:color="auto" w:fill="auto"/>
          </w:tcPr>
          <w:p w:rsidR="00894293" w:rsidRDefault="00894293" w:rsidP="00C07138">
            <w:r>
              <w:t>Generation*</w:t>
            </w:r>
          </w:p>
        </w:tc>
        <w:tc>
          <w:tcPr>
            <w:tcW w:w="2034" w:type="dxa"/>
            <w:gridSpan w:val="2"/>
            <w:shd w:val="pct10" w:color="auto" w:fill="auto"/>
          </w:tcPr>
          <w:p w:rsidR="00894293" w:rsidRDefault="00894293" w:rsidP="00C07138">
            <w:r>
              <w:t>Texture #</w:t>
            </w:r>
          </w:p>
        </w:tc>
      </w:tr>
      <w:tr w:rsidR="009D6068">
        <w:tc>
          <w:tcPr>
            <w:tcW w:w="8136" w:type="dxa"/>
            <w:gridSpan w:val="10"/>
            <w:shd w:val="pct10" w:color="auto" w:fill="auto"/>
          </w:tcPr>
          <w:p w:rsidR="009D6068" w:rsidRDefault="009D6068" w:rsidP="009D6068">
            <w:pPr>
              <w:jc w:val="center"/>
            </w:pPr>
            <w:r>
              <w:t>NPC</w:t>
            </w:r>
          </w:p>
        </w:tc>
      </w:tr>
      <w:tr w:rsidR="009D6068">
        <w:tc>
          <w:tcPr>
            <w:tcW w:w="2712" w:type="dxa"/>
            <w:gridSpan w:val="3"/>
            <w:shd w:val="pct10" w:color="auto" w:fill="auto"/>
          </w:tcPr>
          <w:p w:rsidR="009D6068" w:rsidRDefault="00F2042A" w:rsidP="00C07138">
            <w:r>
              <w:t xml:space="preserve">NPC </w:t>
            </w:r>
            <w:r w:rsidR="009D6068">
              <w:t>ID #</w:t>
            </w:r>
          </w:p>
        </w:tc>
        <w:tc>
          <w:tcPr>
            <w:tcW w:w="2712" w:type="dxa"/>
            <w:gridSpan w:val="4"/>
            <w:shd w:val="pct10" w:color="auto" w:fill="auto"/>
          </w:tcPr>
          <w:p w:rsidR="009D6068" w:rsidRDefault="009D6068" w:rsidP="00C07138">
            <w:r>
              <w:t>Minimum Found / Group</w:t>
            </w:r>
          </w:p>
        </w:tc>
        <w:tc>
          <w:tcPr>
            <w:tcW w:w="2712" w:type="dxa"/>
            <w:gridSpan w:val="3"/>
            <w:shd w:val="pct10" w:color="auto" w:fill="auto"/>
          </w:tcPr>
          <w:p w:rsidR="009D6068" w:rsidRDefault="009D6068" w:rsidP="00C07138">
            <w:r>
              <w:t>Maximum Found / Group</w:t>
            </w:r>
          </w:p>
        </w:tc>
      </w:tr>
      <w:tr w:rsidR="00F2042A">
        <w:tc>
          <w:tcPr>
            <w:tcW w:w="8136" w:type="dxa"/>
            <w:gridSpan w:val="10"/>
            <w:shd w:val="pct10" w:color="auto" w:fill="auto"/>
          </w:tcPr>
          <w:p w:rsidR="00F2042A" w:rsidRDefault="00F2042A" w:rsidP="009D6068">
            <w:pPr>
              <w:jc w:val="center"/>
            </w:pPr>
            <w:r>
              <w:t>Items / Models</w:t>
            </w:r>
          </w:p>
        </w:tc>
      </w:tr>
      <w:tr w:rsidR="00F2042A">
        <w:tc>
          <w:tcPr>
            <w:tcW w:w="2712" w:type="dxa"/>
            <w:gridSpan w:val="3"/>
            <w:shd w:val="pct10" w:color="auto" w:fill="auto"/>
          </w:tcPr>
          <w:p w:rsidR="00F2042A" w:rsidRDefault="00F2042A" w:rsidP="009D6068">
            <w:pPr>
              <w:jc w:val="center"/>
            </w:pPr>
            <w:r>
              <w:t>Item ID #</w:t>
            </w:r>
          </w:p>
        </w:tc>
        <w:tc>
          <w:tcPr>
            <w:tcW w:w="2712" w:type="dxa"/>
            <w:gridSpan w:val="4"/>
            <w:shd w:val="pct10" w:color="auto" w:fill="auto"/>
          </w:tcPr>
          <w:p w:rsidR="00F2042A" w:rsidRDefault="00F2042A" w:rsidP="009D6068">
            <w:pPr>
              <w:jc w:val="center"/>
            </w:pPr>
            <w:r>
              <w:t>Location X</w:t>
            </w:r>
          </w:p>
        </w:tc>
        <w:tc>
          <w:tcPr>
            <w:tcW w:w="2712" w:type="dxa"/>
            <w:gridSpan w:val="3"/>
            <w:shd w:val="pct10" w:color="auto" w:fill="auto"/>
          </w:tcPr>
          <w:p w:rsidR="00F2042A" w:rsidRDefault="00F2042A" w:rsidP="009D6068">
            <w:pPr>
              <w:jc w:val="center"/>
            </w:pPr>
            <w:r>
              <w:t>Location Y</w:t>
            </w:r>
          </w:p>
        </w:tc>
      </w:tr>
      <w:tr w:rsidR="00525714">
        <w:tc>
          <w:tcPr>
            <w:tcW w:w="8136" w:type="dxa"/>
            <w:gridSpan w:val="10"/>
            <w:shd w:val="pct10" w:color="auto" w:fill="auto"/>
          </w:tcPr>
          <w:p w:rsidR="00525714" w:rsidRDefault="00D40ADB" w:rsidP="009D6068">
            <w:pPr>
              <w:jc w:val="center"/>
            </w:pPr>
            <w:r>
              <w:t>Quests</w:t>
            </w:r>
          </w:p>
        </w:tc>
      </w:tr>
      <w:tr w:rsidR="00D40ADB">
        <w:tc>
          <w:tcPr>
            <w:tcW w:w="2712" w:type="dxa"/>
            <w:gridSpan w:val="3"/>
            <w:shd w:val="pct10" w:color="auto" w:fill="auto"/>
          </w:tcPr>
          <w:p w:rsidR="00D40ADB" w:rsidRDefault="00D40ADB" w:rsidP="009D6068">
            <w:pPr>
              <w:jc w:val="center"/>
            </w:pPr>
            <w:r>
              <w:t>Quest ID #</w:t>
            </w:r>
          </w:p>
        </w:tc>
        <w:tc>
          <w:tcPr>
            <w:tcW w:w="2712" w:type="dxa"/>
            <w:gridSpan w:val="4"/>
            <w:shd w:val="pct10" w:color="auto" w:fill="auto"/>
          </w:tcPr>
          <w:p w:rsidR="00D40ADB" w:rsidRDefault="00D40ADB" w:rsidP="009D6068">
            <w:pPr>
              <w:jc w:val="center"/>
            </w:pPr>
            <w:r>
              <w:t>Location X</w:t>
            </w:r>
          </w:p>
        </w:tc>
        <w:tc>
          <w:tcPr>
            <w:tcW w:w="2712" w:type="dxa"/>
            <w:gridSpan w:val="3"/>
            <w:shd w:val="pct10" w:color="auto" w:fill="auto"/>
          </w:tcPr>
          <w:p w:rsidR="00D40ADB" w:rsidRDefault="00D40ADB" w:rsidP="009D6068">
            <w:pPr>
              <w:jc w:val="center"/>
            </w:pPr>
            <w:r>
              <w:t>Location Y</w:t>
            </w:r>
          </w:p>
        </w:tc>
      </w:tr>
      <w:tr w:rsidR="009D6068">
        <w:tc>
          <w:tcPr>
            <w:tcW w:w="8136" w:type="dxa"/>
            <w:gridSpan w:val="10"/>
            <w:shd w:val="pct10" w:color="auto" w:fill="auto"/>
          </w:tcPr>
          <w:p w:rsidR="009D6068" w:rsidRDefault="009D6068" w:rsidP="009D6068">
            <w:pPr>
              <w:jc w:val="center"/>
            </w:pPr>
            <w:r>
              <w:t>Special / Script</w:t>
            </w:r>
          </w:p>
        </w:tc>
      </w:tr>
      <w:tr w:rsidR="009D6068">
        <w:tc>
          <w:tcPr>
            <w:tcW w:w="8136" w:type="dxa"/>
            <w:gridSpan w:val="10"/>
            <w:shd w:val="pct10" w:color="auto" w:fill="auto"/>
          </w:tcPr>
          <w:p w:rsidR="009D6068" w:rsidRDefault="009D6068" w:rsidP="00C07138">
            <w:r>
              <w:t>Name</w:t>
            </w:r>
          </w:p>
        </w:tc>
      </w:tr>
      <w:tr w:rsidR="00F2042A">
        <w:tc>
          <w:tcPr>
            <w:tcW w:w="2034" w:type="dxa"/>
            <w:gridSpan w:val="2"/>
            <w:shd w:val="pct10" w:color="auto" w:fill="auto"/>
          </w:tcPr>
          <w:p w:rsidR="00F2042A" w:rsidRDefault="00525714" w:rsidP="00C07138">
            <w:r>
              <w:t>Special ID</w:t>
            </w:r>
            <w:r w:rsidR="00F2042A">
              <w:t xml:space="preserve"> #</w:t>
            </w:r>
          </w:p>
        </w:tc>
        <w:tc>
          <w:tcPr>
            <w:tcW w:w="2034" w:type="dxa"/>
            <w:gridSpan w:val="3"/>
            <w:shd w:val="pct10" w:color="auto" w:fill="auto"/>
          </w:tcPr>
          <w:p w:rsidR="00F2042A" w:rsidRDefault="00F2042A" w:rsidP="00C07138">
            <w:r>
              <w:t>Type</w:t>
            </w:r>
          </w:p>
        </w:tc>
        <w:tc>
          <w:tcPr>
            <w:tcW w:w="2034" w:type="dxa"/>
            <w:gridSpan w:val="3"/>
            <w:shd w:val="pct10" w:color="auto" w:fill="auto"/>
          </w:tcPr>
          <w:p w:rsidR="00F2042A" w:rsidRDefault="00F2042A" w:rsidP="00C07138">
            <w:r>
              <w:t>Location X</w:t>
            </w:r>
          </w:p>
        </w:tc>
        <w:tc>
          <w:tcPr>
            <w:tcW w:w="2034" w:type="dxa"/>
            <w:gridSpan w:val="2"/>
            <w:shd w:val="pct10" w:color="auto" w:fill="auto"/>
          </w:tcPr>
          <w:p w:rsidR="00F2042A" w:rsidRDefault="00F2042A" w:rsidP="00C07138">
            <w:r>
              <w:t>Location Y</w:t>
            </w:r>
          </w:p>
        </w:tc>
      </w:tr>
      <w:tr w:rsidR="009D6068">
        <w:tc>
          <w:tcPr>
            <w:tcW w:w="8136" w:type="dxa"/>
            <w:gridSpan w:val="10"/>
            <w:shd w:val="pct10" w:color="auto" w:fill="auto"/>
          </w:tcPr>
          <w:p w:rsidR="009D6068" w:rsidRDefault="009D6068" w:rsidP="00C07138">
            <w:r>
              <w:t>Introduction Text</w:t>
            </w:r>
          </w:p>
        </w:tc>
      </w:tr>
      <w:tr w:rsidR="009D6068">
        <w:tc>
          <w:tcPr>
            <w:tcW w:w="8136" w:type="dxa"/>
            <w:gridSpan w:val="10"/>
            <w:shd w:val="pct10" w:color="auto" w:fill="auto"/>
          </w:tcPr>
          <w:p w:rsidR="009D6068" w:rsidRDefault="009D6068" w:rsidP="00C07138">
            <w:r>
              <w:t>Answer</w:t>
            </w:r>
          </w:p>
        </w:tc>
      </w:tr>
      <w:tr w:rsidR="009D6068">
        <w:tc>
          <w:tcPr>
            <w:tcW w:w="1600" w:type="dxa"/>
            <w:shd w:val="pct10" w:color="auto" w:fill="auto"/>
          </w:tcPr>
          <w:p w:rsidR="00F319B6" w:rsidRDefault="009D6068" w:rsidP="00C07138">
            <w:r>
              <w:t>Flag Added</w:t>
            </w:r>
          </w:p>
        </w:tc>
        <w:tc>
          <w:tcPr>
            <w:tcW w:w="1609" w:type="dxa"/>
            <w:gridSpan w:val="3"/>
            <w:shd w:val="pct10" w:color="auto" w:fill="auto"/>
          </w:tcPr>
          <w:p w:rsidR="00F319B6" w:rsidRDefault="009D6068" w:rsidP="00C07138">
            <w:r>
              <w:t>Flag Removed</w:t>
            </w:r>
          </w:p>
        </w:tc>
        <w:tc>
          <w:tcPr>
            <w:tcW w:w="1693" w:type="dxa"/>
            <w:gridSpan w:val="2"/>
            <w:shd w:val="pct10" w:color="auto" w:fill="auto"/>
          </w:tcPr>
          <w:p w:rsidR="00F319B6" w:rsidRDefault="009D6068" w:rsidP="00C07138">
            <w:r>
              <w:t>Item Given</w:t>
            </w:r>
          </w:p>
        </w:tc>
        <w:tc>
          <w:tcPr>
            <w:tcW w:w="1592" w:type="dxa"/>
            <w:gridSpan w:val="3"/>
            <w:shd w:val="pct10" w:color="auto" w:fill="auto"/>
          </w:tcPr>
          <w:p w:rsidR="00F319B6" w:rsidRDefault="009D6068" w:rsidP="00C07138">
            <w:r>
              <w:t>Item Removed</w:t>
            </w:r>
          </w:p>
        </w:tc>
        <w:tc>
          <w:tcPr>
            <w:tcW w:w="1642" w:type="dxa"/>
            <w:shd w:val="pct10" w:color="auto" w:fill="auto"/>
          </w:tcPr>
          <w:p w:rsidR="00F319B6" w:rsidRDefault="009D6068" w:rsidP="00C07138">
            <w:r>
              <w:t>Item Possessed</w:t>
            </w:r>
          </w:p>
        </w:tc>
      </w:tr>
    </w:tbl>
    <w:p w:rsidR="00C07138" w:rsidRDefault="00894293" w:rsidP="00894293">
      <w:r>
        <w:tab/>
        <w:t>* 0 = Random, # for Quest Trigger</w:t>
      </w:r>
    </w:p>
    <w:p w:rsidR="00D36381" w:rsidRDefault="00894293" w:rsidP="00894293">
      <w:r>
        <w:tab/>
      </w:r>
    </w:p>
    <w:p w:rsidR="00D36381" w:rsidRPr="00D36381" w:rsidRDefault="00D36381" w:rsidP="00D36381">
      <w:pPr>
        <w:ind w:firstLine="720"/>
        <w:rPr>
          <w:b/>
        </w:rPr>
      </w:pPr>
      <w:r>
        <w:rPr>
          <w:b/>
        </w:rPr>
        <w:t>List</w:t>
      </w:r>
      <w:r>
        <w:rPr>
          <w:b/>
        </w:rPr>
        <w:tab/>
      </w:r>
    </w:p>
    <w:tbl>
      <w:tblPr>
        <w:tblStyle w:val="TableGrid"/>
        <w:tblW w:w="0" w:type="auto"/>
        <w:tblInd w:w="720" w:type="dxa"/>
        <w:tblLayout w:type="fixed"/>
        <w:tblLook w:val="04A0"/>
      </w:tblPr>
      <w:tblGrid>
        <w:gridCol w:w="1600"/>
        <w:gridCol w:w="434"/>
        <w:gridCol w:w="678"/>
        <w:gridCol w:w="497"/>
        <w:gridCol w:w="859"/>
        <w:gridCol w:w="834"/>
        <w:gridCol w:w="522"/>
        <w:gridCol w:w="678"/>
        <w:gridCol w:w="392"/>
        <w:gridCol w:w="1642"/>
      </w:tblGrid>
      <w:tr w:rsidR="00D36381">
        <w:tc>
          <w:tcPr>
            <w:tcW w:w="8136" w:type="dxa"/>
            <w:gridSpan w:val="10"/>
            <w:shd w:val="clear" w:color="auto" w:fill="FF0000"/>
          </w:tcPr>
          <w:p w:rsidR="00D36381" w:rsidRPr="00D36381" w:rsidRDefault="00D36381" w:rsidP="00D36381"/>
        </w:tc>
      </w:tr>
      <w:tr w:rsidR="00D36381">
        <w:tc>
          <w:tcPr>
            <w:tcW w:w="8136" w:type="dxa"/>
            <w:gridSpan w:val="10"/>
          </w:tcPr>
          <w:p w:rsidR="00D36381" w:rsidRDefault="00D36381" w:rsidP="00D36381">
            <w:r>
              <w:t>Name</w:t>
            </w:r>
          </w:p>
        </w:tc>
      </w:tr>
      <w:tr w:rsidR="00D36381">
        <w:tc>
          <w:tcPr>
            <w:tcW w:w="8136" w:type="dxa"/>
            <w:gridSpan w:val="10"/>
          </w:tcPr>
          <w:p w:rsidR="00D36381" w:rsidRDefault="00D36381" w:rsidP="00D36381">
            <w:r>
              <w:t>Dungeon ID #</w:t>
            </w:r>
          </w:p>
        </w:tc>
      </w:tr>
      <w:tr w:rsidR="00D36381">
        <w:tc>
          <w:tcPr>
            <w:tcW w:w="2034" w:type="dxa"/>
            <w:gridSpan w:val="2"/>
            <w:tcBorders>
              <w:bottom w:val="single" w:sz="4" w:space="0" w:color="000000" w:themeColor="text1"/>
            </w:tcBorders>
          </w:tcPr>
          <w:p w:rsidR="00D36381" w:rsidRDefault="00D36381" w:rsidP="00D36381">
            <w:r>
              <w:t>Type</w:t>
            </w:r>
          </w:p>
        </w:tc>
        <w:tc>
          <w:tcPr>
            <w:tcW w:w="2034" w:type="dxa"/>
            <w:gridSpan w:val="3"/>
            <w:tcBorders>
              <w:bottom w:val="single" w:sz="4" w:space="0" w:color="000000" w:themeColor="text1"/>
            </w:tcBorders>
          </w:tcPr>
          <w:p w:rsidR="00D36381" w:rsidRDefault="00D36381" w:rsidP="00D36381">
            <w:r>
              <w:t>Level</w:t>
            </w:r>
          </w:p>
        </w:tc>
        <w:tc>
          <w:tcPr>
            <w:tcW w:w="2034" w:type="dxa"/>
            <w:gridSpan w:val="3"/>
            <w:tcBorders>
              <w:bottom w:val="single" w:sz="4" w:space="0" w:color="000000" w:themeColor="text1"/>
            </w:tcBorders>
          </w:tcPr>
          <w:p w:rsidR="00D36381" w:rsidRDefault="00D36381" w:rsidP="00D36381">
            <w:r>
              <w:t>Generation*</w:t>
            </w:r>
          </w:p>
        </w:tc>
        <w:tc>
          <w:tcPr>
            <w:tcW w:w="2034" w:type="dxa"/>
            <w:gridSpan w:val="2"/>
            <w:tcBorders>
              <w:bottom w:val="single" w:sz="4" w:space="0" w:color="000000" w:themeColor="text1"/>
            </w:tcBorders>
          </w:tcPr>
          <w:p w:rsidR="00D36381" w:rsidRDefault="00D36381" w:rsidP="00D36381">
            <w:r>
              <w:t>Texture #</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NPC</w:t>
            </w:r>
          </w:p>
        </w:tc>
      </w:tr>
      <w:tr w:rsidR="00D36381">
        <w:tc>
          <w:tcPr>
            <w:tcW w:w="2712" w:type="dxa"/>
            <w:gridSpan w:val="3"/>
            <w:tcBorders>
              <w:bottom w:val="single" w:sz="4" w:space="0" w:color="000000" w:themeColor="text1"/>
            </w:tcBorders>
            <w:shd w:val="clear" w:color="auto" w:fill="EAF1DD" w:themeFill="accent3" w:themeFillTint="33"/>
          </w:tcPr>
          <w:p w:rsidR="00D36381" w:rsidRDefault="00D36381" w:rsidP="00D36381">
            <w:r>
              <w:t>NPC ID #</w:t>
            </w:r>
          </w:p>
        </w:tc>
        <w:tc>
          <w:tcPr>
            <w:tcW w:w="2712" w:type="dxa"/>
            <w:gridSpan w:val="4"/>
            <w:tcBorders>
              <w:bottom w:val="single" w:sz="4" w:space="0" w:color="000000" w:themeColor="text1"/>
            </w:tcBorders>
            <w:shd w:val="clear" w:color="auto" w:fill="EAF1DD" w:themeFill="accent3" w:themeFillTint="33"/>
          </w:tcPr>
          <w:p w:rsidR="00D36381" w:rsidRDefault="00D36381" w:rsidP="00D36381">
            <w:r>
              <w:t>Minimum Found / Group</w:t>
            </w:r>
          </w:p>
        </w:tc>
        <w:tc>
          <w:tcPr>
            <w:tcW w:w="2712" w:type="dxa"/>
            <w:gridSpan w:val="3"/>
            <w:tcBorders>
              <w:bottom w:val="single" w:sz="4" w:space="0" w:color="000000" w:themeColor="text1"/>
            </w:tcBorders>
            <w:shd w:val="clear" w:color="auto" w:fill="EAF1DD" w:themeFill="accent3" w:themeFillTint="33"/>
          </w:tcPr>
          <w:p w:rsidR="00D36381" w:rsidRDefault="00D36381" w:rsidP="00D36381">
            <w:r>
              <w:t>Maximum Found / Group</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Items / Models</w:t>
            </w:r>
          </w:p>
        </w:tc>
      </w:tr>
      <w:tr w:rsidR="00D36381">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Item ID #</w:t>
            </w:r>
          </w:p>
        </w:tc>
        <w:tc>
          <w:tcPr>
            <w:tcW w:w="2712" w:type="dxa"/>
            <w:gridSpan w:val="4"/>
            <w:tcBorders>
              <w:bottom w:val="single" w:sz="4" w:space="0" w:color="000000" w:themeColor="text1"/>
            </w:tcBorders>
            <w:shd w:val="clear" w:color="auto" w:fill="EAF1DD" w:themeFill="accent3" w:themeFillTint="33"/>
          </w:tcPr>
          <w:p w:rsidR="00D36381" w:rsidRDefault="00D36381" w:rsidP="00D36381">
            <w:pPr>
              <w:jc w:val="center"/>
            </w:pPr>
            <w:r>
              <w:t>Location X</w:t>
            </w:r>
          </w:p>
        </w:tc>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Location Y</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Quests</w:t>
            </w:r>
          </w:p>
        </w:tc>
      </w:tr>
      <w:tr w:rsidR="00D36381">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Quest ID #</w:t>
            </w:r>
          </w:p>
        </w:tc>
        <w:tc>
          <w:tcPr>
            <w:tcW w:w="2712" w:type="dxa"/>
            <w:gridSpan w:val="4"/>
            <w:tcBorders>
              <w:bottom w:val="single" w:sz="4" w:space="0" w:color="000000" w:themeColor="text1"/>
            </w:tcBorders>
            <w:shd w:val="clear" w:color="auto" w:fill="EAF1DD" w:themeFill="accent3" w:themeFillTint="33"/>
          </w:tcPr>
          <w:p w:rsidR="00D36381" w:rsidRDefault="00D36381" w:rsidP="00D36381">
            <w:pPr>
              <w:jc w:val="center"/>
            </w:pPr>
            <w:r>
              <w:t>Location X</w:t>
            </w:r>
          </w:p>
        </w:tc>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Location Y</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Special / Script</w:t>
            </w:r>
          </w:p>
        </w:tc>
      </w:tr>
      <w:tr w:rsidR="00D36381">
        <w:tc>
          <w:tcPr>
            <w:tcW w:w="8136" w:type="dxa"/>
            <w:gridSpan w:val="10"/>
            <w:shd w:val="clear" w:color="auto" w:fill="EAF1DD" w:themeFill="accent3" w:themeFillTint="33"/>
          </w:tcPr>
          <w:p w:rsidR="00D36381" w:rsidRDefault="00D36381" w:rsidP="00D36381">
            <w:r>
              <w:t>Name</w:t>
            </w:r>
          </w:p>
        </w:tc>
      </w:tr>
      <w:tr w:rsidR="00D36381">
        <w:tc>
          <w:tcPr>
            <w:tcW w:w="2034" w:type="dxa"/>
            <w:gridSpan w:val="2"/>
            <w:shd w:val="clear" w:color="auto" w:fill="EAF1DD" w:themeFill="accent3" w:themeFillTint="33"/>
          </w:tcPr>
          <w:p w:rsidR="00D36381" w:rsidRDefault="00D36381" w:rsidP="00D36381">
            <w:r>
              <w:t>Special ID #</w:t>
            </w:r>
          </w:p>
        </w:tc>
        <w:tc>
          <w:tcPr>
            <w:tcW w:w="2034" w:type="dxa"/>
            <w:gridSpan w:val="3"/>
            <w:shd w:val="clear" w:color="auto" w:fill="EAF1DD" w:themeFill="accent3" w:themeFillTint="33"/>
          </w:tcPr>
          <w:p w:rsidR="00D36381" w:rsidRDefault="00D36381" w:rsidP="00D36381">
            <w:r>
              <w:t>Type</w:t>
            </w:r>
          </w:p>
        </w:tc>
        <w:tc>
          <w:tcPr>
            <w:tcW w:w="2034" w:type="dxa"/>
            <w:gridSpan w:val="3"/>
            <w:shd w:val="clear" w:color="auto" w:fill="EAF1DD" w:themeFill="accent3" w:themeFillTint="33"/>
          </w:tcPr>
          <w:p w:rsidR="00D36381" w:rsidRDefault="00D36381" w:rsidP="00D36381">
            <w:r>
              <w:t>Location X</w:t>
            </w:r>
          </w:p>
        </w:tc>
        <w:tc>
          <w:tcPr>
            <w:tcW w:w="2034" w:type="dxa"/>
            <w:gridSpan w:val="2"/>
            <w:shd w:val="clear" w:color="auto" w:fill="EAF1DD" w:themeFill="accent3" w:themeFillTint="33"/>
          </w:tcPr>
          <w:p w:rsidR="00D36381" w:rsidRDefault="00D36381" w:rsidP="00D36381">
            <w:r>
              <w:t>Location Y</w:t>
            </w:r>
          </w:p>
        </w:tc>
      </w:tr>
      <w:tr w:rsidR="00D36381">
        <w:tc>
          <w:tcPr>
            <w:tcW w:w="8136" w:type="dxa"/>
            <w:gridSpan w:val="10"/>
            <w:shd w:val="clear" w:color="auto" w:fill="EAF1DD" w:themeFill="accent3" w:themeFillTint="33"/>
          </w:tcPr>
          <w:p w:rsidR="00D36381" w:rsidRDefault="00D36381" w:rsidP="00D36381">
            <w:r>
              <w:t>Introduction Text</w:t>
            </w:r>
          </w:p>
        </w:tc>
      </w:tr>
      <w:tr w:rsidR="00D36381">
        <w:tc>
          <w:tcPr>
            <w:tcW w:w="8136" w:type="dxa"/>
            <w:gridSpan w:val="10"/>
            <w:shd w:val="clear" w:color="auto" w:fill="EAF1DD" w:themeFill="accent3" w:themeFillTint="33"/>
          </w:tcPr>
          <w:p w:rsidR="00D36381" w:rsidRDefault="00D36381" w:rsidP="00D36381">
            <w:r>
              <w:t>Answer</w:t>
            </w:r>
          </w:p>
        </w:tc>
      </w:tr>
      <w:tr w:rsidR="00D36381">
        <w:tc>
          <w:tcPr>
            <w:tcW w:w="1600" w:type="dxa"/>
            <w:shd w:val="clear" w:color="auto" w:fill="EAF1DD" w:themeFill="accent3" w:themeFillTint="33"/>
          </w:tcPr>
          <w:p w:rsidR="00D36381" w:rsidRDefault="00D36381" w:rsidP="00D36381">
            <w:r>
              <w:t>Flag Added</w:t>
            </w:r>
          </w:p>
        </w:tc>
        <w:tc>
          <w:tcPr>
            <w:tcW w:w="1609" w:type="dxa"/>
            <w:gridSpan w:val="3"/>
            <w:shd w:val="clear" w:color="auto" w:fill="EAF1DD" w:themeFill="accent3" w:themeFillTint="33"/>
          </w:tcPr>
          <w:p w:rsidR="00D36381" w:rsidRDefault="00D36381" w:rsidP="00D36381">
            <w:r>
              <w:t xml:space="preserve">Flag </w:t>
            </w:r>
            <w:r>
              <w:lastRenderedPageBreak/>
              <w:t>Removed</w:t>
            </w:r>
          </w:p>
        </w:tc>
        <w:tc>
          <w:tcPr>
            <w:tcW w:w="1693" w:type="dxa"/>
            <w:gridSpan w:val="2"/>
            <w:shd w:val="clear" w:color="auto" w:fill="EAF1DD" w:themeFill="accent3" w:themeFillTint="33"/>
          </w:tcPr>
          <w:p w:rsidR="00D36381" w:rsidRDefault="00D36381" w:rsidP="00D36381">
            <w:r>
              <w:lastRenderedPageBreak/>
              <w:t>Item Given</w:t>
            </w:r>
          </w:p>
        </w:tc>
        <w:tc>
          <w:tcPr>
            <w:tcW w:w="1592" w:type="dxa"/>
            <w:gridSpan w:val="3"/>
            <w:shd w:val="clear" w:color="auto" w:fill="EAF1DD" w:themeFill="accent3" w:themeFillTint="33"/>
          </w:tcPr>
          <w:p w:rsidR="00D36381" w:rsidRDefault="00D36381" w:rsidP="00D36381">
            <w:r>
              <w:t xml:space="preserve">Item </w:t>
            </w:r>
            <w:r>
              <w:lastRenderedPageBreak/>
              <w:t>Removed</w:t>
            </w:r>
          </w:p>
        </w:tc>
        <w:tc>
          <w:tcPr>
            <w:tcW w:w="1642" w:type="dxa"/>
            <w:shd w:val="clear" w:color="auto" w:fill="EAF1DD" w:themeFill="accent3" w:themeFillTint="33"/>
          </w:tcPr>
          <w:p w:rsidR="00D36381" w:rsidRDefault="00D36381" w:rsidP="00D36381">
            <w:r>
              <w:lastRenderedPageBreak/>
              <w:t xml:space="preserve">Item </w:t>
            </w:r>
            <w:r>
              <w:lastRenderedPageBreak/>
              <w:t>Possessed</w:t>
            </w:r>
          </w:p>
        </w:tc>
      </w:tr>
      <w:tr w:rsidR="00D36381">
        <w:tc>
          <w:tcPr>
            <w:tcW w:w="8136" w:type="dxa"/>
            <w:gridSpan w:val="10"/>
            <w:shd w:val="clear" w:color="auto" w:fill="FF0000"/>
          </w:tcPr>
          <w:p w:rsidR="00D36381" w:rsidRPr="00D36381" w:rsidRDefault="00D36381" w:rsidP="00D36381"/>
        </w:tc>
      </w:tr>
      <w:tr w:rsidR="00D36381">
        <w:tc>
          <w:tcPr>
            <w:tcW w:w="8136" w:type="dxa"/>
            <w:gridSpan w:val="10"/>
          </w:tcPr>
          <w:p w:rsidR="00D36381" w:rsidRDefault="00D36381" w:rsidP="00D36381">
            <w:r>
              <w:t>Name</w:t>
            </w:r>
          </w:p>
        </w:tc>
      </w:tr>
      <w:tr w:rsidR="00D36381">
        <w:tc>
          <w:tcPr>
            <w:tcW w:w="8136" w:type="dxa"/>
            <w:gridSpan w:val="10"/>
          </w:tcPr>
          <w:p w:rsidR="00D36381" w:rsidRDefault="00D36381" w:rsidP="00D36381">
            <w:r>
              <w:t>Dungeon ID #</w:t>
            </w:r>
          </w:p>
        </w:tc>
      </w:tr>
      <w:tr w:rsidR="00D36381">
        <w:tc>
          <w:tcPr>
            <w:tcW w:w="2034" w:type="dxa"/>
            <w:gridSpan w:val="2"/>
            <w:tcBorders>
              <w:bottom w:val="single" w:sz="4" w:space="0" w:color="000000" w:themeColor="text1"/>
            </w:tcBorders>
          </w:tcPr>
          <w:p w:rsidR="00D36381" w:rsidRDefault="00D36381" w:rsidP="00D36381">
            <w:r>
              <w:t>Type</w:t>
            </w:r>
          </w:p>
        </w:tc>
        <w:tc>
          <w:tcPr>
            <w:tcW w:w="2034" w:type="dxa"/>
            <w:gridSpan w:val="3"/>
            <w:tcBorders>
              <w:bottom w:val="single" w:sz="4" w:space="0" w:color="000000" w:themeColor="text1"/>
            </w:tcBorders>
          </w:tcPr>
          <w:p w:rsidR="00D36381" w:rsidRDefault="00D36381" w:rsidP="00D36381">
            <w:r>
              <w:t>Level</w:t>
            </w:r>
          </w:p>
        </w:tc>
        <w:tc>
          <w:tcPr>
            <w:tcW w:w="2034" w:type="dxa"/>
            <w:gridSpan w:val="3"/>
            <w:tcBorders>
              <w:bottom w:val="single" w:sz="4" w:space="0" w:color="000000" w:themeColor="text1"/>
            </w:tcBorders>
          </w:tcPr>
          <w:p w:rsidR="00D36381" w:rsidRDefault="00D36381" w:rsidP="00D36381">
            <w:r>
              <w:t>Generation*</w:t>
            </w:r>
          </w:p>
        </w:tc>
        <w:tc>
          <w:tcPr>
            <w:tcW w:w="2034" w:type="dxa"/>
            <w:gridSpan w:val="2"/>
            <w:tcBorders>
              <w:bottom w:val="single" w:sz="4" w:space="0" w:color="000000" w:themeColor="text1"/>
            </w:tcBorders>
          </w:tcPr>
          <w:p w:rsidR="00D36381" w:rsidRDefault="00D36381" w:rsidP="00D36381">
            <w:r>
              <w:t>Texture #</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NPC</w:t>
            </w:r>
          </w:p>
        </w:tc>
      </w:tr>
      <w:tr w:rsidR="00D36381">
        <w:tc>
          <w:tcPr>
            <w:tcW w:w="2712" w:type="dxa"/>
            <w:gridSpan w:val="3"/>
            <w:tcBorders>
              <w:bottom w:val="single" w:sz="4" w:space="0" w:color="000000" w:themeColor="text1"/>
            </w:tcBorders>
            <w:shd w:val="clear" w:color="auto" w:fill="EAF1DD" w:themeFill="accent3" w:themeFillTint="33"/>
          </w:tcPr>
          <w:p w:rsidR="00D36381" w:rsidRDefault="00D36381" w:rsidP="00D36381">
            <w:r>
              <w:t>NPC ID #</w:t>
            </w:r>
          </w:p>
        </w:tc>
        <w:tc>
          <w:tcPr>
            <w:tcW w:w="2712" w:type="dxa"/>
            <w:gridSpan w:val="4"/>
            <w:tcBorders>
              <w:bottom w:val="single" w:sz="4" w:space="0" w:color="000000" w:themeColor="text1"/>
            </w:tcBorders>
            <w:shd w:val="clear" w:color="auto" w:fill="EAF1DD" w:themeFill="accent3" w:themeFillTint="33"/>
          </w:tcPr>
          <w:p w:rsidR="00D36381" w:rsidRDefault="00D36381" w:rsidP="00D36381">
            <w:r>
              <w:t>Minimum Found / Group</w:t>
            </w:r>
          </w:p>
        </w:tc>
        <w:tc>
          <w:tcPr>
            <w:tcW w:w="2712" w:type="dxa"/>
            <w:gridSpan w:val="3"/>
            <w:tcBorders>
              <w:bottom w:val="single" w:sz="4" w:space="0" w:color="000000" w:themeColor="text1"/>
            </w:tcBorders>
            <w:shd w:val="clear" w:color="auto" w:fill="EAF1DD" w:themeFill="accent3" w:themeFillTint="33"/>
          </w:tcPr>
          <w:p w:rsidR="00D36381" w:rsidRDefault="00D36381" w:rsidP="00D36381">
            <w:r>
              <w:t>Maximum Found / Group</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Items / Models</w:t>
            </w:r>
          </w:p>
        </w:tc>
      </w:tr>
      <w:tr w:rsidR="00D36381">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Item ID #</w:t>
            </w:r>
          </w:p>
        </w:tc>
        <w:tc>
          <w:tcPr>
            <w:tcW w:w="2712" w:type="dxa"/>
            <w:gridSpan w:val="4"/>
            <w:tcBorders>
              <w:bottom w:val="single" w:sz="4" w:space="0" w:color="000000" w:themeColor="text1"/>
            </w:tcBorders>
            <w:shd w:val="clear" w:color="auto" w:fill="EAF1DD" w:themeFill="accent3" w:themeFillTint="33"/>
          </w:tcPr>
          <w:p w:rsidR="00D36381" w:rsidRDefault="00D36381" w:rsidP="00D36381">
            <w:pPr>
              <w:jc w:val="center"/>
            </w:pPr>
            <w:r>
              <w:t>Location X</w:t>
            </w:r>
          </w:p>
        </w:tc>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Location Y</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Quests</w:t>
            </w:r>
          </w:p>
        </w:tc>
      </w:tr>
      <w:tr w:rsidR="00D36381">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Quest ID #</w:t>
            </w:r>
          </w:p>
        </w:tc>
        <w:tc>
          <w:tcPr>
            <w:tcW w:w="2712" w:type="dxa"/>
            <w:gridSpan w:val="4"/>
            <w:tcBorders>
              <w:bottom w:val="single" w:sz="4" w:space="0" w:color="000000" w:themeColor="text1"/>
            </w:tcBorders>
            <w:shd w:val="clear" w:color="auto" w:fill="EAF1DD" w:themeFill="accent3" w:themeFillTint="33"/>
          </w:tcPr>
          <w:p w:rsidR="00D36381" w:rsidRDefault="00D36381" w:rsidP="00D36381">
            <w:pPr>
              <w:jc w:val="center"/>
            </w:pPr>
            <w:r>
              <w:t>Location X</w:t>
            </w:r>
          </w:p>
        </w:tc>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Location Y</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Special / Script</w:t>
            </w:r>
          </w:p>
        </w:tc>
      </w:tr>
      <w:tr w:rsidR="00D36381">
        <w:tc>
          <w:tcPr>
            <w:tcW w:w="8136" w:type="dxa"/>
            <w:gridSpan w:val="10"/>
            <w:shd w:val="clear" w:color="auto" w:fill="EAF1DD" w:themeFill="accent3" w:themeFillTint="33"/>
          </w:tcPr>
          <w:p w:rsidR="00D36381" w:rsidRDefault="00D36381" w:rsidP="00D36381">
            <w:r>
              <w:t>Name</w:t>
            </w:r>
          </w:p>
        </w:tc>
      </w:tr>
      <w:tr w:rsidR="00D36381">
        <w:tc>
          <w:tcPr>
            <w:tcW w:w="2034" w:type="dxa"/>
            <w:gridSpan w:val="2"/>
            <w:shd w:val="clear" w:color="auto" w:fill="EAF1DD" w:themeFill="accent3" w:themeFillTint="33"/>
          </w:tcPr>
          <w:p w:rsidR="00D36381" w:rsidRDefault="00D36381" w:rsidP="00D36381">
            <w:r>
              <w:t>Special ID #</w:t>
            </w:r>
          </w:p>
        </w:tc>
        <w:tc>
          <w:tcPr>
            <w:tcW w:w="2034" w:type="dxa"/>
            <w:gridSpan w:val="3"/>
            <w:shd w:val="clear" w:color="auto" w:fill="EAF1DD" w:themeFill="accent3" w:themeFillTint="33"/>
          </w:tcPr>
          <w:p w:rsidR="00D36381" w:rsidRDefault="00D36381" w:rsidP="00D36381">
            <w:r>
              <w:t>Type</w:t>
            </w:r>
          </w:p>
        </w:tc>
        <w:tc>
          <w:tcPr>
            <w:tcW w:w="2034" w:type="dxa"/>
            <w:gridSpan w:val="3"/>
            <w:shd w:val="clear" w:color="auto" w:fill="EAF1DD" w:themeFill="accent3" w:themeFillTint="33"/>
          </w:tcPr>
          <w:p w:rsidR="00D36381" w:rsidRDefault="00D36381" w:rsidP="00D36381">
            <w:r>
              <w:t>Location X</w:t>
            </w:r>
          </w:p>
        </w:tc>
        <w:tc>
          <w:tcPr>
            <w:tcW w:w="2034" w:type="dxa"/>
            <w:gridSpan w:val="2"/>
            <w:shd w:val="clear" w:color="auto" w:fill="EAF1DD" w:themeFill="accent3" w:themeFillTint="33"/>
          </w:tcPr>
          <w:p w:rsidR="00D36381" w:rsidRDefault="00D36381" w:rsidP="00D36381">
            <w:r>
              <w:t>Location Y</w:t>
            </w:r>
          </w:p>
        </w:tc>
      </w:tr>
      <w:tr w:rsidR="00D36381">
        <w:tc>
          <w:tcPr>
            <w:tcW w:w="8136" w:type="dxa"/>
            <w:gridSpan w:val="10"/>
            <w:shd w:val="clear" w:color="auto" w:fill="EAF1DD" w:themeFill="accent3" w:themeFillTint="33"/>
          </w:tcPr>
          <w:p w:rsidR="00D36381" w:rsidRDefault="00D36381" w:rsidP="00D36381">
            <w:r>
              <w:t>Introduction Text</w:t>
            </w:r>
          </w:p>
        </w:tc>
      </w:tr>
      <w:tr w:rsidR="00D36381">
        <w:tc>
          <w:tcPr>
            <w:tcW w:w="8136" w:type="dxa"/>
            <w:gridSpan w:val="10"/>
            <w:shd w:val="clear" w:color="auto" w:fill="EAF1DD" w:themeFill="accent3" w:themeFillTint="33"/>
          </w:tcPr>
          <w:p w:rsidR="00D36381" w:rsidRDefault="00D36381" w:rsidP="00D36381">
            <w:r>
              <w:t>Answer</w:t>
            </w:r>
          </w:p>
        </w:tc>
      </w:tr>
      <w:tr w:rsidR="00D36381">
        <w:tc>
          <w:tcPr>
            <w:tcW w:w="1600" w:type="dxa"/>
            <w:shd w:val="clear" w:color="auto" w:fill="EAF1DD" w:themeFill="accent3" w:themeFillTint="33"/>
          </w:tcPr>
          <w:p w:rsidR="00D36381" w:rsidRDefault="00D36381" w:rsidP="00D36381">
            <w:r>
              <w:t>Flag Added</w:t>
            </w:r>
          </w:p>
        </w:tc>
        <w:tc>
          <w:tcPr>
            <w:tcW w:w="1609" w:type="dxa"/>
            <w:gridSpan w:val="3"/>
            <w:shd w:val="clear" w:color="auto" w:fill="EAF1DD" w:themeFill="accent3" w:themeFillTint="33"/>
          </w:tcPr>
          <w:p w:rsidR="00D36381" w:rsidRDefault="00D36381" w:rsidP="00D36381">
            <w:r>
              <w:t>Flag Removed</w:t>
            </w:r>
          </w:p>
        </w:tc>
        <w:tc>
          <w:tcPr>
            <w:tcW w:w="1693" w:type="dxa"/>
            <w:gridSpan w:val="2"/>
            <w:shd w:val="clear" w:color="auto" w:fill="EAF1DD" w:themeFill="accent3" w:themeFillTint="33"/>
          </w:tcPr>
          <w:p w:rsidR="00D36381" w:rsidRDefault="00D36381" w:rsidP="00D36381">
            <w:r>
              <w:t>Item Given</w:t>
            </w:r>
          </w:p>
        </w:tc>
        <w:tc>
          <w:tcPr>
            <w:tcW w:w="1592" w:type="dxa"/>
            <w:gridSpan w:val="3"/>
            <w:shd w:val="clear" w:color="auto" w:fill="EAF1DD" w:themeFill="accent3" w:themeFillTint="33"/>
          </w:tcPr>
          <w:p w:rsidR="00D36381" w:rsidRDefault="00D36381" w:rsidP="00D36381">
            <w:r>
              <w:t>Item Removed</w:t>
            </w:r>
          </w:p>
        </w:tc>
        <w:tc>
          <w:tcPr>
            <w:tcW w:w="1642" w:type="dxa"/>
            <w:shd w:val="clear" w:color="auto" w:fill="EAF1DD" w:themeFill="accent3" w:themeFillTint="33"/>
          </w:tcPr>
          <w:p w:rsidR="00D36381" w:rsidRDefault="00D36381" w:rsidP="00D36381">
            <w:r>
              <w:t>Item Possessed</w:t>
            </w:r>
          </w:p>
        </w:tc>
      </w:tr>
      <w:tr w:rsidR="00D36381">
        <w:tc>
          <w:tcPr>
            <w:tcW w:w="8136" w:type="dxa"/>
            <w:gridSpan w:val="10"/>
            <w:shd w:val="clear" w:color="auto" w:fill="FF0000"/>
          </w:tcPr>
          <w:p w:rsidR="00D36381" w:rsidRPr="00D36381" w:rsidRDefault="00D36381" w:rsidP="00D36381"/>
        </w:tc>
      </w:tr>
      <w:tr w:rsidR="00D36381">
        <w:tc>
          <w:tcPr>
            <w:tcW w:w="8136" w:type="dxa"/>
            <w:gridSpan w:val="10"/>
          </w:tcPr>
          <w:p w:rsidR="00D36381" w:rsidRDefault="00D36381" w:rsidP="00D36381">
            <w:r>
              <w:t>Name</w:t>
            </w:r>
          </w:p>
        </w:tc>
      </w:tr>
      <w:tr w:rsidR="00D36381">
        <w:tc>
          <w:tcPr>
            <w:tcW w:w="8136" w:type="dxa"/>
            <w:gridSpan w:val="10"/>
          </w:tcPr>
          <w:p w:rsidR="00D36381" w:rsidRDefault="00D36381" w:rsidP="00D36381">
            <w:r>
              <w:t>Dungeon ID #</w:t>
            </w:r>
          </w:p>
        </w:tc>
      </w:tr>
      <w:tr w:rsidR="00D36381">
        <w:tc>
          <w:tcPr>
            <w:tcW w:w="2034" w:type="dxa"/>
            <w:gridSpan w:val="2"/>
            <w:tcBorders>
              <w:bottom w:val="single" w:sz="4" w:space="0" w:color="000000" w:themeColor="text1"/>
            </w:tcBorders>
          </w:tcPr>
          <w:p w:rsidR="00D36381" w:rsidRDefault="00D36381" w:rsidP="00D36381">
            <w:r>
              <w:t>Type</w:t>
            </w:r>
          </w:p>
        </w:tc>
        <w:tc>
          <w:tcPr>
            <w:tcW w:w="2034" w:type="dxa"/>
            <w:gridSpan w:val="3"/>
            <w:tcBorders>
              <w:bottom w:val="single" w:sz="4" w:space="0" w:color="000000" w:themeColor="text1"/>
            </w:tcBorders>
          </w:tcPr>
          <w:p w:rsidR="00D36381" w:rsidRDefault="00D36381" w:rsidP="00D36381">
            <w:r>
              <w:t>Level</w:t>
            </w:r>
          </w:p>
        </w:tc>
        <w:tc>
          <w:tcPr>
            <w:tcW w:w="2034" w:type="dxa"/>
            <w:gridSpan w:val="3"/>
            <w:tcBorders>
              <w:bottom w:val="single" w:sz="4" w:space="0" w:color="000000" w:themeColor="text1"/>
            </w:tcBorders>
          </w:tcPr>
          <w:p w:rsidR="00D36381" w:rsidRDefault="00D36381" w:rsidP="00D36381">
            <w:r>
              <w:t>Generation*</w:t>
            </w:r>
          </w:p>
        </w:tc>
        <w:tc>
          <w:tcPr>
            <w:tcW w:w="2034" w:type="dxa"/>
            <w:gridSpan w:val="2"/>
            <w:tcBorders>
              <w:bottom w:val="single" w:sz="4" w:space="0" w:color="000000" w:themeColor="text1"/>
            </w:tcBorders>
          </w:tcPr>
          <w:p w:rsidR="00D36381" w:rsidRDefault="00D36381" w:rsidP="00D36381">
            <w:r>
              <w:t>Texture #</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NPC</w:t>
            </w:r>
          </w:p>
        </w:tc>
      </w:tr>
      <w:tr w:rsidR="00D36381">
        <w:tc>
          <w:tcPr>
            <w:tcW w:w="2712" w:type="dxa"/>
            <w:gridSpan w:val="3"/>
            <w:tcBorders>
              <w:bottom w:val="single" w:sz="4" w:space="0" w:color="000000" w:themeColor="text1"/>
            </w:tcBorders>
            <w:shd w:val="clear" w:color="auto" w:fill="EAF1DD" w:themeFill="accent3" w:themeFillTint="33"/>
          </w:tcPr>
          <w:p w:rsidR="00D36381" w:rsidRDefault="00D36381" w:rsidP="00D36381">
            <w:r>
              <w:t>NPC ID #</w:t>
            </w:r>
          </w:p>
        </w:tc>
        <w:tc>
          <w:tcPr>
            <w:tcW w:w="2712" w:type="dxa"/>
            <w:gridSpan w:val="4"/>
            <w:tcBorders>
              <w:bottom w:val="single" w:sz="4" w:space="0" w:color="000000" w:themeColor="text1"/>
            </w:tcBorders>
            <w:shd w:val="clear" w:color="auto" w:fill="EAF1DD" w:themeFill="accent3" w:themeFillTint="33"/>
          </w:tcPr>
          <w:p w:rsidR="00D36381" w:rsidRDefault="00D36381" w:rsidP="00D36381">
            <w:r>
              <w:t>Minimum Found / Group</w:t>
            </w:r>
          </w:p>
        </w:tc>
        <w:tc>
          <w:tcPr>
            <w:tcW w:w="2712" w:type="dxa"/>
            <w:gridSpan w:val="3"/>
            <w:tcBorders>
              <w:bottom w:val="single" w:sz="4" w:space="0" w:color="000000" w:themeColor="text1"/>
            </w:tcBorders>
            <w:shd w:val="clear" w:color="auto" w:fill="EAF1DD" w:themeFill="accent3" w:themeFillTint="33"/>
          </w:tcPr>
          <w:p w:rsidR="00D36381" w:rsidRDefault="00D36381" w:rsidP="00D36381">
            <w:r>
              <w:t>Maximum Found / Group</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Items / Models</w:t>
            </w:r>
          </w:p>
        </w:tc>
      </w:tr>
      <w:tr w:rsidR="00D36381">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Item ID #</w:t>
            </w:r>
          </w:p>
        </w:tc>
        <w:tc>
          <w:tcPr>
            <w:tcW w:w="2712" w:type="dxa"/>
            <w:gridSpan w:val="4"/>
            <w:tcBorders>
              <w:bottom w:val="single" w:sz="4" w:space="0" w:color="000000" w:themeColor="text1"/>
            </w:tcBorders>
            <w:shd w:val="clear" w:color="auto" w:fill="EAF1DD" w:themeFill="accent3" w:themeFillTint="33"/>
          </w:tcPr>
          <w:p w:rsidR="00D36381" w:rsidRDefault="00D36381" w:rsidP="00D36381">
            <w:pPr>
              <w:jc w:val="center"/>
            </w:pPr>
            <w:r>
              <w:t>Location X</w:t>
            </w:r>
          </w:p>
        </w:tc>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Location Y</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Quests</w:t>
            </w:r>
          </w:p>
        </w:tc>
      </w:tr>
      <w:tr w:rsidR="00D36381">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Quest ID #</w:t>
            </w:r>
          </w:p>
        </w:tc>
        <w:tc>
          <w:tcPr>
            <w:tcW w:w="2712" w:type="dxa"/>
            <w:gridSpan w:val="4"/>
            <w:tcBorders>
              <w:bottom w:val="single" w:sz="4" w:space="0" w:color="000000" w:themeColor="text1"/>
            </w:tcBorders>
            <w:shd w:val="clear" w:color="auto" w:fill="EAF1DD" w:themeFill="accent3" w:themeFillTint="33"/>
          </w:tcPr>
          <w:p w:rsidR="00D36381" w:rsidRDefault="00D36381" w:rsidP="00D36381">
            <w:pPr>
              <w:jc w:val="center"/>
            </w:pPr>
            <w:r>
              <w:t>Location X</w:t>
            </w:r>
          </w:p>
        </w:tc>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Location Y</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Special / Script</w:t>
            </w:r>
          </w:p>
        </w:tc>
      </w:tr>
      <w:tr w:rsidR="00D36381">
        <w:tc>
          <w:tcPr>
            <w:tcW w:w="8136" w:type="dxa"/>
            <w:gridSpan w:val="10"/>
            <w:shd w:val="clear" w:color="auto" w:fill="EAF1DD" w:themeFill="accent3" w:themeFillTint="33"/>
          </w:tcPr>
          <w:p w:rsidR="00D36381" w:rsidRDefault="00D36381" w:rsidP="00D36381">
            <w:r>
              <w:t>Name</w:t>
            </w:r>
          </w:p>
        </w:tc>
      </w:tr>
      <w:tr w:rsidR="00D36381">
        <w:tc>
          <w:tcPr>
            <w:tcW w:w="2034" w:type="dxa"/>
            <w:gridSpan w:val="2"/>
            <w:shd w:val="clear" w:color="auto" w:fill="EAF1DD" w:themeFill="accent3" w:themeFillTint="33"/>
          </w:tcPr>
          <w:p w:rsidR="00D36381" w:rsidRDefault="00D36381" w:rsidP="00D36381">
            <w:r>
              <w:t>Special ID #</w:t>
            </w:r>
          </w:p>
        </w:tc>
        <w:tc>
          <w:tcPr>
            <w:tcW w:w="2034" w:type="dxa"/>
            <w:gridSpan w:val="3"/>
            <w:shd w:val="clear" w:color="auto" w:fill="EAF1DD" w:themeFill="accent3" w:themeFillTint="33"/>
          </w:tcPr>
          <w:p w:rsidR="00D36381" w:rsidRDefault="00D36381" w:rsidP="00D36381">
            <w:r>
              <w:t>Type</w:t>
            </w:r>
          </w:p>
        </w:tc>
        <w:tc>
          <w:tcPr>
            <w:tcW w:w="2034" w:type="dxa"/>
            <w:gridSpan w:val="3"/>
            <w:shd w:val="clear" w:color="auto" w:fill="EAF1DD" w:themeFill="accent3" w:themeFillTint="33"/>
          </w:tcPr>
          <w:p w:rsidR="00D36381" w:rsidRDefault="00D36381" w:rsidP="00D36381">
            <w:r>
              <w:t>Location X</w:t>
            </w:r>
          </w:p>
        </w:tc>
        <w:tc>
          <w:tcPr>
            <w:tcW w:w="2034" w:type="dxa"/>
            <w:gridSpan w:val="2"/>
            <w:shd w:val="clear" w:color="auto" w:fill="EAF1DD" w:themeFill="accent3" w:themeFillTint="33"/>
          </w:tcPr>
          <w:p w:rsidR="00D36381" w:rsidRDefault="00D36381" w:rsidP="00D36381">
            <w:r>
              <w:t>Location Y</w:t>
            </w:r>
          </w:p>
        </w:tc>
      </w:tr>
      <w:tr w:rsidR="00D36381">
        <w:tc>
          <w:tcPr>
            <w:tcW w:w="8136" w:type="dxa"/>
            <w:gridSpan w:val="10"/>
            <w:shd w:val="clear" w:color="auto" w:fill="EAF1DD" w:themeFill="accent3" w:themeFillTint="33"/>
          </w:tcPr>
          <w:p w:rsidR="00D36381" w:rsidRDefault="00D36381" w:rsidP="00D36381">
            <w:r>
              <w:t>Introduction Text</w:t>
            </w:r>
          </w:p>
        </w:tc>
      </w:tr>
      <w:tr w:rsidR="00D36381">
        <w:tc>
          <w:tcPr>
            <w:tcW w:w="8136" w:type="dxa"/>
            <w:gridSpan w:val="10"/>
            <w:shd w:val="clear" w:color="auto" w:fill="EAF1DD" w:themeFill="accent3" w:themeFillTint="33"/>
          </w:tcPr>
          <w:p w:rsidR="00D36381" w:rsidRDefault="00D36381" w:rsidP="00D36381">
            <w:r>
              <w:t>Answer</w:t>
            </w:r>
          </w:p>
        </w:tc>
      </w:tr>
      <w:tr w:rsidR="00D36381">
        <w:tc>
          <w:tcPr>
            <w:tcW w:w="1600" w:type="dxa"/>
            <w:shd w:val="clear" w:color="auto" w:fill="EAF1DD" w:themeFill="accent3" w:themeFillTint="33"/>
          </w:tcPr>
          <w:p w:rsidR="00D36381" w:rsidRDefault="00D36381" w:rsidP="00D36381">
            <w:r>
              <w:t>Flag Added</w:t>
            </w:r>
          </w:p>
        </w:tc>
        <w:tc>
          <w:tcPr>
            <w:tcW w:w="1609" w:type="dxa"/>
            <w:gridSpan w:val="3"/>
            <w:shd w:val="clear" w:color="auto" w:fill="EAF1DD" w:themeFill="accent3" w:themeFillTint="33"/>
          </w:tcPr>
          <w:p w:rsidR="00D36381" w:rsidRDefault="00D36381" w:rsidP="00D36381">
            <w:r>
              <w:t>Flag Removed</w:t>
            </w:r>
          </w:p>
        </w:tc>
        <w:tc>
          <w:tcPr>
            <w:tcW w:w="1693" w:type="dxa"/>
            <w:gridSpan w:val="2"/>
            <w:shd w:val="clear" w:color="auto" w:fill="EAF1DD" w:themeFill="accent3" w:themeFillTint="33"/>
          </w:tcPr>
          <w:p w:rsidR="00D36381" w:rsidRDefault="00D36381" w:rsidP="00D36381">
            <w:r>
              <w:t>Item Given</w:t>
            </w:r>
          </w:p>
        </w:tc>
        <w:tc>
          <w:tcPr>
            <w:tcW w:w="1592" w:type="dxa"/>
            <w:gridSpan w:val="3"/>
            <w:shd w:val="clear" w:color="auto" w:fill="EAF1DD" w:themeFill="accent3" w:themeFillTint="33"/>
          </w:tcPr>
          <w:p w:rsidR="00D36381" w:rsidRDefault="00D36381" w:rsidP="00D36381">
            <w:r>
              <w:t>Item Removed</w:t>
            </w:r>
          </w:p>
        </w:tc>
        <w:tc>
          <w:tcPr>
            <w:tcW w:w="1642" w:type="dxa"/>
            <w:shd w:val="clear" w:color="auto" w:fill="EAF1DD" w:themeFill="accent3" w:themeFillTint="33"/>
          </w:tcPr>
          <w:p w:rsidR="00D36381" w:rsidRDefault="00D36381" w:rsidP="00D36381">
            <w:r>
              <w:t>Item Possessed</w:t>
            </w:r>
          </w:p>
        </w:tc>
      </w:tr>
      <w:tr w:rsidR="00D36381">
        <w:tc>
          <w:tcPr>
            <w:tcW w:w="8136" w:type="dxa"/>
            <w:gridSpan w:val="10"/>
            <w:shd w:val="clear" w:color="auto" w:fill="FF0000"/>
          </w:tcPr>
          <w:p w:rsidR="00D36381" w:rsidRPr="00D36381" w:rsidRDefault="00D36381" w:rsidP="00D36381"/>
        </w:tc>
      </w:tr>
      <w:tr w:rsidR="00D36381">
        <w:tc>
          <w:tcPr>
            <w:tcW w:w="8136" w:type="dxa"/>
            <w:gridSpan w:val="10"/>
          </w:tcPr>
          <w:p w:rsidR="00D36381" w:rsidRDefault="00D36381" w:rsidP="00D36381">
            <w:r>
              <w:t>Name</w:t>
            </w:r>
          </w:p>
        </w:tc>
      </w:tr>
      <w:tr w:rsidR="00D36381">
        <w:tc>
          <w:tcPr>
            <w:tcW w:w="8136" w:type="dxa"/>
            <w:gridSpan w:val="10"/>
          </w:tcPr>
          <w:p w:rsidR="00D36381" w:rsidRDefault="00D36381" w:rsidP="00D36381">
            <w:r>
              <w:t>Dungeon ID #</w:t>
            </w:r>
          </w:p>
        </w:tc>
      </w:tr>
      <w:tr w:rsidR="00D36381">
        <w:tc>
          <w:tcPr>
            <w:tcW w:w="2034" w:type="dxa"/>
            <w:gridSpan w:val="2"/>
            <w:tcBorders>
              <w:bottom w:val="single" w:sz="4" w:space="0" w:color="000000" w:themeColor="text1"/>
            </w:tcBorders>
          </w:tcPr>
          <w:p w:rsidR="00D36381" w:rsidRDefault="00D36381" w:rsidP="00D36381">
            <w:r>
              <w:t>Type</w:t>
            </w:r>
          </w:p>
        </w:tc>
        <w:tc>
          <w:tcPr>
            <w:tcW w:w="2034" w:type="dxa"/>
            <w:gridSpan w:val="3"/>
            <w:tcBorders>
              <w:bottom w:val="single" w:sz="4" w:space="0" w:color="000000" w:themeColor="text1"/>
            </w:tcBorders>
          </w:tcPr>
          <w:p w:rsidR="00D36381" w:rsidRDefault="00D36381" w:rsidP="00D36381">
            <w:r>
              <w:t>Level</w:t>
            </w:r>
          </w:p>
        </w:tc>
        <w:tc>
          <w:tcPr>
            <w:tcW w:w="2034" w:type="dxa"/>
            <w:gridSpan w:val="3"/>
            <w:tcBorders>
              <w:bottom w:val="single" w:sz="4" w:space="0" w:color="000000" w:themeColor="text1"/>
            </w:tcBorders>
          </w:tcPr>
          <w:p w:rsidR="00D36381" w:rsidRDefault="00D36381" w:rsidP="00D36381">
            <w:r>
              <w:t>Generation*</w:t>
            </w:r>
          </w:p>
        </w:tc>
        <w:tc>
          <w:tcPr>
            <w:tcW w:w="2034" w:type="dxa"/>
            <w:gridSpan w:val="2"/>
            <w:tcBorders>
              <w:bottom w:val="single" w:sz="4" w:space="0" w:color="000000" w:themeColor="text1"/>
            </w:tcBorders>
          </w:tcPr>
          <w:p w:rsidR="00D36381" w:rsidRDefault="00D36381" w:rsidP="00D36381">
            <w:r>
              <w:t>Texture #</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NPC</w:t>
            </w:r>
          </w:p>
        </w:tc>
      </w:tr>
      <w:tr w:rsidR="00D36381">
        <w:tc>
          <w:tcPr>
            <w:tcW w:w="2712" w:type="dxa"/>
            <w:gridSpan w:val="3"/>
            <w:tcBorders>
              <w:bottom w:val="single" w:sz="4" w:space="0" w:color="000000" w:themeColor="text1"/>
            </w:tcBorders>
            <w:shd w:val="clear" w:color="auto" w:fill="EAF1DD" w:themeFill="accent3" w:themeFillTint="33"/>
          </w:tcPr>
          <w:p w:rsidR="00D36381" w:rsidRDefault="00D36381" w:rsidP="00D36381">
            <w:r>
              <w:t>NPC ID #</w:t>
            </w:r>
          </w:p>
        </w:tc>
        <w:tc>
          <w:tcPr>
            <w:tcW w:w="2712" w:type="dxa"/>
            <w:gridSpan w:val="4"/>
            <w:tcBorders>
              <w:bottom w:val="single" w:sz="4" w:space="0" w:color="000000" w:themeColor="text1"/>
            </w:tcBorders>
            <w:shd w:val="clear" w:color="auto" w:fill="EAF1DD" w:themeFill="accent3" w:themeFillTint="33"/>
          </w:tcPr>
          <w:p w:rsidR="00D36381" w:rsidRDefault="00D36381" w:rsidP="00D36381">
            <w:r>
              <w:t>Minimum Found / Group</w:t>
            </w:r>
          </w:p>
        </w:tc>
        <w:tc>
          <w:tcPr>
            <w:tcW w:w="2712" w:type="dxa"/>
            <w:gridSpan w:val="3"/>
            <w:tcBorders>
              <w:bottom w:val="single" w:sz="4" w:space="0" w:color="000000" w:themeColor="text1"/>
            </w:tcBorders>
            <w:shd w:val="clear" w:color="auto" w:fill="EAF1DD" w:themeFill="accent3" w:themeFillTint="33"/>
          </w:tcPr>
          <w:p w:rsidR="00D36381" w:rsidRDefault="00D36381" w:rsidP="00D36381">
            <w:r>
              <w:t>Maximum Found / Group</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Items / Models</w:t>
            </w:r>
          </w:p>
        </w:tc>
      </w:tr>
      <w:tr w:rsidR="00D36381">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Item ID #</w:t>
            </w:r>
          </w:p>
        </w:tc>
        <w:tc>
          <w:tcPr>
            <w:tcW w:w="2712" w:type="dxa"/>
            <w:gridSpan w:val="4"/>
            <w:tcBorders>
              <w:bottom w:val="single" w:sz="4" w:space="0" w:color="000000" w:themeColor="text1"/>
            </w:tcBorders>
            <w:shd w:val="clear" w:color="auto" w:fill="EAF1DD" w:themeFill="accent3" w:themeFillTint="33"/>
          </w:tcPr>
          <w:p w:rsidR="00D36381" w:rsidRDefault="00D36381" w:rsidP="00D36381">
            <w:pPr>
              <w:jc w:val="center"/>
            </w:pPr>
            <w:r>
              <w:t>Location X</w:t>
            </w:r>
          </w:p>
        </w:tc>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Location Y</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t>Quests</w:t>
            </w:r>
          </w:p>
        </w:tc>
      </w:tr>
      <w:tr w:rsidR="00D36381">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Quest ID #</w:t>
            </w:r>
          </w:p>
        </w:tc>
        <w:tc>
          <w:tcPr>
            <w:tcW w:w="2712" w:type="dxa"/>
            <w:gridSpan w:val="4"/>
            <w:tcBorders>
              <w:bottom w:val="single" w:sz="4" w:space="0" w:color="000000" w:themeColor="text1"/>
            </w:tcBorders>
            <w:shd w:val="clear" w:color="auto" w:fill="EAF1DD" w:themeFill="accent3" w:themeFillTint="33"/>
          </w:tcPr>
          <w:p w:rsidR="00D36381" w:rsidRDefault="00D36381" w:rsidP="00D36381">
            <w:pPr>
              <w:jc w:val="center"/>
            </w:pPr>
            <w:r>
              <w:t>Location X</w:t>
            </w:r>
          </w:p>
        </w:tc>
        <w:tc>
          <w:tcPr>
            <w:tcW w:w="2712" w:type="dxa"/>
            <w:gridSpan w:val="3"/>
            <w:tcBorders>
              <w:bottom w:val="single" w:sz="4" w:space="0" w:color="000000" w:themeColor="text1"/>
            </w:tcBorders>
            <w:shd w:val="clear" w:color="auto" w:fill="EAF1DD" w:themeFill="accent3" w:themeFillTint="33"/>
          </w:tcPr>
          <w:p w:rsidR="00D36381" w:rsidRDefault="00D36381" w:rsidP="00D36381">
            <w:pPr>
              <w:jc w:val="center"/>
            </w:pPr>
            <w:r>
              <w:t>Location Y</w:t>
            </w:r>
          </w:p>
        </w:tc>
      </w:tr>
      <w:tr w:rsidR="00D36381">
        <w:tc>
          <w:tcPr>
            <w:tcW w:w="8136" w:type="dxa"/>
            <w:gridSpan w:val="10"/>
            <w:tcBorders>
              <w:bottom w:val="single" w:sz="4" w:space="0" w:color="000000" w:themeColor="text1"/>
            </w:tcBorders>
            <w:shd w:val="clear" w:color="auto" w:fill="DAEEF3" w:themeFill="accent5" w:themeFillTint="33"/>
          </w:tcPr>
          <w:p w:rsidR="00D36381" w:rsidRDefault="00D36381" w:rsidP="00D36381">
            <w:pPr>
              <w:jc w:val="center"/>
            </w:pPr>
            <w:r>
              <w:lastRenderedPageBreak/>
              <w:t>Special / Script</w:t>
            </w:r>
          </w:p>
        </w:tc>
      </w:tr>
      <w:tr w:rsidR="00D36381">
        <w:tc>
          <w:tcPr>
            <w:tcW w:w="8136" w:type="dxa"/>
            <w:gridSpan w:val="10"/>
            <w:shd w:val="clear" w:color="auto" w:fill="EAF1DD" w:themeFill="accent3" w:themeFillTint="33"/>
          </w:tcPr>
          <w:p w:rsidR="00D36381" w:rsidRDefault="00D36381" w:rsidP="00D36381">
            <w:r>
              <w:t>Name</w:t>
            </w:r>
          </w:p>
        </w:tc>
      </w:tr>
      <w:tr w:rsidR="00D36381">
        <w:tc>
          <w:tcPr>
            <w:tcW w:w="2034" w:type="dxa"/>
            <w:gridSpan w:val="2"/>
            <w:shd w:val="clear" w:color="auto" w:fill="EAF1DD" w:themeFill="accent3" w:themeFillTint="33"/>
          </w:tcPr>
          <w:p w:rsidR="00D36381" w:rsidRDefault="00D36381" w:rsidP="00D36381">
            <w:r>
              <w:t>Special ID #</w:t>
            </w:r>
          </w:p>
        </w:tc>
        <w:tc>
          <w:tcPr>
            <w:tcW w:w="2034" w:type="dxa"/>
            <w:gridSpan w:val="3"/>
            <w:shd w:val="clear" w:color="auto" w:fill="EAF1DD" w:themeFill="accent3" w:themeFillTint="33"/>
          </w:tcPr>
          <w:p w:rsidR="00D36381" w:rsidRDefault="00D36381" w:rsidP="00D36381">
            <w:r>
              <w:t>Type</w:t>
            </w:r>
          </w:p>
        </w:tc>
        <w:tc>
          <w:tcPr>
            <w:tcW w:w="2034" w:type="dxa"/>
            <w:gridSpan w:val="3"/>
            <w:shd w:val="clear" w:color="auto" w:fill="EAF1DD" w:themeFill="accent3" w:themeFillTint="33"/>
          </w:tcPr>
          <w:p w:rsidR="00D36381" w:rsidRDefault="00D36381" w:rsidP="00D36381">
            <w:r>
              <w:t>Location X</w:t>
            </w:r>
          </w:p>
        </w:tc>
        <w:tc>
          <w:tcPr>
            <w:tcW w:w="2034" w:type="dxa"/>
            <w:gridSpan w:val="2"/>
            <w:shd w:val="clear" w:color="auto" w:fill="EAF1DD" w:themeFill="accent3" w:themeFillTint="33"/>
          </w:tcPr>
          <w:p w:rsidR="00D36381" w:rsidRDefault="00D36381" w:rsidP="00D36381">
            <w:r>
              <w:t>Location Y</w:t>
            </w:r>
          </w:p>
        </w:tc>
      </w:tr>
      <w:tr w:rsidR="00D36381">
        <w:tc>
          <w:tcPr>
            <w:tcW w:w="8136" w:type="dxa"/>
            <w:gridSpan w:val="10"/>
            <w:shd w:val="clear" w:color="auto" w:fill="EAF1DD" w:themeFill="accent3" w:themeFillTint="33"/>
          </w:tcPr>
          <w:p w:rsidR="00D36381" w:rsidRDefault="00D36381" w:rsidP="00D36381">
            <w:r>
              <w:t>Introduction Text</w:t>
            </w:r>
          </w:p>
        </w:tc>
      </w:tr>
      <w:tr w:rsidR="00D36381">
        <w:tc>
          <w:tcPr>
            <w:tcW w:w="8136" w:type="dxa"/>
            <w:gridSpan w:val="10"/>
            <w:shd w:val="clear" w:color="auto" w:fill="EAF1DD" w:themeFill="accent3" w:themeFillTint="33"/>
          </w:tcPr>
          <w:p w:rsidR="00D36381" w:rsidRDefault="00D36381" w:rsidP="00D36381">
            <w:r>
              <w:t>Answer</w:t>
            </w:r>
          </w:p>
        </w:tc>
      </w:tr>
      <w:tr w:rsidR="00D36381">
        <w:tc>
          <w:tcPr>
            <w:tcW w:w="1600" w:type="dxa"/>
            <w:shd w:val="clear" w:color="auto" w:fill="EAF1DD" w:themeFill="accent3" w:themeFillTint="33"/>
          </w:tcPr>
          <w:p w:rsidR="00D36381" w:rsidRDefault="00D36381" w:rsidP="00D36381">
            <w:r>
              <w:t>Flag Added</w:t>
            </w:r>
          </w:p>
        </w:tc>
        <w:tc>
          <w:tcPr>
            <w:tcW w:w="1609" w:type="dxa"/>
            <w:gridSpan w:val="3"/>
            <w:shd w:val="clear" w:color="auto" w:fill="EAF1DD" w:themeFill="accent3" w:themeFillTint="33"/>
          </w:tcPr>
          <w:p w:rsidR="00D36381" w:rsidRDefault="00D36381" w:rsidP="00D36381">
            <w:r>
              <w:t>Flag Removed</w:t>
            </w:r>
          </w:p>
        </w:tc>
        <w:tc>
          <w:tcPr>
            <w:tcW w:w="1693" w:type="dxa"/>
            <w:gridSpan w:val="2"/>
            <w:shd w:val="clear" w:color="auto" w:fill="EAF1DD" w:themeFill="accent3" w:themeFillTint="33"/>
          </w:tcPr>
          <w:p w:rsidR="00D36381" w:rsidRDefault="00D36381" w:rsidP="00D36381">
            <w:r>
              <w:t>Item Given</w:t>
            </w:r>
          </w:p>
        </w:tc>
        <w:tc>
          <w:tcPr>
            <w:tcW w:w="1592" w:type="dxa"/>
            <w:gridSpan w:val="3"/>
            <w:shd w:val="clear" w:color="auto" w:fill="EAF1DD" w:themeFill="accent3" w:themeFillTint="33"/>
          </w:tcPr>
          <w:p w:rsidR="00D36381" w:rsidRDefault="00D36381" w:rsidP="00D36381">
            <w:r>
              <w:t>Item Removed</w:t>
            </w:r>
          </w:p>
        </w:tc>
        <w:tc>
          <w:tcPr>
            <w:tcW w:w="1642" w:type="dxa"/>
            <w:shd w:val="clear" w:color="auto" w:fill="EAF1DD" w:themeFill="accent3" w:themeFillTint="33"/>
          </w:tcPr>
          <w:p w:rsidR="00D36381" w:rsidRDefault="00D36381" w:rsidP="00D36381">
            <w:r>
              <w:t>Item Possessed</w:t>
            </w:r>
          </w:p>
        </w:tc>
      </w:tr>
    </w:tbl>
    <w:p w:rsidR="00D36381" w:rsidRPr="00D36381" w:rsidRDefault="00D36381" w:rsidP="00894293">
      <w:pPr>
        <w:rPr>
          <w:b/>
        </w:rPr>
      </w:pPr>
    </w:p>
    <w:p w:rsidR="0090258A" w:rsidRDefault="0090258A" w:rsidP="00D07115">
      <w:pPr>
        <w:pStyle w:val="Heading3"/>
        <w:numPr>
          <w:ilvl w:val="2"/>
          <w:numId w:val="3"/>
        </w:numPr>
      </w:pPr>
      <w:bookmarkStart w:id="349" w:name="_Toc269456958"/>
      <w:r>
        <w:t>Quest List</w:t>
      </w:r>
      <w:bookmarkEnd w:id="349"/>
    </w:p>
    <w:p w:rsidR="00D36381" w:rsidRPr="00D36381" w:rsidRDefault="00D36381" w:rsidP="0091735E">
      <w:pPr>
        <w:pStyle w:val="ListParagraph"/>
        <w:rPr>
          <w:b/>
        </w:rPr>
      </w:pPr>
      <w:r>
        <w:rPr>
          <w:b/>
        </w:rPr>
        <w:t>Template</w:t>
      </w:r>
    </w:p>
    <w:p w:rsidR="0091735E" w:rsidRDefault="0091735E" w:rsidP="0091735E">
      <w:pPr>
        <w:pStyle w:val="ListParagraph"/>
      </w:pPr>
      <w:r>
        <w:t>Note: All lines with light green can be duplicated as needed for each NPC/Script in the level. Light blue fields are section headers and are not filled out.</w:t>
      </w:r>
    </w:p>
    <w:p w:rsidR="0091735E" w:rsidRPr="0091735E" w:rsidRDefault="0091735E" w:rsidP="0091735E"/>
    <w:tbl>
      <w:tblPr>
        <w:tblStyle w:val="TableGrid"/>
        <w:tblW w:w="0" w:type="auto"/>
        <w:tblInd w:w="720" w:type="dxa"/>
        <w:tblLook w:val="04A0"/>
      </w:tblPr>
      <w:tblGrid>
        <w:gridCol w:w="1356"/>
        <w:gridCol w:w="271"/>
        <w:gridCol w:w="487"/>
        <w:gridCol w:w="598"/>
        <w:gridCol w:w="542"/>
        <w:gridCol w:w="814"/>
        <w:gridCol w:w="116"/>
        <w:gridCol w:w="697"/>
        <w:gridCol w:w="543"/>
        <w:gridCol w:w="717"/>
        <w:gridCol w:w="367"/>
        <w:gridCol w:w="272"/>
        <w:gridCol w:w="1356"/>
      </w:tblGrid>
      <w:tr w:rsidR="00525714">
        <w:tc>
          <w:tcPr>
            <w:tcW w:w="8136" w:type="dxa"/>
            <w:gridSpan w:val="13"/>
            <w:shd w:val="pct10" w:color="auto" w:fill="auto"/>
          </w:tcPr>
          <w:p w:rsidR="00525714" w:rsidRDefault="00525714" w:rsidP="00525714">
            <w:r>
              <w:t>Quest Title</w:t>
            </w:r>
          </w:p>
        </w:tc>
      </w:tr>
      <w:tr w:rsidR="00525714">
        <w:tc>
          <w:tcPr>
            <w:tcW w:w="8136" w:type="dxa"/>
            <w:gridSpan w:val="13"/>
            <w:shd w:val="pct10" w:color="auto" w:fill="auto"/>
          </w:tcPr>
          <w:p w:rsidR="00525714" w:rsidRDefault="00525714" w:rsidP="00C07138">
            <w:r>
              <w:t>Quest ID #</w:t>
            </w:r>
          </w:p>
        </w:tc>
      </w:tr>
      <w:tr w:rsidR="00525714">
        <w:tc>
          <w:tcPr>
            <w:tcW w:w="8136" w:type="dxa"/>
            <w:gridSpan w:val="13"/>
            <w:shd w:val="pct10" w:color="auto" w:fill="auto"/>
          </w:tcPr>
          <w:p w:rsidR="00525714" w:rsidRDefault="00525714" w:rsidP="00C07138">
            <w:r>
              <w:t>Short Description</w:t>
            </w:r>
          </w:p>
        </w:tc>
      </w:tr>
      <w:tr w:rsidR="00525714">
        <w:tc>
          <w:tcPr>
            <w:tcW w:w="8136" w:type="dxa"/>
            <w:gridSpan w:val="13"/>
            <w:tcBorders>
              <w:bottom w:val="single" w:sz="4" w:space="0" w:color="000000" w:themeColor="text1"/>
            </w:tcBorders>
            <w:shd w:val="pct10" w:color="auto" w:fill="auto"/>
          </w:tcPr>
          <w:p w:rsidR="00525714" w:rsidRDefault="00525714" w:rsidP="00C07138">
            <w:r>
              <w:t>Introduction Text</w:t>
            </w:r>
          </w:p>
        </w:tc>
      </w:tr>
      <w:tr w:rsidR="00525714">
        <w:tc>
          <w:tcPr>
            <w:tcW w:w="8136" w:type="dxa"/>
            <w:gridSpan w:val="13"/>
            <w:shd w:val="pct10" w:color="auto" w:fill="auto"/>
          </w:tcPr>
          <w:p w:rsidR="00525714" w:rsidRDefault="00525714" w:rsidP="002C5833">
            <w:r>
              <w:t>Prerequisite Quests ID#</w:t>
            </w:r>
          </w:p>
        </w:tc>
      </w:tr>
      <w:tr w:rsidR="00D40ADB">
        <w:trPr>
          <w:trHeight w:val="575"/>
        </w:trPr>
        <w:tc>
          <w:tcPr>
            <w:tcW w:w="1627" w:type="dxa"/>
            <w:gridSpan w:val="2"/>
            <w:tcBorders>
              <w:bottom w:val="single" w:sz="4" w:space="0" w:color="000000" w:themeColor="text1"/>
            </w:tcBorders>
            <w:shd w:val="pct10" w:color="auto" w:fill="auto"/>
          </w:tcPr>
          <w:p w:rsidR="00D40ADB" w:rsidRDefault="00D40ADB" w:rsidP="00C07138">
            <w:r>
              <w:t>Raid</w:t>
            </w:r>
          </w:p>
        </w:tc>
        <w:tc>
          <w:tcPr>
            <w:tcW w:w="1627" w:type="dxa"/>
            <w:gridSpan w:val="3"/>
            <w:tcBorders>
              <w:bottom w:val="single" w:sz="4" w:space="0" w:color="000000" w:themeColor="text1"/>
            </w:tcBorders>
            <w:shd w:val="pct10" w:color="auto" w:fill="auto"/>
          </w:tcPr>
          <w:p w:rsidR="00D40ADB" w:rsidRDefault="00D40ADB" w:rsidP="00C07138">
            <w:r>
              <w:t>Daily</w:t>
            </w:r>
          </w:p>
        </w:tc>
        <w:tc>
          <w:tcPr>
            <w:tcW w:w="1627" w:type="dxa"/>
            <w:gridSpan w:val="3"/>
            <w:tcBorders>
              <w:bottom w:val="single" w:sz="4" w:space="0" w:color="000000" w:themeColor="text1"/>
            </w:tcBorders>
            <w:shd w:val="pct10" w:color="auto" w:fill="auto"/>
          </w:tcPr>
          <w:p w:rsidR="00D40ADB" w:rsidRDefault="00D40ADB" w:rsidP="00D40ADB">
            <w:r>
              <w:t>Location</w:t>
            </w:r>
            <w:r w:rsidR="00894293">
              <w:t>*</w:t>
            </w:r>
            <w:r>
              <w:t xml:space="preserve"> </w:t>
            </w:r>
          </w:p>
        </w:tc>
        <w:tc>
          <w:tcPr>
            <w:tcW w:w="1627" w:type="dxa"/>
            <w:gridSpan w:val="3"/>
            <w:tcBorders>
              <w:bottom w:val="single" w:sz="4" w:space="0" w:color="000000" w:themeColor="text1"/>
            </w:tcBorders>
            <w:shd w:val="pct10" w:color="auto" w:fill="auto"/>
          </w:tcPr>
          <w:p w:rsidR="00D40ADB" w:rsidRDefault="00D40ADB" w:rsidP="00C07138">
            <w:r>
              <w:t>Dungeon Type</w:t>
            </w:r>
          </w:p>
        </w:tc>
        <w:tc>
          <w:tcPr>
            <w:tcW w:w="1628" w:type="dxa"/>
            <w:gridSpan w:val="2"/>
            <w:tcBorders>
              <w:bottom w:val="single" w:sz="4" w:space="0" w:color="000000" w:themeColor="text1"/>
            </w:tcBorders>
            <w:shd w:val="pct10" w:color="auto" w:fill="auto"/>
          </w:tcPr>
          <w:p w:rsidR="00D40ADB" w:rsidRDefault="00D40ADB" w:rsidP="00C07138">
            <w:r>
              <w:t>Dungeon Level</w:t>
            </w:r>
          </w:p>
        </w:tc>
      </w:tr>
      <w:tr w:rsidR="00D40ADB">
        <w:trPr>
          <w:trHeight w:val="575"/>
        </w:trPr>
        <w:tc>
          <w:tcPr>
            <w:tcW w:w="2114" w:type="dxa"/>
            <w:gridSpan w:val="3"/>
            <w:tcBorders>
              <w:bottom w:val="single" w:sz="4" w:space="0" w:color="000000" w:themeColor="text1"/>
            </w:tcBorders>
            <w:shd w:val="pct10" w:color="auto" w:fill="auto"/>
          </w:tcPr>
          <w:p w:rsidR="00D40ADB" w:rsidRDefault="00D40ADB" w:rsidP="00C07138">
            <w:r>
              <w:t>Acceptance Flags Added</w:t>
            </w:r>
          </w:p>
        </w:tc>
        <w:tc>
          <w:tcPr>
            <w:tcW w:w="2070" w:type="dxa"/>
            <w:gridSpan w:val="4"/>
            <w:tcBorders>
              <w:bottom w:val="single" w:sz="4" w:space="0" w:color="000000" w:themeColor="text1"/>
            </w:tcBorders>
            <w:shd w:val="pct10" w:color="auto" w:fill="auto"/>
          </w:tcPr>
          <w:p w:rsidR="00D40ADB" w:rsidRDefault="00D40ADB" w:rsidP="00C07138">
            <w:r>
              <w:t>Acceptance Flags Removed</w:t>
            </w:r>
          </w:p>
        </w:tc>
        <w:tc>
          <w:tcPr>
            <w:tcW w:w="1957" w:type="dxa"/>
            <w:gridSpan w:val="3"/>
            <w:tcBorders>
              <w:bottom w:val="single" w:sz="4" w:space="0" w:color="000000" w:themeColor="text1"/>
            </w:tcBorders>
            <w:shd w:val="pct10" w:color="auto" w:fill="auto"/>
          </w:tcPr>
          <w:p w:rsidR="00D40ADB" w:rsidRDefault="00D40ADB" w:rsidP="00C07138">
            <w:r>
              <w:t>Completion Flags Added</w:t>
            </w:r>
          </w:p>
        </w:tc>
        <w:tc>
          <w:tcPr>
            <w:tcW w:w="1995" w:type="dxa"/>
            <w:gridSpan w:val="3"/>
            <w:tcBorders>
              <w:bottom w:val="single" w:sz="4" w:space="0" w:color="000000" w:themeColor="text1"/>
            </w:tcBorders>
            <w:shd w:val="pct10" w:color="auto" w:fill="auto"/>
          </w:tcPr>
          <w:p w:rsidR="00D40ADB" w:rsidRDefault="00D40ADB" w:rsidP="00C07138">
            <w:r>
              <w:t>Completion Flags Removed</w:t>
            </w:r>
          </w:p>
        </w:tc>
      </w:tr>
      <w:tr w:rsidR="00D40ADB">
        <w:tc>
          <w:tcPr>
            <w:tcW w:w="8136" w:type="dxa"/>
            <w:gridSpan w:val="13"/>
            <w:tcBorders>
              <w:bottom w:val="single" w:sz="4" w:space="0" w:color="000000" w:themeColor="text1"/>
            </w:tcBorders>
            <w:shd w:val="pct10" w:color="auto" w:fill="auto"/>
          </w:tcPr>
          <w:p w:rsidR="00D40ADB" w:rsidRDefault="00D40ADB" w:rsidP="00D40ADB">
            <w:pPr>
              <w:jc w:val="center"/>
            </w:pPr>
            <w:r>
              <w:t>Goal</w:t>
            </w:r>
          </w:p>
        </w:tc>
      </w:tr>
      <w:tr w:rsidR="00D40ADB">
        <w:tc>
          <w:tcPr>
            <w:tcW w:w="1356" w:type="dxa"/>
            <w:tcBorders>
              <w:bottom w:val="single" w:sz="4" w:space="0" w:color="000000" w:themeColor="text1"/>
            </w:tcBorders>
            <w:shd w:val="pct10" w:color="auto" w:fill="auto"/>
          </w:tcPr>
          <w:p w:rsidR="00D40ADB" w:rsidRDefault="00D40ADB" w:rsidP="00C07138">
            <w:r>
              <w:t>Type</w:t>
            </w:r>
            <w:r w:rsidR="00894293">
              <w:t>**</w:t>
            </w:r>
          </w:p>
        </w:tc>
        <w:tc>
          <w:tcPr>
            <w:tcW w:w="1356" w:type="dxa"/>
            <w:gridSpan w:val="3"/>
            <w:tcBorders>
              <w:bottom w:val="single" w:sz="4" w:space="0" w:color="000000" w:themeColor="text1"/>
            </w:tcBorders>
            <w:shd w:val="pct10" w:color="auto" w:fill="auto"/>
          </w:tcPr>
          <w:p w:rsidR="00D40ADB" w:rsidRDefault="00D40ADB" w:rsidP="00C07138">
            <w:r>
              <w:t>ID # (Item/NPC)</w:t>
            </w:r>
          </w:p>
        </w:tc>
        <w:tc>
          <w:tcPr>
            <w:tcW w:w="1356" w:type="dxa"/>
            <w:gridSpan w:val="2"/>
            <w:tcBorders>
              <w:bottom w:val="single" w:sz="4" w:space="0" w:color="000000" w:themeColor="text1"/>
            </w:tcBorders>
            <w:shd w:val="pct10" w:color="auto" w:fill="auto"/>
          </w:tcPr>
          <w:p w:rsidR="00D40ADB" w:rsidRDefault="00D40ADB" w:rsidP="00C07138">
            <w:r>
              <w:t>Qty</w:t>
            </w:r>
          </w:p>
        </w:tc>
        <w:tc>
          <w:tcPr>
            <w:tcW w:w="1356" w:type="dxa"/>
            <w:gridSpan w:val="3"/>
            <w:tcBorders>
              <w:bottom w:val="single" w:sz="4" w:space="0" w:color="000000" w:themeColor="text1"/>
            </w:tcBorders>
            <w:shd w:val="pct10" w:color="auto" w:fill="auto"/>
          </w:tcPr>
          <w:p w:rsidR="00D40ADB" w:rsidRDefault="00D40ADB" w:rsidP="00C07138">
            <w:r>
              <w:t>Timer</w:t>
            </w:r>
          </w:p>
        </w:tc>
        <w:tc>
          <w:tcPr>
            <w:tcW w:w="1356" w:type="dxa"/>
            <w:gridSpan w:val="3"/>
            <w:tcBorders>
              <w:bottom w:val="single" w:sz="4" w:space="0" w:color="000000" w:themeColor="text1"/>
            </w:tcBorders>
            <w:shd w:val="pct10" w:color="auto" w:fill="auto"/>
          </w:tcPr>
          <w:p w:rsidR="00D40ADB" w:rsidRDefault="00D40ADB" w:rsidP="00C07138">
            <w:r>
              <w:t>Location X</w:t>
            </w:r>
          </w:p>
        </w:tc>
        <w:tc>
          <w:tcPr>
            <w:tcW w:w="1356" w:type="dxa"/>
            <w:tcBorders>
              <w:bottom w:val="single" w:sz="4" w:space="0" w:color="000000" w:themeColor="text1"/>
            </w:tcBorders>
            <w:shd w:val="pct10" w:color="auto" w:fill="auto"/>
          </w:tcPr>
          <w:p w:rsidR="00D40ADB" w:rsidRDefault="00D40ADB" w:rsidP="00C07138">
            <w:r>
              <w:t>Location Y</w:t>
            </w:r>
          </w:p>
        </w:tc>
      </w:tr>
      <w:tr w:rsidR="00D40ADB">
        <w:tc>
          <w:tcPr>
            <w:tcW w:w="8136" w:type="dxa"/>
            <w:gridSpan w:val="13"/>
            <w:tcBorders>
              <w:bottom w:val="single" w:sz="4" w:space="0" w:color="000000" w:themeColor="text1"/>
            </w:tcBorders>
            <w:shd w:val="pct10" w:color="auto" w:fill="auto"/>
          </w:tcPr>
          <w:p w:rsidR="00D40ADB" w:rsidRDefault="00D40ADB" w:rsidP="00C07138">
            <w:r>
              <w:t>Answer</w:t>
            </w:r>
          </w:p>
        </w:tc>
      </w:tr>
      <w:tr w:rsidR="00D40ADB">
        <w:tc>
          <w:tcPr>
            <w:tcW w:w="8136" w:type="dxa"/>
            <w:gridSpan w:val="13"/>
            <w:shd w:val="pct10" w:color="auto" w:fill="auto"/>
          </w:tcPr>
          <w:p w:rsidR="00D40ADB" w:rsidRDefault="00D40ADB" w:rsidP="00D40ADB">
            <w:pPr>
              <w:jc w:val="center"/>
            </w:pPr>
            <w:r>
              <w:t>Reward</w:t>
            </w:r>
          </w:p>
        </w:tc>
      </w:tr>
      <w:tr w:rsidR="00D40ADB">
        <w:tc>
          <w:tcPr>
            <w:tcW w:w="2712" w:type="dxa"/>
            <w:gridSpan w:val="4"/>
            <w:shd w:val="pct10" w:color="auto" w:fill="auto"/>
          </w:tcPr>
          <w:p w:rsidR="00D40ADB" w:rsidRDefault="00D40ADB" w:rsidP="00C07138">
            <w:r>
              <w:t>Type</w:t>
            </w:r>
            <w:r w:rsidR="00894293">
              <w:t>***</w:t>
            </w:r>
          </w:p>
        </w:tc>
        <w:tc>
          <w:tcPr>
            <w:tcW w:w="2712" w:type="dxa"/>
            <w:gridSpan w:val="5"/>
            <w:shd w:val="pct10" w:color="auto" w:fill="auto"/>
          </w:tcPr>
          <w:p w:rsidR="00D40ADB" w:rsidRDefault="00D40ADB" w:rsidP="00C07138">
            <w:r>
              <w:t>ID</w:t>
            </w:r>
          </w:p>
        </w:tc>
        <w:tc>
          <w:tcPr>
            <w:tcW w:w="2712" w:type="dxa"/>
            <w:gridSpan w:val="4"/>
            <w:shd w:val="pct10" w:color="auto" w:fill="auto"/>
          </w:tcPr>
          <w:p w:rsidR="00D40ADB" w:rsidRDefault="00D40ADB" w:rsidP="00C07138">
            <w:r>
              <w:t>Qty</w:t>
            </w:r>
          </w:p>
        </w:tc>
      </w:tr>
      <w:tr w:rsidR="00D40ADB">
        <w:tc>
          <w:tcPr>
            <w:tcW w:w="8136" w:type="dxa"/>
            <w:gridSpan w:val="13"/>
            <w:shd w:val="pct10" w:color="auto" w:fill="auto"/>
          </w:tcPr>
          <w:p w:rsidR="00D40ADB" w:rsidRDefault="00D40ADB" w:rsidP="00C07138">
            <w:r>
              <w:t>Message</w:t>
            </w:r>
          </w:p>
        </w:tc>
      </w:tr>
    </w:tbl>
    <w:p w:rsidR="00D40ADB" w:rsidRDefault="00D40ADB" w:rsidP="00D40ADB"/>
    <w:p w:rsidR="00D40ADB" w:rsidRPr="00C07138" w:rsidRDefault="00D40ADB" w:rsidP="00D40ADB">
      <w:r>
        <w:tab/>
      </w:r>
      <w:r w:rsidR="00894293">
        <w:t>*</w:t>
      </w:r>
      <w:r>
        <w:t xml:space="preserve"> </w:t>
      </w:r>
      <w:r w:rsidR="00894293">
        <w:t>Locati</w:t>
      </w:r>
      <w:r w:rsidR="008A7AB5">
        <w:t>on options are Dungeon ID # or City Building Name</w:t>
      </w:r>
      <w:r w:rsidR="00894293">
        <w:t>.</w:t>
      </w:r>
    </w:p>
    <w:p w:rsidR="0090258A" w:rsidRDefault="00894293" w:rsidP="0090258A">
      <w:r>
        <w:tab/>
        <w:t>** Options are Kill, Get, Goto, PvP, Construction, Riddle</w:t>
      </w:r>
    </w:p>
    <w:p w:rsidR="00894293" w:rsidRDefault="00894293" w:rsidP="0090258A">
      <w:r>
        <w:tab/>
        <w:t>*** Options are Gold, Item, Chest, CP, Building</w:t>
      </w:r>
    </w:p>
    <w:p w:rsidR="00D36381" w:rsidRDefault="00D36381" w:rsidP="0090258A"/>
    <w:p w:rsidR="00D36381" w:rsidRDefault="00D36381" w:rsidP="0090258A">
      <w:r>
        <w:tab/>
      </w:r>
      <w:r>
        <w:rPr>
          <w:b/>
        </w:rPr>
        <w:t>List</w:t>
      </w:r>
    </w:p>
    <w:tbl>
      <w:tblPr>
        <w:tblStyle w:val="TableGrid"/>
        <w:tblW w:w="0" w:type="auto"/>
        <w:tblInd w:w="720" w:type="dxa"/>
        <w:tblLayout w:type="fixed"/>
        <w:tblLook w:val="04A0"/>
      </w:tblPr>
      <w:tblGrid>
        <w:gridCol w:w="1356"/>
        <w:gridCol w:w="271"/>
        <w:gridCol w:w="487"/>
        <w:gridCol w:w="598"/>
        <w:gridCol w:w="542"/>
        <w:gridCol w:w="814"/>
        <w:gridCol w:w="116"/>
        <w:gridCol w:w="697"/>
        <w:gridCol w:w="543"/>
        <w:gridCol w:w="717"/>
        <w:gridCol w:w="367"/>
        <w:gridCol w:w="272"/>
        <w:gridCol w:w="1356"/>
      </w:tblGrid>
      <w:tr w:rsidR="00D36381">
        <w:tc>
          <w:tcPr>
            <w:tcW w:w="8136" w:type="dxa"/>
            <w:gridSpan w:val="13"/>
            <w:shd w:val="clear" w:color="auto" w:fill="FF0000"/>
          </w:tcPr>
          <w:p w:rsidR="00D36381" w:rsidRPr="00D36381" w:rsidRDefault="00D36381" w:rsidP="00D36381"/>
        </w:tc>
      </w:tr>
      <w:tr w:rsidR="00D36381">
        <w:tc>
          <w:tcPr>
            <w:tcW w:w="8136" w:type="dxa"/>
            <w:gridSpan w:val="13"/>
          </w:tcPr>
          <w:p w:rsidR="00D36381" w:rsidRDefault="00D36381" w:rsidP="00D36381">
            <w:r>
              <w:t>Quest Title</w:t>
            </w:r>
          </w:p>
        </w:tc>
      </w:tr>
      <w:tr w:rsidR="00D36381">
        <w:tc>
          <w:tcPr>
            <w:tcW w:w="8136" w:type="dxa"/>
            <w:gridSpan w:val="13"/>
          </w:tcPr>
          <w:p w:rsidR="00D36381" w:rsidRDefault="00D36381" w:rsidP="00D36381">
            <w:r>
              <w:t>Quest ID #</w:t>
            </w:r>
          </w:p>
        </w:tc>
      </w:tr>
      <w:tr w:rsidR="00D36381">
        <w:tc>
          <w:tcPr>
            <w:tcW w:w="8136" w:type="dxa"/>
            <w:gridSpan w:val="13"/>
          </w:tcPr>
          <w:p w:rsidR="00D36381" w:rsidRDefault="00D36381" w:rsidP="00D36381">
            <w:r>
              <w:t>Short Description</w:t>
            </w:r>
          </w:p>
        </w:tc>
      </w:tr>
      <w:tr w:rsidR="00D36381">
        <w:tc>
          <w:tcPr>
            <w:tcW w:w="8136" w:type="dxa"/>
            <w:gridSpan w:val="13"/>
            <w:tcBorders>
              <w:bottom w:val="single" w:sz="4" w:space="0" w:color="000000" w:themeColor="text1"/>
            </w:tcBorders>
          </w:tcPr>
          <w:p w:rsidR="00D36381" w:rsidRDefault="00D36381" w:rsidP="00D36381">
            <w:r>
              <w:t>Introduction Text</w:t>
            </w:r>
          </w:p>
        </w:tc>
      </w:tr>
      <w:tr w:rsidR="00D36381">
        <w:tc>
          <w:tcPr>
            <w:tcW w:w="8136" w:type="dxa"/>
            <w:gridSpan w:val="13"/>
            <w:shd w:val="clear" w:color="auto" w:fill="EAF1DD" w:themeFill="accent3" w:themeFillTint="33"/>
          </w:tcPr>
          <w:p w:rsidR="00D36381" w:rsidRDefault="00D36381" w:rsidP="00D36381">
            <w:r>
              <w:t>Prerequisite Quests ID#</w:t>
            </w:r>
          </w:p>
        </w:tc>
      </w:tr>
      <w:tr w:rsidR="00D36381">
        <w:trPr>
          <w:trHeight w:val="575"/>
        </w:trPr>
        <w:tc>
          <w:tcPr>
            <w:tcW w:w="1627" w:type="dxa"/>
            <w:gridSpan w:val="2"/>
            <w:tcBorders>
              <w:bottom w:val="single" w:sz="4" w:space="0" w:color="000000" w:themeColor="text1"/>
            </w:tcBorders>
          </w:tcPr>
          <w:p w:rsidR="00D36381" w:rsidRDefault="00D36381" w:rsidP="00D36381">
            <w:r>
              <w:t>Raid</w:t>
            </w:r>
          </w:p>
        </w:tc>
        <w:tc>
          <w:tcPr>
            <w:tcW w:w="1627" w:type="dxa"/>
            <w:gridSpan w:val="3"/>
            <w:tcBorders>
              <w:bottom w:val="single" w:sz="4" w:space="0" w:color="000000" w:themeColor="text1"/>
            </w:tcBorders>
          </w:tcPr>
          <w:p w:rsidR="00D36381" w:rsidRDefault="00D36381" w:rsidP="00D36381">
            <w:r>
              <w:t>Daily</w:t>
            </w:r>
          </w:p>
        </w:tc>
        <w:tc>
          <w:tcPr>
            <w:tcW w:w="1627" w:type="dxa"/>
            <w:gridSpan w:val="3"/>
            <w:tcBorders>
              <w:bottom w:val="single" w:sz="4" w:space="0" w:color="000000" w:themeColor="text1"/>
            </w:tcBorders>
          </w:tcPr>
          <w:p w:rsidR="00D36381" w:rsidRDefault="00D36381" w:rsidP="00D36381">
            <w:r>
              <w:t xml:space="preserve">Location* </w:t>
            </w:r>
          </w:p>
        </w:tc>
        <w:tc>
          <w:tcPr>
            <w:tcW w:w="1627" w:type="dxa"/>
            <w:gridSpan w:val="3"/>
            <w:tcBorders>
              <w:bottom w:val="single" w:sz="4" w:space="0" w:color="000000" w:themeColor="text1"/>
            </w:tcBorders>
          </w:tcPr>
          <w:p w:rsidR="00D36381" w:rsidRDefault="00D36381" w:rsidP="00D36381">
            <w:r>
              <w:t>Dungeon Type</w:t>
            </w:r>
          </w:p>
        </w:tc>
        <w:tc>
          <w:tcPr>
            <w:tcW w:w="1628" w:type="dxa"/>
            <w:gridSpan w:val="2"/>
            <w:tcBorders>
              <w:bottom w:val="single" w:sz="4" w:space="0" w:color="000000" w:themeColor="text1"/>
            </w:tcBorders>
          </w:tcPr>
          <w:p w:rsidR="00D36381" w:rsidRDefault="00D36381" w:rsidP="00D36381">
            <w:r>
              <w:t>Dungeon Level</w:t>
            </w:r>
          </w:p>
        </w:tc>
      </w:tr>
      <w:tr w:rsidR="00D36381">
        <w:trPr>
          <w:trHeight w:val="575"/>
        </w:trPr>
        <w:tc>
          <w:tcPr>
            <w:tcW w:w="2114" w:type="dxa"/>
            <w:gridSpan w:val="3"/>
            <w:tcBorders>
              <w:bottom w:val="single" w:sz="4" w:space="0" w:color="000000" w:themeColor="text1"/>
            </w:tcBorders>
          </w:tcPr>
          <w:p w:rsidR="00D36381" w:rsidRDefault="00D36381" w:rsidP="00D36381">
            <w:r>
              <w:lastRenderedPageBreak/>
              <w:t>Acceptance Flags Added</w:t>
            </w:r>
          </w:p>
        </w:tc>
        <w:tc>
          <w:tcPr>
            <w:tcW w:w="2070" w:type="dxa"/>
            <w:gridSpan w:val="4"/>
            <w:tcBorders>
              <w:bottom w:val="single" w:sz="4" w:space="0" w:color="000000" w:themeColor="text1"/>
            </w:tcBorders>
          </w:tcPr>
          <w:p w:rsidR="00D36381" w:rsidRDefault="00D36381" w:rsidP="00D36381">
            <w:r>
              <w:t>Acceptance Flags Removed</w:t>
            </w:r>
          </w:p>
        </w:tc>
        <w:tc>
          <w:tcPr>
            <w:tcW w:w="1957" w:type="dxa"/>
            <w:gridSpan w:val="3"/>
            <w:tcBorders>
              <w:bottom w:val="single" w:sz="4" w:space="0" w:color="000000" w:themeColor="text1"/>
            </w:tcBorders>
          </w:tcPr>
          <w:p w:rsidR="00D36381" w:rsidRDefault="00D36381" w:rsidP="00D36381">
            <w:r>
              <w:t>Completion Flags Added</w:t>
            </w:r>
          </w:p>
        </w:tc>
        <w:tc>
          <w:tcPr>
            <w:tcW w:w="1995" w:type="dxa"/>
            <w:gridSpan w:val="3"/>
            <w:tcBorders>
              <w:bottom w:val="single" w:sz="4" w:space="0" w:color="000000" w:themeColor="text1"/>
            </w:tcBorders>
          </w:tcPr>
          <w:p w:rsidR="00D36381" w:rsidRDefault="00D36381" w:rsidP="00D36381">
            <w:r>
              <w:t>Completion Flags Removed</w:t>
            </w:r>
          </w:p>
        </w:tc>
      </w:tr>
      <w:tr w:rsidR="00D36381">
        <w:tc>
          <w:tcPr>
            <w:tcW w:w="8136" w:type="dxa"/>
            <w:gridSpan w:val="13"/>
            <w:tcBorders>
              <w:bottom w:val="single" w:sz="4" w:space="0" w:color="000000" w:themeColor="text1"/>
            </w:tcBorders>
            <w:shd w:val="clear" w:color="auto" w:fill="DAEEF3" w:themeFill="accent5" w:themeFillTint="33"/>
          </w:tcPr>
          <w:p w:rsidR="00D36381" w:rsidRDefault="00D36381" w:rsidP="00D36381">
            <w:pPr>
              <w:jc w:val="center"/>
            </w:pPr>
            <w:r>
              <w:t>Goal</w:t>
            </w:r>
          </w:p>
        </w:tc>
      </w:tr>
      <w:tr w:rsidR="00D36381">
        <w:tc>
          <w:tcPr>
            <w:tcW w:w="1356" w:type="dxa"/>
            <w:tcBorders>
              <w:bottom w:val="single" w:sz="4" w:space="0" w:color="000000" w:themeColor="text1"/>
            </w:tcBorders>
            <w:shd w:val="clear" w:color="auto" w:fill="EAF1DD" w:themeFill="accent3" w:themeFillTint="33"/>
          </w:tcPr>
          <w:p w:rsidR="00D36381" w:rsidRDefault="00D36381" w:rsidP="00D36381">
            <w:r>
              <w:t>Type**</w:t>
            </w:r>
          </w:p>
        </w:tc>
        <w:tc>
          <w:tcPr>
            <w:tcW w:w="1356" w:type="dxa"/>
            <w:gridSpan w:val="3"/>
            <w:tcBorders>
              <w:bottom w:val="single" w:sz="4" w:space="0" w:color="000000" w:themeColor="text1"/>
            </w:tcBorders>
            <w:shd w:val="clear" w:color="auto" w:fill="EAF1DD" w:themeFill="accent3" w:themeFillTint="33"/>
          </w:tcPr>
          <w:p w:rsidR="00D36381" w:rsidRDefault="00D36381" w:rsidP="00D36381">
            <w:r>
              <w:t>ID # (Item/NPC)</w:t>
            </w:r>
          </w:p>
        </w:tc>
        <w:tc>
          <w:tcPr>
            <w:tcW w:w="1356" w:type="dxa"/>
            <w:gridSpan w:val="2"/>
            <w:tcBorders>
              <w:bottom w:val="single" w:sz="4" w:space="0" w:color="000000" w:themeColor="text1"/>
            </w:tcBorders>
            <w:shd w:val="clear" w:color="auto" w:fill="EAF1DD" w:themeFill="accent3" w:themeFillTint="33"/>
          </w:tcPr>
          <w:p w:rsidR="00D36381" w:rsidRDefault="00D36381" w:rsidP="00D36381">
            <w:r>
              <w:t>Qty</w:t>
            </w:r>
          </w:p>
        </w:tc>
        <w:tc>
          <w:tcPr>
            <w:tcW w:w="1356" w:type="dxa"/>
            <w:gridSpan w:val="3"/>
            <w:tcBorders>
              <w:bottom w:val="single" w:sz="4" w:space="0" w:color="000000" w:themeColor="text1"/>
            </w:tcBorders>
            <w:shd w:val="clear" w:color="auto" w:fill="EAF1DD" w:themeFill="accent3" w:themeFillTint="33"/>
          </w:tcPr>
          <w:p w:rsidR="00D36381" w:rsidRDefault="00D36381" w:rsidP="00D36381">
            <w:r>
              <w:t>Timer</w:t>
            </w:r>
          </w:p>
        </w:tc>
        <w:tc>
          <w:tcPr>
            <w:tcW w:w="1356" w:type="dxa"/>
            <w:gridSpan w:val="3"/>
            <w:tcBorders>
              <w:bottom w:val="single" w:sz="4" w:space="0" w:color="000000" w:themeColor="text1"/>
            </w:tcBorders>
            <w:shd w:val="clear" w:color="auto" w:fill="EAF1DD" w:themeFill="accent3" w:themeFillTint="33"/>
          </w:tcPr>
          <w:p w:rsidR="00D36381" w:rsidRDefault="00D36381" w:rsidP="00D36381">
            <w:r>
              <w:t>Location X</w:t>
            </w:r>
          </w:p>
        </w:tc>
        <w:tc>
          <w:tcPr>
            <w:tcW w:w="1356" w:type="dxa"/>
            <w:tcBorders>
              <w:bottom w:val="single" w:sz="4" w:space="0" w:color="000000" w:themeColor="text1"/>
            </w:tcBorders>
            <w:shd w:val="clear" w:color="auto" w:fill="EAF1DD" w:themeFill="accent3" w:themeFillTint="33"/>
          </w:tcPr>
          <w:p w:rsidR="00D36381" w:rsidRDefault="00D36381" w:rsidP="00D36381">
            <w:r>
              <w:t>Location Y</w:t>
            </w:r>
          </w:p>
        </w:tc>
      </w:tr>
      <w:tr w:rsidR="00D36381">
        <w:tc>
          <w:tcPr>
            <w:tcW w:w="8136" w:type="dxa"/>
            <w:gridSpan w:val="13"/>
            <w:tcBorders>
              <w:bottom w:val="single" w:sz="4" w:space="0" w:color="000000" w:themeColor="text1"/>
            </w:tcBorders>
            <w:shd w:val="clear" w:color="auto" w:fill="EAF1DD" w:themeFill="accent3" w:themeFillTint="33"/>
          </w:tcPr>
          <w:p w:rsidR="00D36381" w:rsidRDefault="00D36381" w:rsidP="00D36381">
            <w:r>
              <w:t>Answer</w:t>
            </w:r>
          </w:p>
        </w:tc>
      </w:tr>
      <w:tr w:rsidR="00D36381">
        <w:tc>
          <w:tcPr>
            <w:tcW w:w="8136" w:type="dxa"/>
            <w:gridSpan w:val="13"/>
            <w:shd w:val="clear" w:color="auto" w:fill="DAEEF3" w:themeFill="accent5" w:themeFillTint="33"/>
          </w:tcPr>
          <w:p w:rsidR="00D36381" w:rsidRDefault="00D36381" w:rsidP="00D36381">
            <w:pPr>
              <w:jc w:val="center"/>
            </w:pPr>
            <w:r>
              <w:t>Reward</w:t>
            </w:r>
          </w:p>
        </w:tc>
      </w:tr>
      <w:tr w:rsidR="00D36381">
        <w:tc>
          <w:tcPr>
            <w:tcW w:w="2712" w:type="dxa"/>
            <w:gridSpan w:val="4"/>
            <w:shd w:val="clear" w:color="auto" w:fill="EAF1DD" w:themeFill="accent3" w:themeFillTint="33"/>
          </w:tcPr>
          <w:p w:rsidR="00D36381" w:rsidRDefault="00D36381" w:rsidP="00D36381">
            <w:r>
              <w:t>Type***</w:t>
            </w:r>
          </w:p>
        </w:tc>
        <w:tc>
          <w:tcPr>
            <w:tcW w:w="2712" w:type="dxa"/>
            <w:gridSpan w:val="5"/>
            <w:shd w:val="clear" w:color="auto" w:fill="EAF1DD" w:themeFill="accent3" w:themeFillTint="33"/>
          </w:tcPr>
          <w:p w:rsidR="00D36381" w:rsidRDefault="00D36381" w:rsidP="00D36381">
            <w:r>
              <w:t>ID</w:t>
            </w:r>
          </w:p>
        </w:tc>
        <w:tc>
          <w:tcPr>
            <w:tcW w:w="2712" w:type="dxa"/>
            <w:gridSpan w:val="4"/>
            <w:shd w:val="clear" w:color="auto" w:fill="EAF1DD" w:themeFill="accent3" w:themeFillTint="33"/>
          </w:tcPr>
          <w:p w:rsidR="00D36381" w:rsidRDefault="00D36381" w:rsidP="00D36381">
            <w:r>
              <w:t>Qty</w:t>
            </w:r>
          </w:p>
        </w:tc>
      </w:tr>
      <w:tr w:rsidR="00D36381">
        <w:tc>
          <w:tcPr>
            <w:tcW w:w="8136" w:type="dxa"/>
            <w:gridSpan w:val="13"/>
            <w:shd w:val="clear" w:color="auto" w:fill="EAF1DD" w:themeFill="accent3" w:themeFillTint="33"/>
          </w:tcPr>
          <w:p w:rsidR="00D36381" w:rsidRDefault="00D36381" w:rsidP="00D36381">
            <w:r>
              <w:t>Message</w:t>
            </w:r>
          </w:p>
        </w:tc>
      </w:tr>
      <w:tr w:rsidR="007D1FA4">
        <w:tc>
          <w:tcPr>
            <w:tcW w:w="8136" w:type="dxa"/>
            <w:gridSpan w:val="13"/>
            <w:shd w:val="clear" w:color="auto" w:fill="FF0000"/>
          </w:tcPr>
          <w:p w:rsidR="007D1FA4" w:rsidRPr="00D36381" w:rsidRDefault="007D1FA4" w:rsidP="007303E0"/>
        </w:tc>
      </w:tr>
      <w:tr w:rsidR="007D1FA4">
        <w:tc>
          <w:tcPr>
            <w:tcW w:w="8136" w:type="dxa"/>
            <w:gridSpan w:val="13"/>
          </w:tcPr>
          <w:p w:rsidR="007D1FA4" w:rsidRDefault="007D1FA4" w:rsidP="007303E0">
            <w:r>
              <w:t>Quest Title</w:t>
            </w:r>
          </w:p>
        </w:tc>
      </w:tr>
      <w:tr w:rsidR="007D1FA4">
        <w:tc>
          <w:tcPr>
            <w:tcW w:w="8136" w:type="dxa"/>
            <w:gridSpan w:val="13"/>
          </w:tcPr>
          <w:p w:rsidR="007D1FA4" w:rsidRDefault="007D1FA4" w:rsidP="007303E0">
            <w:r>
              <w:t>Quest ID #</w:t>
            </w:r>
          </w:p>
        </w:tc>
      </w:tr>
      <w:tr w:rsidR="007D1FA4">
        <w:tc>
          <w:tcPr>
            <w:tcW w:w="8136" w:type="dxa"/>
            <w:gridSpan w:val="13"/>
          </w:tcPr>
          <w:p w:rsidR="007D1FA4" w:rsidRDefault="007D1FA4" w:rsidP="007303E0">
            <w:r>
              <w:t>Short Description</w:t>
            </w:r>
          </w:p>
        </w:tc>
      </w:tr>
      <w:tr w:rsidR="007D1FA4">
        <w:tc>
          <w:tcPr>
            <w:tcW w:w="8136" w:type="dxa"/>
            <w:gridSpan w:val="13"/>
            <w:tcBorders>
              <w:bottom w:val="single" w:sz="4" w:space="0" w:color="000000" w:themeColor="text1"/>
            </w:tcBorders>
          </w:tcPr>
          <w:p w:rsidR="007D1FA4" w:rsidRDefault="007D1FA4" w:rsidP="007303E0">
            <w:r>
              <w:t>Introduction Text</w:t>
            </w:r>
          </w:p>
        </w:tc>
      </w:tr>
      <w:tr w:rsidR="007D1FA4">
        <w:tc>
          <w:tcPr>
            <w:tcW w:w="8136" w:type="dxa"/>
            <w:gridSpan w:val="13"/>
            <w:shd w:val="clear" w:color="auto" w:fill="EAF1DD" w:themeFill="accent3" w:themeFillTint="33"/>
          </w:tcPr>
          <w:p w:rsidR="007D1FA4" w:rsidRDefault="007D1FA4" w:rsidP="007303E0">
            <w:r>
              <w:t>Prerequisite Quests ID#</w:t>
            </w:r>
          </w:p>
        </w:tc>
      </w:tr>
      <w:tr w:rsidR="007D1FA4">
        <w:trPr>
          <w:trHeight w:val="575"/>
        </w:trPr>
        <w:tc>
          <w:tcPr>
            <w:tcW w:w="1627" w:type="dxa"/>
            <w:gridSpan w:val="2"/>
            <w:tcBorders>
              <w:bottom w:val="single" w:sz="4" w:space="0" w:color="000000" w:themeColor="text1"/>
            </w:tcBorders>
          </w:tcPr>
          <w:p w:rsidR="007D1FA4" w:rsidRDefault="007D1FA4" w:rsidP="007303E0">
            <w:r>
              <w:t>Raid</w:t>
            </w:r>
          </w:p>
        </w:tc>
        <w:tc>
          <w:tcPr>
            <w:tcW w:w="1627" w:type="dxa"/>
            <w:gridSpan w:val="3"/>
            <w:tcBorders>
              <w:bottom w:val="single" w:sz="4" w:space="0" w:color="000000" w:themeColor="text1"/>
            </w:tcBorders>
          </w:tcPr>
          <w:p w:rsidR="007D1FA4" w:rsidRDefault="007D1FA4" w:rsidP="007303E0">
            <w:r>
              <w:t>Daily</w:t>
            </w:r>
          </w:p>
        </w:tc>
        <w:tc>
          <w:tcPr>
            <w:tcW w:w="1627" w:type="dxa"/>
            <w:gridSpan w:val="3"/>
            <w:tcBorders>
              <w:bottom w:val="single" w:sz="4" w:space="0" w:color="000000" w:themeColor="text1"/>
            </w:tcBorders>
          </w:tcPr>
          <w:p w:rsidR="007D1FA4" w:rsidRDefault="007D1FA4" w:rsidP="007303E0">
            <w:r>
              <w:t xml:space="preserve">Location* </w:t>
            </w:r>
          </w:p>
        </w:tc>
        <w:tc>
          <w:tcPr>
            <w:tcW w:w="1627" w:type="dxa"/>
            <w:gridSpan w:val="3"/>
            <w:tcBorders>
              <w:bottom w:val="single" w:sz="4" w:space="0" w:color="000000" w:themeColor="text1"/>
            </w:tcBorders>
          </w:tcPr>
          <w:p w:rsidR="007D1FA4" w:rsidRDefault="007D1FA4" w:rsidP="007303E0">
            <w:r>
              <w:t>Dungeon Type</w:t>
            </w:r>
          </w:p>
        </w:tc>
        <w:tc>
          <w:tcPr>
            <w:tcW w:w="1628" w:type="dxa"/>
            <w:gridSpan w:val="2"/>
            <w:tcBorders>
              <w:bottom w:val="single" w:sz="4" w:space="0" w:color="000000" w:themeColor="text1"/>
            </w:tcBorders>
          </w:tcPr>
          <w:p w:rsidR="007D1FA4" w:rsidRDefault="007D1FA4" w:rsidP="007303E0">
            <w:r>
              <w:t>Dungeon Level</w:t>
            </w:r>
          </w:p>
        </w:tc>
      </w:tr>
      <w:tr w:rsidR="007D1FA4">
        <w:trPr>
          <w:trHeight w:val="575"/>
        </w:trPr>
        <w:tc>
          <w:tcPr>
            <w:tcW w:w="2114" w:type="dxa"/>
            <w:gridSpan w:val="3"/>
            <w:tcBorders>
              <w:bottom w:val="single" w:sz="4" w:space="0" w:color="000000" w:themeColor="text1"/>
            </w:tcBorders>
          </w:tcPr>
          <w:p w:rsidR="007D1FA4" w:rsidRDefault="007D1FA4" w:rsidP="007303E0">
            <w:r>
              <w:t>Acceptance Flags Added</w:t>
            </w:r>
          </w:p>
        </w:tc>
        <w:tc>
          <w:tcPr>
            <w:tcW w:w="2070" w:type="dxa"/>
            <w:gridSpan w:val="4"/>
            <w:tcBorders>
              <w:bottom w:val="single" w:sz="4" w:space="0" w:color="000000" w:themeColor="text1"/>
            </w:tcBorders>
          </w:tcPr>
          <w:p w:rsidR="007D1FA4" w:rsidRDefault="007D1FA4" w:rsidP="007303E0">
            <w:r>
              <w:t>Acceptance Flags Removed</w:t>
            </w:r>
          </w:p>
        </w:tc>
        <w:tc>
          <w:tcPr>
            <w:tcW w:w="1957" w:type="dxa"/>
            <w:gridSpan w:val="3"/>
            <w:tcBorders>
              <w:bottom w:val="single" w:sz="4" w:space="0" w:color="000000" w:themeColor="text1"/>
            </w:tcBorders>
          </w:tcPr>
          <w:p w:rsidR="007D1FA4" w:rsidRDefault="007D1FA4" w:rsidP="007303E0">
            <w:r>
              <w:t>Completion Flags Added</w:t>
            </w:r>
          </w:p>
        </w:tc>
        <w:tc>
          <w:tcPr>
            <w:tcW w:w="1995" w:type="dxa"/>
            <w:gridSpan w:val="3"/>
            <w:tcBorders>
              <w:bottom w:val="single" w:sz="4" w:space="0" w:color="000000" w:themeColor="text1"/>
            </w:tcBorders>
          </w:tcPr>
          <w:p w:rsidR="007D1FA4" w:rsidRDefault="007D1FA4" w:rsidP="007303E0">
            <w:r>
              <w:t>Completion Flags Removed</w:t>
            </w:r>
          </w:p>
        </w:tc>
      </w:tr>
      <w:tr w:rsidR="007D1FA4">
        <w:tc>
          <w:tcPr>
            <w:tcW w:w="8136" w:type="dxa"/>
            <w:gridSpan w:val="13"/>
            <w:tcBorders>
              <w:bottom w:val="single" w:sz="4" w:space="0" w:color="000000" w:themeColor="text1"/>
            </w:tcBorders>
            <w:shd w:val="clear" w:color="auto" w:fill="DAEEF3" w:themeFill="accent5" w:themeFillTint="33"/>
          </w:tcPr>
          <w:p w:rsidR="007D1FA4" w:rsidRDefault="007D1FA4" w:rsidP="007303E0">
            <w:pPr>
              <w:jc w:val="center"/>
            </w:pPr>
            <w:r>
              <w:t>Goal</w:t>
            </w:r>
          </w:p>
        </w:tc>
      </w:tr>
      <w:tr w:rsidR="007D1FA4">
        <w:tc>
          <w:tcPr>
            <w:tcW w:w="1356" w:type="dxa"/>
            <w:tcBorders>
              <w:bottom w:val="single" w:sz="4" w:space="0" w:color="000000" w:themeColor="text1"/>
            </w:tcBorders>
            <w:shd w:val="clear" w:color="auto" w:fill="EAF1DD" w:themeFill="accent3" w:themeFillTint="33"/>
          </w:tcPr>
          <w:p w:rsidR="007D1FA4" w:rsidRDefault="007D1FA4" w:rsidP="007303E0">
            <w:r>
              <w:t>Type**</w:t>
            </w:r>
          </w:p>
        </w:tc>
        <w:tc>
          <w:tcPr>
            <w:tcW w:w="1356" w:type="dxa"/>
            <w:gridSpan w:val="3"/>
            <w:tcBorders>
              <w:bottom w:val="single" w:sz="4" w:space="0" w:color="000000" w:themeColor="text1"/>
            </w:tcBorders>
            <w:shd w:val="clear" w:color="auto" w:fill="EAF1DD" w:themeFill="accent3" w:themeFillTint="33"/>
          </w:tcPr>
          <w:p w:rsidR="007D1FA4" w:rsidRDefault="007D1FA4" w:rsidP="007303E0">
            <w:r>
              <w:t>ID # (Item/NPC)</w:t>
            </w:r>
          </w:p>
        </w:tc>
        <w:tc>
          <w:tcPr>
            <w:tcW w:w="1356" w:type="dxa"/>
            <w:gridSpan w:val="2"/>
            <w:tcBorders>
              <w:bottom w:val="single" w:sz="4" w:space="0" w:color="000000" w:themeColor="text1"/>
            </w:tcBorders>
            <w:shd w:val="clear" w:color="auto" w:fill="EAF1DD" w:themeFill="accent3" w:themeFillTint="33"/>
          </w:tcPr>
          <w:p w:rsidR="007D1FA4" w:rsidRDefault="007D1FA4" w:rsidP="007303E0">
            <w:r>
              <w:t>Qty</w:t>
            </w:r>
          </w:p>
        </w:tc>
        <w:tc>
          <w:tcPr>
            <w:tcW w:w="1356" w:type="dxa"/>
            <w:gridSpan w:val="3"/>
            <w:tcBorders>
              <w:bottom w:val="single" w:sz="4" w:space="0" w:color="000000" w:themeColor="text1"/>
            </w:tcBorders>
            <w:shd w:val="clear" w:color="auto" w:fill="EAF1DD" w:themeFill="accent3" w:themeFillTint="33"/>
          </w:tcPr>
          <w:p w:rsidR="007D1FA4" w:rsidRDefault="007D1FA4" w:rsidP="007303E0">
            <w:r>
              <w:t>Timer</w:t>
            </w:r>
          </w:p>
        </w:tc>
        <w:tc>
          <w:tcPr>
            <w:tcW w:w="1356" w:type="dxa"/>
            <w:gridSpan w:val="3"/>
            <w:tcBorders>
              <w:bottom w:val="single" w:sz="4" w:space="0" w:color="000000" w:themeColor="text1"/>
            </w:tcBorders>
            <w:shd w:val="clear" w:color="auto" w:fill="EAF1DD" w:themeFill="accent3" w:themeFillTint="33"/>
          </w:tcPr>
          <w:p w:rsidR="007D1FA4" w:rsidRDefault="007D1FA4" w:rsidP="007303E0">
            <w:r>
              <w:t>Location X</w:t>
            </w:r>
          </w:p>
        </w:tc>
        <w:tc>
          <w:tcPr>
            <w:tcW w:w="1356" w:type="dxa"/>
            <w:tcBorders>
              <w:bottom w:val="single" w:sz="4" w:space="0" w:color="000000" w:themeColor="text1"/>
            </w:tcBorders>
            <w:shd w:val="clear" w:color="auto" w:fill="EAF1DD" w:themeFill="accent3" w:themeFillTint="33"/>
          </w:tcPr>
          <w:p w:rsidR="007D1FA4" w:rsidRDefault="007D1FA4" w:rsidP="007303E0">
            <w:r>
              <w:t>Location Y</w:t>
            </w:r>
          </w:p>
        </w:tc>
      </w:tr>
      <w:tr w:rsidR="007D1FA4">
        <w:tc>
          <w:tcPr>
            <w:tcW w:w="8136" w:type="dxa"/>
            <w:gridSpan w:val="13"/>
            <w:tcBorders>
              <w:bottom w:val="single" w:sz="4" w:space="0" w:color="000000" w:themeColor="text1"/>
            </w:tcBorders>
            <w:shd w:val="clear" w:color="auto" w:fill="EAF1DD" w:themeFill="accent3" w:themeFillTint="33"/>
          </w:tcPr>
          <w:p w:rsidR="007D1FA4" w:rsidRDefault="007D1FA4" w:rsidP="007303E0">
            <w:r>
              <w:t>Answer</w:t>
            </w:r>
          </w:p>
        </w:tc>
      </w:tr>
      <w:tr w:rsidR="007D1FA4">
        <w:tc>
          <w:tcPr>
            <w:tcW w:w="8136" w:type="dxa"/>
            <w:gridSpan w:val="13"/>
            <w:shd w:val="clear" w:color="auto" w:fill="DAEEF3" w:themeFill="accent5" w:themeFillTint="33"/>
          </w:tcPr>
          <w:p w:rsidR="007D1FA4" w:rsidRDefault="007D1FA4" w:rsidP="007303E0">
            <w:pPr>
              <w:jc w:val="center"/>
            </w:pPr>
            <w:r>
              <w:t>Reward</w:t>
            </w:r>
          </w:p>
        </w:tc>
      </w:tr>
      <w:tr w:rsidR="007D1FA4">
        <w:tc>
          <w:tcPr>
            <w:tcW w:w="2712" w:type="dxa"/>
            <w:gridSpan w:val="4"/>
            <w:shd w:val="clear" w:color="auto" w:fill="EAF1DD" w:themeFill="accent3" w:themeFillTint="33"/>
          </w:tcPr>
          <w:p w:rsidR="007D1FA4" w:rsidRDefault="007D1FA4" w:rsidP="007303E0">
            <w:r>
              <w:t>Type***</w:t>
            </w:r>
          </w:p>
        </w:tc>
        <w:tc>
          <w:tcPr>
            <w:tcW w:w="2712" w:type="dxa"/>
            <w:gridSpan w:val="5"/>
            <w:shd w:val="clear" w:color="auto" w:fill="EAF1DD" w:themeFill="accent3" w:themeFillTint="33"/>
          </w:tcPr>
          <w:p w:rsidR="007D1FA4" w:rsidRDefault="007D1FA4" w:rsidP="007303E0">
            <w:r>
              <w:t>ID</w:t>
            </w:r>
          </w:p>
        </w:tc>
        <w:tc>
          <w:tcPr>
            <w:tcW w:w="2712" w:type="dxa"/>
            <w:gridSpan w:val="4"/>
            <w:shd w:val="clear" w:color="auto" w:fill="EAF1DD" w:themeFill="accent3" w:themeFillTint="33"/>
          </w:tcPr>
          <w:p w:rsidR="007D1FA4" w:rsidRDefault="007D1FA4" w:rsidP="007303E0">
            <w:r>
              <w:t>Qty</w:t>
            </w:r>
          </w:p>
        </w:tc>
      </w:tr>
      <w:tr w:rsidR="007D1FA4">
        <w:tc>
          <w:tcPr>
            <w:tcW w:w="8136" w:type="dxa"/>
            <w:gridSpan w:val="13"/>
            <w:shd w:val="clear" w:color="auto" w:fill="EAF1DD" w:themeFill="accent3" w:themeFillTint="33"/>
          </w:tcPr>
          <w:p w:rsidR="007D1FA4" w:rsidRDefault="007D1FA4" w:rsidP="007303E0">
            <w:r>
              <w:t>Message</w:t>
            </w:r>
          </w:p>
        </w:tc>
      </w:tr>
      <w:tr w:rsidR="007D1FA4">
        <w:tc>
          <w:tcPr>
            <w:tcW w:w="8136" w:type="dxa"/>
            <w:gridSpan w:val="13"/>
            <w:shd w:val="clear" w:color="auto" w:fill="FF0000"/>
          </w:tcPr>
          <w:p w:rsidR="007D1FA4" w:rsidRPr="00D36381" w:rsidRDefault="007D1FA4" w:rsidP="007303E0"/>
        </w:tc>
      </w:tr>
      <w:tr w:rsidR="007D1FA4">
        <w:tc>
          <w:tcPr>
            <w:tcW w:w="8136" w:type="dxa"/>
            <w:gridSpan w:val="13"/>
          </w:tcPr>
          <w:p w:rsidR="007D1FA4" w:rsidRDefault="007D1FA4" w:rsidP="007303E0">
            <w:r>
              <w:t>Quest Title</w:t>
            </w:r>
          </w:p>
        </w:tc>
      </w:tr>
      <w:tr w:rsidR="007D1FA4">
        <w:tc>
          <w:tcPr>
            <w:tcW w:w="8136" w:type="dxa"/>
            <w:gridSpan w:val="13"/>
          </w:tcPr>
          <w:p w:rsidR="007D1FA4" w:rsidRDefault="007D1FA4" w:rsidP="007303E0">
            <w:r>
              <w:t>Quest ID #</w:t>
            </w:r>
          </w:p>
        </w:tc>
      </w:tr>
      <w:tr w:rsidR="007D1FA4">
        <w:tc>
          <w:tcPr>
            <w:tcW w:w="8136" w:type="dxa"/>
            <w:gridSpan w:val="13"/>
          </w:tcPr>
          <w:p w:rsidR="007D1FA4" w:rsidRDefault="007D1FA4" w:rsidP="007303E0">
            <w:r>
              <w:t>Short Description</w:t>
            </w:r>
          </w:p>
        </w:tc>
      </w:tr>
      <w:tr w:rsidR="007D1FA4">
        <w:tc>
          <w:tcPr>
            <w:tcW w:w="8136" w:type="dxa"/>
            <w:gridSpan w:val="13"/>
            <w:tcBorders>
              <w:bottom w:val="single" w:sz="4" w:space="0" w:color="000000" w:themeColor="text1"/>
            </w:tcBorders>
          </w:tcPr>
          <w:p w:rsidR="007D1FA4" w:rsidRDefault="007D1FA4" w:rsidP="007303E0">
            <w:r>
              <w:t>Introduction Text</w:t>
            </w:r>
          </w:p>
        </w:tc>
      </w:tr>
      <w:tr w:rsidR="007D1FA4">
        <w:tc>
          <w:tcPr>
            <w:tcW w:w="8136" w:type="dxa"/>
            <w:gridSpan w:val="13"/>
            <w:shd w:val="clear" w:color="auto" w:fill="EAF1DD" w:themeFill="accent3" w:themeFillTint="33"/>
          </w:tcPr>
          <w:p w:rsidR="007D1FA4" w:rsidRDefault="007D1FA4" w:rsidP="007303E0">
            <w:r>
              <w:t>Prerequisite Quests ID#</w:t>
            </w:r>
          </w:p>
        </w:tc>
      </w:tr>
      <w:tr w:rsidR="007D1FA4">
        <w:trPr>
          <w:trHeight w:val="575"/>
        </w:trPr>
        <w:tc>
          <w:tcPr>
            <w:tcW w:w="1627" w:type="dxa"/>
            <w:gridSpan w:val="2"/>
            <w:tcBorders>
              <w:bottom w:val="single" w:sz="4" w:space="0" w:color="000000" w:themeColor="text1"/>
            </w:tcBorders>
          </w:tcPr>
          <w:p w:rsidR="007D1FA4" w:rsidRDefault="007D1FA4" w:rsidP="007303E0">
            <w:r>
              <w:t>Raid</w:t>
            </w:r>
          </w:p>
        </w:tc>
        <w:tc>
          <w:tcPr>
            <w:tcW w:w="1627" w:type="dxa"/>
            <w:gridSpan w:val="3"/>
            <w:tcBorders>
              <w:bottom w:val="single" w:sz="4" w:space="0" w:color="000000" w:themeColor="text1"/>
            </w:tcBorders>
          </w:tcPr>
          <w:p w:rsidR="007D1FA4" w:rsidRDefault="007D1FA4" w:rsidP="007303E0">
            <w:r>
              <w:t>Daily</w:t>
            </w:r>
          </w:p>
        </w:tc>
        <w:tc>
          <w:tcPr>
            <w:tcW w:w="1627" w:type="dxa"/>
            <w:gridSpan w:val="3"/>
            <w:tcBorders>
              <w:bottom w:val="single" w:sz="4" w:space="0" w:color="000000" w:themeColor="text1"/>
            </w:tcBorders>
          </w:tcPr>
          <w:p w:rsidR="007D1FA4" w:rsidRDefault="007D1FA4" w:rsidP="007303E0">
            <w:r>
              <w:t xml:space="preserve">Location* </w:t>
            </w:r>
          </w:p>
        </w:tc>
        <w:tc>
          <w:tcPr>
            <w:tcW w:w="1627" w:type="dxa"/>
            <w:gridSpan w:val="3"/>
            <w:tcBorders>
              <w:bottom w:val="single" w:sz="4" w:space="0" w:color="000000" w:themeColor="text1"/>
            </w:tcBorders>
          </w:tcPr>
          <w:p w:rsidR="007D1FA4" w:rsidRDefault="007D1FA4" w:rsidP="007303E0">
            <w:r>
              <w:t>Dungeon Type</w:t>
            </w:r>
          </w:p>
        </w:tc>
        <w:tc>
          <w:tcPr>
            <w:tcW w:w="1628" w:type="dxa"/>
            <w:gridSpan w:val="2"/>
            <w:tcBorders>
              <w:bottom w:val="single" w:sz="4" w:space="0" w:color="000000" w:themeColor="text1"/>
            </w:tcBorders>
          </w:tcPr>
          <w:p w:rsidR="007D1FA4" w:rsidRDefault="007D1FA4" w:rsidP="007303E0">
            <w:r>
              <w:t>Dungeon Level</w:t>
            </w:r>
          </w:p>
        </w:tc>
      </w:tr>
      <w:tr w:rsidR="007D1FA4">
        <w:trPr>
          <w:trHeight w:val="575"/>
        </w:trPr>
        <w:tc>
          <w:tcPr>
            <w:tcW w:w="2114" w:type="dxa"/>
            <w:gridSpan w:val="3"/>
            <w:tcBorders>
              <w:bottom w:val="single" w:sz="4" w:space="0" w:color="000000" w:themeColor="text1"/>
            </w:tcBorders>
          </w:tcPr>
          <w:p w:rsidR="007D1FA4" w:rsidRDefault="007D1FA4" w:rsidP="007303E0">
            <w:r>
              <w:t>Acceptance Flags Added</w:t>
            </w:r>
          </w:p>
        </w:tc>
        <w:tc>
          <w:tcPr>
            <w:tcW w:w="2070" w:type="dxa"/>
            <w:gridSpan w:val="4"/>
            <w:tcBorders>
              <w:bottom w:val="single" w:sz="4" w:space="0" w:color="000000" w:themeColor="text1"/>
            </w:tcBorders>
          </w:tcPr>
          <w:p w:rsidR="007D1FA4" w:rsidRDefault="007D1FA4" w:rsidP="007303E0">
            <w:r>
              <w:t>Acceptance Flags Removed</w:t>
            </w:r>
          </w:p>
        </w:tc>
        <w:tc>
          <w:tcPr>
            <w:tcW w:w="1957" w:type="dxa"/>
            <w:gridSpan w:val="3"/>
            <w:tcBorders>
              <w:bottom w:val="single" w:sz="4" w:space="0" w:color="000000" w:themeColor="text1"/>
            </w:tcBorders>
          </w:tcPr>
          <w:p w:rsidR="007D1FA4" w:rsidRDefault="007D1FA4" w:rsidP="007303E0">
            <w:r>
              <w:t>Completion Flags Added</w:t>
            </w:r>
          </w:p>
        </w:tc>
        <w:tc>
          <w:tcPr>
            <w:tcW w:w="1995" w:type="dxa"/>
            <w:gridSpan w:val="3"/>
            <w:tcBorders>
              <w:bottom w:val="single" w:sz="4" w:space="0" w:color="000000" w:themeColor="text1"/>
            </w:tcBorders>
          </w:tcPr>
          <w:p w:rsidR="007D1FA4" w:rsidRDefault="007D1FA4" w:rsidP="007303E0">
            <w:r>
              <w:t>Completion Flags Removed</w:t>
            </w:r>
          </w:p>
        </w:tc>
      </w:tr>
      <w:tr w:rsidR="007D1FA4">
        <w:tc>
          <w:tcPr>
            <w:tcW w:w="8136" w:type="dxa"/>
            <w:gridSpan w:val="13"/>
            <w:tcBorders>
              <w:bottom w:val="single" w:sz="4" w:space="0" w:color="000000" w:themeColor="text1"/>
            </w:tcBorders>
            <w:shd w:val="clear" w:color="auto" w:fill="DAEEF3" w:themeFill="accent5" w:themeFillTint="33"/>
          </w:tcPr>
          <w:p w:rsidR="007D1FA4" w:rsidRDefault="007D1FA4" w:rsidP="007303E0">
            <w:pPr>
              <w:jc w:val="center"/>
            </w:pPr>
            <w:r>
              <w:t>Goal</w:t>
            </w:r>
          </w:p>
        </w:tc>
      </w:tr>
      <w:tr w:rsidR="007D1FA4">
        <w:tc>
          <w:tcPr>
            <w:tcW w:w="1356" w:type="dxa"/>
            <w:tcBorders>
              <w:bottom w:val="single" w:sz="4" w:space="0" w:color="000000" w:themeColor="text1"/>
            </w:tcBorders>
            <w:shd w:val="clear" w:color="auto" w:fill="EAF1DD" w:themeFill="accent3" w:themeFillTint="33"/>
          </w:tcPr>
          <w:p w:rsidR="007D1FA4" w:rsidRDefault="007D1FA4" w:rsidP="007303E0">
            <w:r>
              <w:t>Type**</w:t>
            </w:r>
          </w:p>
        </w:tc>
        <w:tc>
          <w:tcPr>
            <w:tcW w:w="1356" w:type="dxa"/>
            <w:gridSpan w:val="3"/>
            <w:tcBorders>
              <w:bottom w:val="single" w:sz="4" w:space="0" w:color="000000" w:themeColor="text1"/>
            </w:tcBorders>
            <w:shd w:val="clear" w:color="auto" w:fill="EAF1DD" w:themeFill="accent3" w:themeFillTint="33"/>
          </w:tcPr>
          <w:p w:rsidR="007D1FA4" w:rsidRDefault="007D1FA4" w:rsidP="007303E0">
            <w:r>
              <w:t>ID # (Item/NPC)</w:t>
            </w:r>
          </w:p>
        </w:tc>
        <w:tc>
          <w:tcPr>
            <w:tcW w:w="1356" w:type="dxa"/>
            <w:gridSpan w:val="2"/>
            <w:tcBorders>
              <w:bottom w:val="single" w:sz="4" w:space="0" w:color="000000" w:themeColor="text1"/>
            </w:tcBorders>
            <w:shd w:val="clear" w:color="auto" w:fill="EAF1DD" w:themeFill="accent3" w:themeFillTint="33"/>
          </w:tcPr>
          <w:p w:rsidR="007D1FA4" w:rsidRDefault="007D1FA4" w:rsidP="007303E0">
            <w:r>
              <w:t>Qty</w:t>
            </w:r>
          </w:p>
        </w:tc>
        <w:tc>
          <w:tcPr>
            <w:tcW w:w="1356" w:type="dxa"/>
            <w:gridSpan w:val="3"/>
            <w:tcBorders>
              <w:bottom w:val="single" w:sz="4" w:space="0" w:color="000000" w:themeColor="text1"/>
            </w:tcBorders>
            <w:shd w:val="clear" w:color="auto" w:fill="EAF1DD" w:themeFill="accent3" w:themeFillTint="33"/>
          </w:tcPr>
          <w:p w:rsidR="007D1FA4" w:rsidRDefault="007D1FA4" w:rsidP="007303E0">
            <w:r>
              <w:t>Timer</w:t>
            </w:r>
          </w:p>
        </w:tc>
        <w:tc>
          <w:tcPr>
            <w:tcW w:w="1356" w:type="dxa"/>
            <w:gridSpan w:val="3"/>
            <w:tcBorders>
              <w:bottom w:val="single" w:sz="4" w:space="0" w:color="000000" w:themeColor="text1"/>
            </w:tcBorders>
            <w:shd w:val="clear" w:color="auto" w:fill="EAF1DD" w:themeFill="accent3" w:themeFillTint="33"/>
          </w:tcPr>
          <w:p w:rsidR="007D1FA4" w:rsidRDefault="007D1FA4" w:rsidP="007303E0">
            <w:r>
              <w:t>Location X</w:t>
            </w:r>
          </w:p>
        </w:tc>
        <w:tc>
          <w:tcPr>
            <w:tcW w:w="1356" w:type="dxa"/>
            <w:tcBorders>
              <w:bottom w:val="single" w:sz="4" w:space="0" w:color="000000" w:themeColor="text1"/>
            </w:tcBorders>
            <w:shd w:val="clear" w:color="auto" w:fill="EAF1DD" w:themeFill="accent3" w:themeFillTint="33"/>
          </w:tcPr>
          <w:p w:rsidR="007D1FA4" w:rsidRDefault="007D1FA4" w:rsidP="007303E0">
            <w:r>
              <w:t>Location Y</w:t>
            </w:r>
          </w:p>
        </w:tc>
      </w:tr>
      <w:tr w:rsidR="007D1FA4">
        <w:tc>
          <w:tcPr>
            <w:tcW w:w="8136" w:type="dxa"/>
            <w:gridSpan w:val="13"/>
            <w:tcBorders>
              <w:bottom w:val="single" w:sz="4" w:space="0" w:color="000000" w:themeColor="text1"/>
            </w:tcBorders>
            <w:shd w:val="clear" w:color="auto" w:fill="EAF1DD" w:themeFill="accent3" w:themeFillTint="33"/>
          </w:tcPr>
          <w:p w:rsidR="007D1FA4" w:rsidRDefault="007D1FA4" w:rsidP="007303E0">
            <w:r>
              <w:t>Answer</w:t>
            </w:r>
          </w:p>
        </w:tc>
      </w:tr>
      <w:tr w:rsidR="007D1FA4">
        <w:tc>
          <w:tcPr>
            <w:tcW w:w="8136" w:type="dxa"/>
            <w:gridSpan w:val="13"/>
            <w:shd w:val="clear" w:color="auto" w:fill="DAEEF3" w:themeFill="accent5" w:themeFillTint="33"/>
          </w:tcPr>
          <w:p w:rsidR="007D1FA4" w:rsidRDefault="007D1FA4" w:rsidP="007303E0">
            <w:pPr>
              <w:jc w:val="center"/>
            </w:pPr>
            <w:r>
              <w:t>Reward</w:t>
            </w:r>
          </w:p>
        </w:tc>
      </w:tr>
      <w:tr w:rsidR="007D1FA4">
        <w:tc>
          <w:tcPr>
            <w:tcW w:w="2712" w:type="dxa"/>
            <w:gridSpan w:val="4"/>
            <w:shd w:val="clear" w:color="auto" w:fill="EAF1DD" w:themeFill="accent3" w:themeFillTint="33"/>
          </w:tcPr>
          <w:p w:rsidR="007D1FA4" w:rsidRDefault="007D1FA4" w:rsidP="007303E0">
            <w:r>
              <w:t>Type***</w:t>
            </w:r>
          </w:p>
        </w:tc>
        <w:tc>
          <w:tcPr>
            <w:tcW w:w="2712" w:type="dxa"/>
            <w:gridSpan w:val="5"/>
            <w:shd w:val="clear" w:color="auto" w:fill="EAF1DD" w:themeFill="accent3" w:themeFillTint="33"/>
          </w:tcPr>
          <w:p w:rsidR="007D1FA4" w:rsidRDefault="007D1FA4" w:rsidP="007303E0">
            <w:r>
              <w:t>ID</w:t>
            </w:r>
          </w:p>
        </w:tc>
        <w:tc>
          <w:tcPr>
            <w:tcW w:w="2712" w:type="dxa"/>
            <w:gridSpan w:val="4"/>
            <w:shd w:val="clear" w:color="auto" w:fill="EAF1DD" w:themeFill="accent3" w:themeFillTint="33"/>
          </w:tcPr>
          <w:p w:rsidR="007D1FA4" w:rsidRDefault="007D1FA4" w:rsidP="007303E0">
            <w:r>
              <w:t>Qty</w:t>
            </w:r>
          </w:p>
        </w:tc>
      </w:tr>
      <w:tr w:rsidR="007D1FA4">
        <w:tc>
          <w:tcPr>
            <w:tcW w:w="8136" w:type="dxa"/>
            <w:gridSpan w:val="13"/>
            <w:shd w:val="clear" w:color="auto" w:fill="EAF1DD" w:themeFill="accent3" w:themeFillTint="33"/>
          </w:tcPr>
          <w:p w:rsidR="007D1FA4" w:rsidRDefault="007D1FA4" w:rsidP="007303E0">
            <w:r>
              <w:t>Message</w:t>
            </w:r>
          </w:p>
        </w:tc>
      </w:tr>
      <w:tr w:rsidR="00B92328">
        <w:tc>
          <w:tcPr>
            <w:tcW w:w="8136" w:type="dxa"/>
            <w:gridSpan w:val="13"/>
            <w:shd w:val="clear" w:color="auto" w:fill="EAF1DD" w:themeFill="accent3" w:themeFillTint="33"/>
          </w:tcPr>
          <w:p w:rsidR="00B92328" w:rsidRPr="00D36381" w:rsidRDefault="00B92328" w:rsidP="007303E0"/>
        </w:tc>
      </w:tr>
      <w:tr w:rsidR="00B92328">
        <w:tc>
          <w:tcPr>
            <w:tcW w:w="8136" w:type="dxa"/>
            <w:gridSpan w:val="13"/>
            <w:shd w:val="clear" w:color="auto" w:fill="EAF1DD" w:themeFill="accent3" w:themeFillTint="33"/>
          </w:tcPr>
          <w:p w:rsidR="00B92328" w:rsidRPr="00D36381" w:rsidRDefault="00B92328" w:rsidP="007303E0"/>
        </w:tc>
      </w:tr>
      <w:tr w:rsidR="00B92328">
        <w:tc>
          <w:tcPr>
            <w:tcW w:w="8136" w:type="dxa"/>
            <w:gridSpan w:val="13"/>
            <w:shd w:val="clear" w:color="auto" w:fill="EAF1DD" w:themeFill="accent3" w:themeFillTint="33"/>
          </w:tcPr>
          <w:p w:rsidR="00B92328" w:rsidRPr="00D36381" w:rsidRDefault="00B92328" w:rsidP="007303E0"/>
        </w:tc>
      </w:tr>
      <w:tr w:rsidR="00B92328">
        <w:tc>
          <w:tcPr>
            <w:tcW w:w="8136" w:type="dxa"/>
            <w:gridSpan w:val="13"/>
            <w:shd w:val="clear" w:color="auto" w:fill="EAF1DD" w:themeFill="accent3" w:themeFillTint="33"/>
          </w:tcPr>
          <w:p w:rsidR="00B92328" w:rsidRPr="00D36381" w:rsidRDefault="00B92328" w:rsidP="007303E0"/>
        </w:tc>
      </w:tr>
    </w:tbl>
    <w:p w:rsidR="00D36381" w:rsidRPr="00D36381" w:rsidRDefault="00D36381" w:rsidP="0090258A"/>
    <w:p w:rsidR="0090258A" w:rsidRDefault="0090258A" w:rsidP="00D07115">
      <w:pPr>
        <w:pStyle w:val="Heading3"/>
        <w:numPr>
          <w:ilvl w:val="2"/>
          <w:numId w:val="3"/>
        </w:numPr>
      </w:pPr>
      <w:bookmarkStart w:id="350" w:name="_Toc269456959"/>
      <w:r>
        <w:t>Cutscene List</w:t>
      </w:r>
      <w:bookmarkEnd w:id="350"/>
    </w:p>
    <w:p w:rsidR="00237E46" w:rsidRDefault="00237E46" w:rsidP="00D07115">
      <w:pPr>
        <w:pStyle w:val="Heading4"/>
        <w:numPr>
          <w:ilvl w:val="3"/>
          <w:numId w:val="3"/>
        </w:numPr>
      </w:pPr>
      <w:bookmarkStart w:id="351" w:name="_Demo_Cutscene_–"/>
      <w:bookmarkEnd w:id="351"/>
      <w:r>
        <w:t xml:space="preserve">Demo Cutscene </w:t>
      </w:r>
      <w:r w:rsidR="00DD4A60">
        <w:t xml:space="preserve">– </w:t>
      </w:r>
      <w:r w:rsidR="00505C74">
        <w:t>Order of the Enlightened</w:t>
      </w:r>
      <w:r w:rsidR="00DD4A60">
        <w:t xml:space="preserve"> Backstory</w:t>
      </w:r>
    </w:p>
    <w:p w:rsidR="00237E46" w:rsidRPr="00237E46" w:rsidRDefault="00237E46" w:rsidP="00237E46"/>
    <w:p w:rsidR="00237E46" w:rsidRPr="00237E46" w:rsidRDefault="00237E46" w:rsidP="00D07115">
      <w:pPr>
        <w:pStyle w:val="Heading3"/>
        <w:numPr>
          <w:ilvl w:val="2"/>
          <w:numId w:val="3"/>
        </w:numPr>
      </w:pPr>
      <w:bookmarkStart w:id="352" w:name="_Toc269456960"/>
      <w:r>
        <w:t>Sounds</w:t>
      </w:r>
      <w:bookmarkEnd w:id="352"/>
    </w:p>
    <w:p w:rsidR="004D3F76" w:rsidRDefault="004D3F76" w:rsidP="00D07115">
      <w:pPr>
        <w:pStyle w:val="Heading4"/>
        <w:numPr>
          <w:ilvl w:val="3"/>
          <w:numId w:val="3"/>
        </w:numPr>
      </w:pPr>
      <w:r>
        <w:t>Environmental Sounds</w:t>
      </w:r>
    </w:p>
    <w:p w:rsidR="0043645A" w:rsidRPr="0043645A" w:rsidRDefault="0090258A" w:rsidP="0090258A">
      <w:pPr>
        <w:ind w:left="1728"/>
      </w:pPr>
      <w:r>
        <w:t>TBD</w:t>
      </w:r>
    </w:p>
    <w:p w:rsidR="004D3F76" w:rsidRDefault="004D3F76" w:rsidP="00D07115">
      <w:pPr>
        <w:pStyle w:val="Heading4"/>
        <w:numPr>
          <w:ilvl w:val="3"/>
          <w:numId w:val="3"/>
        </w:numPr>
      </w:pPr>
      <w:r>
        <w:t>Weapon Sounds</w:t>
      </w:r>
    </w:p>
    <w:p w:rsidR="0043645A" w:rsidRPr="0043645A" w:rsidRDefault="0090258A" w:rsidP="0090258A">
      <w:pPr>
        <w:ind w:left="1728"/>
      </w:pPr>
      <w:r>
        <w:t>None</w:t>
      </w:r>
    </w:p>
    <w:p w:rsidR="004D3F76" w:rsidRDefault="004D3F76" w:rsidP="00D07115">
      <w:pPr>
        <w:pStyle w:val="Heading4"/>
        <w:numPr>
          <w:ilvl w:val="3"/>
          <w:numId w:val="3"/>
        </w:numPr>
      </w:pPr>
      <w:r>
        <w:t>Interface Sounds</w:t>
      </w:r>
    </w:p>
    <w:p w:rsidR="0043645A" w:rsidRPr="0043645A" w:rsidRDefault="0090258A" w:rsidP="0090258A">
      <w:pPr>
        <w:ind w:left="1728"/>
      </w:pPr>
      <w:r>
        <w:t>None</w:t>
      </w:r>
    </w:p>
    <w:p w:rsidR="00A95F77" w:rsidRDefault="00A95F77" w:rsidP="00D07115">
      <w:pPr>
        <w:pStyle w:val="Heading4"/>
        <w:numPr>
          <w:ilvl w:val="3"/>
          <w:numId w:val="3"/>
        </w:numPr>
      </w:pPr>
      <w:bookmarkStart w:id="353" w:name="_Toc253660170"/>
      <w:r>
        <w:t xml:space="preserve">Music </w:t>
      </w:r>
      <w:bookmarkEnd w:id="353"/>
    </w:p>
    <w:p w:rsidR="0043645A" w:rsidRPr="0043645A" w:rsidRDefault="0090258A" w:rsidP="0090258A">
      <w:pPr>
        <w:ind w:left="1728"/>
      </w:pPr>
      <w:r>
        <w:t>TBD</w:t>
      </w:r>
    </w:p>
    <w:p w:rsidR="004D3F76" w:rsidRDefault="004D3F76" w:rsidP="00D07115">
      <w:pPr>
        <w:pStyle w:val="Heading4"/>
        <w:numPr>
          <w:ilvl w:val="3"/>
          <w:numId w:val="3"/>
        </w:numPr>
      </w:pPr>
      <w:r>
        <w:t>Ambient</w:t>
      </w:r>
    </w:p>
    <w:p w:rsidR="0043645A" w:rsidRPr="0043645A" w:rsidRDefault="0090258A" w:rsidP="0090258A">
      <w:pPr>
        <w:ind w:left="1728"/>
      </w:pPr>
      <w:r>
        <w:t>TBD</w:t>
      </w:r>
    </w:p>
    <w:p w:rsidR="004D3F76" w:rsidRDefault="004D3F76" w:rsidP="00D07115">
      <w:pPr>
        <w:pStyle w:val="Heading4"/>
        <w:numPr>
          <w:ilvl w:val="3"/>
          <w:numId w:val="3"/>
        </w:numPr>
      </w:pPr>
      <w:r>
        <w:t>“Action”</w:t>
      </w:r>
    </w:p>
    <w:p w:rsidR="0043645A" w:rsidRPr="0043645A" w:rsidRDefault="0090258A" w:rsidP="0090258A">
      <w:pPr>
        <w:ind w:left="1728"/>
      </w:pPr>
      <w:r>
        <w:t>None</w:t>
      </w:r>
    </w:p>
    <w:p w:rsidR="004D3F76" w:rsidRDefault="004D3F76" w:rsidP="00D07115">
      <w:pPr>
        <w:pStyle w:val="Heading4"/>
        <w:numPr>
          <w:ilvl w:val="3"/>
          <w:numId w:val="3"/>
        </w:numPr>
      </w:pPr>
      <w:r>
        <w:t>Victory</w:t>
      </w:r>
    </w:p>
    <w:p w:rsidR="0043645A" w:rsidRPr="0043645A" w:rsidRDefault="0090258A" w:rsidP="0090258A">
      <w:pPr>
        <w:ind w:left="1728"/>
      </w:pPr>
      <w:r>
        <w:t>None</w:t>
      </w:r>
    </w:p>
    <w:p w:rsidR="004D3F76" w:rsidRDefault="004D3F76" w:rsidP="00D07115">
      <w:pPr>
        <w:pStyle w:val="Heading4"/>
        <w:numPr>
          <w:ilvl w:val="3"/>
          <w:numId w:val="3"/>
        </w:numPr>
      </w:pPr>
      <w:r>
        <w:t>Defeat</w:t>
      </w:r>
    </w:p>
    <w:p w:rsidR="0043645A" w:rsidRPr="0043645A" w:rsidRDefault="0090258A" w:rsidP="0090258A">
      <w:pPr>
        <w:ind w:left="1728"/>
      </w:pPr>
      <w:r>
        <w:t>None</w:t>
      </w:r>
    </w:p>
    <w:p w:rsidR="00A95F77" w:rsidRDefault="00A95F77" w:rsidP="00D07115">
      <w:pPr>
        <w:pStyle w:val="Heading3"/>
        <w:numPr>
          <w:ilvl w:val="2"/>
          <w:numId w:val="3"/>
        </w:numPr>
      </w:pPr>
      <w:bookmarkStart w:id="354" w:name="_Toc269456961"/>
      <w:r>
        <w:t>Voice</w:t>
      </w:r>
      <w:r w:rsidR="00C07138">
        <w:t xml:space="preserve"> Over (</w:t>
      </w:r>
      <w:hyperlink w:anchor="_Demo_Cutscene_–" w:history="1">
        <w:r w:rsidR="00C07138" w:rsidRPr="00C07138">
          <w:rPr>
            <w:rStyle w:val="Hyperlink"/>
          </w:rPr>
          <w:t>Cut-Scene</w:t>
        </w:r>
      </w:hyperlink>
      <w:r w:rsidR="00C07138">
        <w:t>)</w:t>
      </w:r>
      <w:bookmarkEnd w:id="354"/>
    </w:p>
    <w:p w:rsidR="0090258A" w:rsidRDefault="0090258A" w:rsidP="00D07115">
      <w:pPr>
        <w:pStyle w:val="ListParagraph"/>
        <w:numPr>
          <w:ilvl w:val="0"/>
          <w:numId w:val="24"/>
        </w:numPr>
      </w:pPr>
      <w:r>
        <w:t>Main Character for Humans</w:t>
      </w:r>
    </w:p>
    <w:p w:rsidR="00237E46" w:rsidRPr="00237E46" w:rsidRDefault="0090258A" w:rsidP="00D07115">
      <w:pPr>
        <w:pStyle w:val="ListParagraph"/>
        <w:numPr>
          <w:ilvl w:val="0"/>
          <w:numId w:val="24"/>
        </w:numPr>
      </w:pPr>
      <w:r>
        <w:t>Sebastian – Human Male, Elder</w:t>
      </w:r>
    </w:p>
    <w:p w:rsidR="0043645A" w:rsidRPr="0043645A" w:rsidRDefault="0043645A" w:rsidP="00210E8F"/>
    <w:p w:rsidR="0043645A" w:rsidRPr="0043645A" w:rsidRDefault="0043645A" w:rsidP="00210E8F"/>
    <w:p w:rsidR="002E00E6" w:rsidRPr="0043645A" w:rsidRDefault="002E00E6" w:rsidP="002E00E6">
      <w:pPr>
        <w:pStyle w:val="Heading2"/>
        <w:numPr>
          <w:ilvl w:val="1"/>
          <w:numId w:val="3"/>
        </w:numPr>
      </w:pPr>
      <w:bookmarkStart w:id="355" w:name="_Toc269456962"/>
      <w:r>
        <w:lastRenderedPageBreak/>
        <w:t>Design Discussions</w:t>
      </w:r>
      <w:bookmarkEnd w:id="355"/>
    </w:p>
    <w:p w:rsidR="002E00E6" w:rsidRDefault="002E00E6" w:rsidP="002E00E6">
      <w:pPr>
        <w:pStyle w:val="Heading3"/>
        <w:numPr>
          <w:ilvl w:val="2"/>
          <w:numId w:val="3"/>
        </w:numPr>
      </w:pPr>
      <w:bookmarkStart w:id="356" w:name="_Toc269456963"/>
      <w:r>
        <w:t>Review Feedback</w:t>
      </w:r>
      <w:bookmarkEnd w:id="356"/>
    </w:p>
    <w:tbl>
      <w:tblPr>
        <w:tblStyle w:val="TableGrid"/>
        <w:tblW w:w="0" w:type="auto"/>
        <w:tblInd w:w="918" w:type="dxa"/>
        <w:tblLook w:val="04A0"/>
      </w:tblPr>
      <w:tblGrid>
        <w:gridCol w:w="984"/>
        <w:gridCol w:w="1029"/>
        <w:gridCol w:w="3027"/>
        <w:gridCol w:w="1796"/>
        <w:gridCol w:w="1102"/>
      </w:tblGrid>
      <w:tr w:rsidR="006A69CF">
        <w:tc>
          <w:tcPr>
            <w:tcW w:w="984"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6A69CF" w:rsidRPr="006A69CF" w:rsidRDefault="006A69CF" w:rsidP="002E00E6">
            <w:pPr>
              <w:jc w:val="center"/>
              <w:rPr>
                <w:b/>
              </w:rPr>
            </w:pPr>
            <w:r w:rsidRPr="006A69CF">
              <w:rPr>
                <w:b/>
              </w:rPr>
              <w:t>#</w:t>
            </w:r>
          </w:p>
        </w:tc>
        <w:tc>
          <w:tcPr>
            <w:tcW w:w="1029"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6A69CF" w:rsidRPr="002E00E6" w:rsidRDefault="006A69CF" w:rsidP="002E00E6">
            <w:pPr>
              <w:jc w:val="center"/>
              <w:rPr>
                <w:b/>
              </w:rPr>
            </w:pPr>
            <w:r w:rsidRPr="002E00E6">
              <w:rPr>
                <w:b/>
              </w:rPr>
              <w:t>Priority</w:t>
            </w:r>
          </w:p>
        </w:tc>
        <w:tc>
          <w:tcPr>
            <w:tcW w:w="3027"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6A69CF" w:rsidRPr="002E00E6" w:rsidRDefault="006A69CF" w:rsidP="002E00E6">
            <w:pPr>
              <w:jc w:val="center"/>
              <w:rPr>
                <w:b/>
              </w:rPr>
            </w:pPr>
            <w:r w:rsidRPr="002E00E6">
              <w:rPr>
                <w:b/>
              </w:rPr>
              <w:t>Description</w:t>
            </w:r>
          </w:p>
        </w:tc>
        <w:tc>
          <w:tcPr>
            <w:tcW w:w="1796"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6A69CF" w:rsidRPr="002E00E6" w:rsidRDefault="006A69CF" w:rsidP="002E00E6">
            <w:pPr>
              <w:jc w:val="center"/>
              <w:rPr>
                <w:b/>
              </w:rPr>
            </w:pPr>
            <w:r w:rsidRPr="002E00E6">
              <w:rPr>
                <w:b/>
              </w:rPr>
              <w:t>Action</w:t>
            </w:r>
          </w:p>
        </w:tc>
        <w:tc>
          <w:tcPr>
            <w:tcW w:w="1102"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6A69CF" w:rsidRPr="006A69CF" w:rsidRDefault="006A69CF" w:rsidP="006A69CF">
            <w:pPr>
              <w:rPr>
                <w:b/>
              </w:rPr>
            </w:pPr>
            <w:r w:rsidRPr="006A69CF">
              <w:rPr>
                <w:b/>
              </w:rPr>
              <w:t xml:space="preserve">Status </w:t>
            </w:r>
          </w:p>
        </w:tc>
      </w:tr>
      <w:tr w:rsidR="006A69CF">
        <w:tc>
          <w:tcPr>
            <w:tcW w:w="984" w:type="dxa"/>
            <w:tcBorders>
              <w:top w:val="double" w:sz="4" w:space="0" w:color="auto"/>
            </w:tcBorders>
          </w:tcPr>
          <w:p w:rsidR="006A69CF" w:rsidRDefault="006A69CF" w:rsidP="002E00E6">
            <w:pPr>
              <w:jc w:val="center"/>
            </w:pPr>
            <w:r>
              <w:t>1</w:t>
            </w:r>
          </w:p>
        </w:tc>
        <w:tc>
          <w:tcPr>
            <w:tcW w:w="1029" w:type="dxa"/>
            <w:tcBorders>
              <w:top w:val="double" w:sz="4" w:space="0" w:color="auto"/>
            </w:tcBorders>
          </w:tcPr>
          <w:p w:rsidR="006A69CF" w:rsidRDefault="006A69CF" w:rsidP="002E00E6">
            <w:pPr>
              <w:jc w:val="center"/>
            </w:pPr>
            <w:r>
              <w:t>High</w:t>
            </w:r>
          </w:p>
        </w:tc>
        <w:tc>
          <w:tcPr>
            <w:tcW w:w="3027" w:type="dxa"/>
            <w:tcBorders>
              <w:top w:val="double" w:sz="4" w:space="0" w:color="auto"/>
            </w:tcBorders>
          </w:tcPr>
          <w:p w:rsidR="006A69CF" w:rsidRDefault="006A69CF" w:rsidP="002E00E6">
            <w:r>
              <w:t xml:space="preserve">Duplication building name under the </w:t>
            </w:r>
            <w:r w:rsidR="00E77BE0">
              <w:t>Circle of Tribes</w:t>
            </w:r>
            <w:r>
              <w:t xml:space="preserve"> faction.</w:t>
            </w:r>
          </w:p>
        </w:tc>
        <w:tc>
          <w:tcPr>
            <w:tcW w:w="1796" w:type="dxa"/>
            <w:tcBorders>
              <w:top w:val="double" w:sz="4" w:space="0" w:color="auto"/>
            </w:tcBorders>
            <w:shd w:val="clear" w:color="auto" w:fill="FFFFFF" w:themeFill="background1"/>
          </w:tcPr>
          <w:p w:rsidR="006A69CF" w:rsidRDefault="006A69CF" w:rsidP="002E00E6">
            <w:r>
              <w:t>Change the name of one to remove conflict.</w:t>
            </w:r>
          </w:p>
        </w:tc>
        <w:tc>
          <w:tcPr>
            <w:tcW w:w="1102" w:type="dxa"/>
            <w:tcBorders>
              <w:top w:val="double" w:sz="4" w:space="0" w:color="auto"/>
            </w:tcBorders>
            <w:shd w:val="clear" w:color="auto" w:fill="FFFFFF" w:themeFill="background1"/>
          </w:tcPr>
          <w:p w:rsidR="006A69CF" w:rsidRDefault="006A69CF" w:rsidP="002E00E6">
            <w:r>
              <w:t>Fixed</w:t>
            </w:r>
          </w:p>
        </w:tc>
      </w:tr>
      <w:tr w:rsidR="006A69CF">
        <w:tc>
          <w:tcPr>
            <w:tcW w:w="984" w:type="dxa"/>
          </w:tcPr>
          <w:p w:rsidR="006A69CF" w:rsidRDefault="006A69CF" w:rsidP="002E00E6">
            <w:pPr>
              <w:jc w:val="center"/>
            </w:pPr>
          </w:p>
        </w:tc>
        <w:tc>
          <w:tcPr>
            <w:tcW w:w="1029" w:type="dxa"/>
          </w:tcPr>
          <w:p w:rsidR="006A69CF" w:rsidRDefault="006A69CF" w:rsidP="002E00E6">
            <w:pPr>
              <w:jc w:val="center"/>
            </w:pPr>
          </w:p>
        </w:tc>
        <w:tc>
          <w:tcPr>
            <w:tcW w:w="3027" w:type="dxa"/>
          </w:tcPr>
          <w:p w:rsidR="006A69CF" w:rsidRDefault="006A69CF" w:rsidP="002E00E6"/>
        </w:tc>
        <w:tc>
          <w:tcPr>
            <w:tcW w:w="1796" w:type="dxa"/>
            <w:shd w:val="clear" w:color="auto" w:fill="FFFFFF" w:themeFill="background1"/>
          </w:tcPr>
          <w:p w:rsidR="006A69CF" w:rsidRDefault="006A69CF" w:rsidP="002E00E6"/>
        </w:tc>
        <w:tc>
          <w:tcPr>
            <w:tcW w:w="1102" w:type="dxa"/>
            <w:shd w:val="clear" w:color="auto" w:fill="FFFFFF" w:themeFill="background1"/>
          </w:tcPr>
          <w:p w:rsidR="006A69CF" w:rsidRDefault="006A69CF" w:rsidP="002E00E6"/>
        </w:tc>
      </w:tr>
      <w:tr w:rsidR="006A69CF">
        <w:tc>
          <w:tcPr>
            <w:tcW w:w="984" w:type="dxa"/>
          </w:tcPr>
          <w:p w:rsidR="006A69CF" w:rsidRDefault="006A69CF" w:rsidP="002E00E6">
            <w:pPr>
              <w:jc w:val="center"/>
            </w:pPr>
          </w:p>
        </w:tc>
        <w:tc>
          <w:tcPr>
            <w:tcW w:w="1029" w:type="dxa"/>
          </w:tcPr>
          <w:p w:rsidR="006A69CF" w:rsidRDefault="006A69CF" w:rsidP="002E00E6">
            <w:pPr>
              <w:jc w:val="center"/>
            </w:pPr>
          </w:p>
        </w:tc>
        <w:tc>
          <w:tcPr>
            <w:tcW w:w="3027" w:type="dxa"/>
          </w:tcPr>
          <w:p w:rsidR="006A69CF" w:rsidRDefault="006A69CF" w:rsidP="002E00E6"/>
        </w:tc>
        <w:tc>
          <w:tcPr>
            <w:tcW w:w="1796" w:type="dxa"/>
            <w:shd w:val="clear" w:color="auto" w:fill="FFFFFF" w:themeFill="background1"/>
          </w:tcPr>
          <w:p w:rsidR="006A69CF" w:rsidRDefault="006A69CF" w:rsidP="002E00E6"/>
        </w:tc>
        <w:tc>
          <w:tcPr>
            <w:tcW w:w="1102" w:type="dxa"/>
            <w:shd w:val="clear" w:color="auto" w:fill="FFFFFF" w:themeFill="background1"/>
          </w:tcPr>
          <w:p w:rsidR="006A69CF" w:rsidRDefault="006A69CF" w:rsidP="002E00E6"/>
        </w:tc>
      </w:tr>
      <w:tr w:rsidR="006A69CF">
        <w:tc>
          <w:tcPr>
            <w:tcW w:w="984" w:type="dxa"/>
          </w:tcPr>
          <w:p w:rsidR="006A69CF" w:rsidRDefault="006A69CF" w:rsidP="002E00E6">
            <w:pPr>
              <w:jc w:val="center"/>
            </w:pPr>
          </w:p>
        </w:tc>
        <w:tc>
          <w:tcPr>
            <w:tcW w:w="1029" w:type="dxa"/>
          </w:tcPr>
          <w:p w:rsidR="006A69CF" w:rsidRDefault="006A69CF" w:rsidP="00326027">
            <w:pPr>
              <w:jc w:val="center"/>
            </w:pPr>
          </w:p>
        </w:tc>
        <w:tc>
          <w:tcPr>
            <w:tcW w:w="3027" w:type="dxa"/>
          </w:tcPr>
          <w:p w:rsidR="006A69CF" w:rsidRDefault="006A69CF" w:rsidP="00326027">
            <w:pPr>
              <w:jc w:val="center"/>
            </w:pPr>
          </w:p>
        </w:tc>
        <w:tc>
          <w:tcPr>
            <w:tcW w:w="1796" w:type="dxa"/>
            <w:shd w:val="clear" w:color="auto" w:fill="FFFFFF" w:themeFill="background1"/>
          </w:tcPr>
          <w:p w:rsidR="006A69CF" w:rsidRDefault="006A69CF" w:rsidP="00326027"/>
        </w:tc>
        <w:tc>
          <w:tcPr>
            <w:tcW w:w="1102" w:type="dxa"/>
            <w:shd w:val="clear" w:color="auto" w:fill="FFFFFF" w:themeFill="background1"/>
          </w:tcPr>
          <w:p w:rsidR="006A69CF" w:rsidRDefault="006A69CF" w:rsidP="002E00E6"/>
        </w:tc>
      </w:tr>
      <w:tr w:rsidR="006A69CF">
        <w:tc>
          <w:tcPr>
            <w:tcW w:w="984" w:type="dxa"/>
          </w:tcPr>
          <w:p w:rsidR="006A69CF" w:rsidRDefault="006A69CF" w:rsidP="002E00E6">
            <w:pPr>
              <w:jc w:val="center"/>
            </w:pPr>
          </w:p>
        </w:tc>
        <w:tc>
          <w:tcPr>
            <w:tcW w:w="1029" w:type="dxa"/>
          </w:tcPr>
          <w:p w:rsidR="006A69CF" w:rsidRDefault="006A69CF" w:rsidP="00326027">
            <w:pPr>
              <w:jc w:val="center"/>
            </w:pPr>
          </w:p>
        </w:tc>
        <w:tc>
          <w:tcPr>
            <w:tcW w:w="3027" w:type="dxa"/>
          </w:tcPr>
          <w:p w:rsidR="006A69CF" w:rsidRDefault="006A69CF" w:rsidP="00326027">
            <w:pPr>
              <w:jc w:val="center"/>
            </w:pPr>
          </w:p>
        </w:tc>
        <w:tc>
          <w:tcPr>
            <w:tcW w:w="1796" w:type="dxa"/>
            <w:shd w:val="clear" w:color="auto" w:fill="FFFFFF" w:themeFill="background1"/>
          </w:tcPr>
          <w:p w:rsidR="006A69CF" w:rsidRDefault="006A69CF" w:rsidP="00326027"/>
        </w:tc>
        <w:tc>
          <w:tcPr>
            <w:tcW w:w="1102" w:type="dxa"/>
            <w:shd w:val="clear" w:color="auto" w:fill="FFFFFF" w:themeFill="background1"/>
          </w:tcPr>
          <w:p w:rsidR="006A69CF" w:rsidRDefault="006A69CF" w:rsidP="002E00E6"/>
        </w:tc>
      </w:tr>
      <w:tr w:rsidR="006A69CF">
        <w:tc>
          <w:tcPr>
            <w:tcW w:w="984" w:type="dxa"/>
          </w:tcPr>
          <w:p w:rsidR="006A69CF" w:rsidRDefault="006A69CF" w:rsidP="002E00E6">
            <w:pPr>
              <w:jc w:val="center"/>
            </w:pPr>
          </w:p>
        </w:tc>
        <w:tc>
          <w:tcPr>
            <w:tcW w:w="1029" w:type="dxa"/>
          </w:tcPr>
          <w:p w:rsidR="006A69CF" w:rsidRDefault="006A69CF" w:rsidP="002E00E6">
            <w:pPr>
              <w:jc w:val="center"/>
            </w:pPr>
          </w:p>
        </w:tc>
        <w:tc>
          <w:tcPr>
            <w:tcW w:w="3027" w:type="dxa"/>
          </w:tcPr>
          <w:p w:rsidR="006A69CF" w:rsidRDefault="006A69CF" w:rsidP="002E00E6"/>
        </w:tc>
        <w:tc>
          <w:tcPr>
            <w:tcW w:w="1796" w:type="dxa"/>
            <w:shd w:val="clear" w:color="auto" w:fill="FFFFFF" w:themeFill="background1"/>
          </w:tcPr>
          <w:p w:rsidR="006A69CF" w:rsidRDefault="006A69CF" w:rsidP="002E00E6"/>
        </w:tc>
        <w:tc>
          <w:tcPr>
            <w:tcW w:w="1102" w:type="dxa"/>
            <w:shd w:val="clear" w:color="auto" w:fill="FFFFFF" w:themeFill="background1"/>
          </w:tcPr>
          <w:p w:rsidR="006A69CF" w:rsidRDefault="006A69CF" w:rsidP="002E00E6"/>
        </w:tc>
      </w:tr>
      <w:tr w:rsidR="006A69CF">
        <w:tc>
          <w:tcPr>
            <w:tcW w:w="984" w:type="dxa"/>
          </w:tcPr>
          <w:p w:rsidR="006A69CF" w:rsidRDefault="006A69CF" w:rsidP="002E00E6">
            <w:pPr>
              <w:jc w:val="center"/>
            </w:pPr>
          </w:p>
        </w:tc>
        <w:tc>
          <w:tcPr>
            <w:tcW w:w="1029" w:type="dxa"/>
          </w:tcPr>
          <w:p w:rsidR="006A69CF" w:rsidRDefault="006A69CF" w:rsidP="002E00E6">
            <w:pPr>
              <w:jc w:val="center"/>
            </w:pPr>
          </w:p>
        </w:tc>
        <w:tc>
          <w:tcPr>
            <w:tcW w:w="3027" w:type="dxa"/>
          </w:tcPr>
          <w:p w:rsidR="006A69CF" w:rsidRDefault="006A69CF" w:rsidP="002E00E6"/>
        </w:tc>
        <w:tc>
          <w:tcPr>
            <w:tcW w:w="1796" w:type="dxa"/>
            <w:shd w:val="clear" w:color="auto" w:fill="FFFFFF" w:themeFill="background1"/>
          </w:tcPr>
          <w:p w:rsidR="006A69CF" w:rsidRDefault="006A69CF" w:rsidP="002E00E6"/>
        </w:tc>
        <w:tc>
          <w:tcPr>
            <w:tcW w:w="1102" w:type="dxa"/>
            <w:shd w:val="clear" w:color="auto" w:fill="FFFFFF" w:themeFill="background1"/>
          </w:tcPr>
          <w:p w:rsidR="006A69CF" w:rsidRDefault="006A69CF" w:rsidP="002E00E6"/>
        </w:tc>
      </w:tr>
    </w:tbl>
    <w:p w:rsidR="002E00E6" w:rsidRPr="002E00E6" w:rsidRDefault="002E00E6" w:rsidP="002E00E6"/>
    <w:p w:rsidR="002E00E6" w:rsidRDefault="002E00E6" w:rsidP="002E00E6">
      <w:pPr>
        <w:pStyle w:val="Heading3"/>
        <w:numPr>
          <w:ilvl w:val="2"/>
          <w:numId w:val="3"/>
        </w:numPr>
      </w:pPr>
      <w:bookmarkStart w:id="357" w:name="_Toc269456964"/>
      <w:r>
        <w:t>Design Issues</w:t>
      </w:r>
      <w:bookmarkEnd w:id="357"/>
    </w:p>
    <w:tbl>
      <w:tblPr>
        <w:tblStyle w:val="TableGrid"/>
        <w:tblW w:w="0" w:type="auto"/>
        <w:tblInd w:w="918" w:type="dxa"/>
        <w:tblLook w:val="04A0"/>
      </w:tblPr>
      <w:tblGrid>
        <w:gridCol w:w="983"/>
        <w:gridCol w:w="1030"/>
        <w:gridCol w:w="3027"/>
        <w:gridCol w:w="1796"/>
        <w:gridCol w:w="1102"/>
      </w:tblGrid>
      <w:tr w:rsidR="006A69CF">
        <w:tc>
          <w:tcPr>
            <w:tcW w:w="984"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6A69CF" w:rsidRPr="006A69CF" w:rsidRDefault="006A69CF" w:rsidP="00326027">
            <w:pPr>
              <w:jc w:val="center"/>
              <w:rPr>
                <w:b/>
              </w:rPr>
            </w:pPr>
            <w:r w:rsidRPr="006A69CF">
              <w:rPr>
                <w:b/>
              </w:rPr>
              <w:t>#</w:t>
            </w:r>
          </w:p>
        </w:tc>
        <w:tc>
          <w:tcPr>
            <w:tcW w:w="1029"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6A69CF" w:rsidRPr="002E00E6" w:rsidRDefault="006A69CF" w:rsidP="00326027">
            <w:pPr>
              <w:jc w:val="center"/>
              <w:rPr>
                <w:b/>
              </w:rPr>
            </w:pPr>
            <w:r w:rsidRPr="002E00E6">
              <w:rPr>
                <w:b/>
              </w:rPr>
              <w:t>Priority</w:t>
            </w:r>
          </w:p>
        </w:tc>
        <w:tc>
          <w:tcPr>
            <w:tcW w:w="3027"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6A69CF" w:rsidRPr="002E00E6" w:rsidRDefault="006A69CF" w:rsidP="00326027">
            <w:pPr>
              <w:jc w:val="center"/>
              <w:rPr>
                <w:b/>
              </w:rPr>
            </w:pPr>
            <w:r w:rsidRPr="002E00E6">
              <w:rPr>
                <w:b/>
              </w:rPr>
              <w:t>Description</w:t>
            </w:r>
          </w:p>
        </w:tc>
        <w:tc>
          <w:tcPr>
            <w:tcW w:w="1796"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6A69CF" w:rsidRPr="002E00E6" w:rsidRDefault="006A69CF" w:rsidP="00326027">
            <w:pPr>
              <w:jc w:val="center"/>
              <w:rPr>
                <w:b/>
              </w:rPr>
            </w:pPr>
            <w:r w:rsidRPr="002E00E6">
              <w:rPr>
                <w:b/>
              </w:rPr>
              <w:t>Action</w:t>
            </w:r>
          </w:p>
        </w:tc>
        <w:tc>
          <w:tcPr>
            <w:tcW w:w="1102"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6A69CF" w:rsidRPr="006A69CF" w:rsidRDefault="006A69CF" w:rsidP="00326027">
            <w:pPr>
              <w:rPr>
                <w:b/>
              </w:rPr>
            </w:pPr>
            <w:r w:rsidRPr="006A69CF">
              <w:rPr>
                <w:b/>
              </w:rPr>
              <w:t xml:space="preserve">Status </w:t>
            </w:r>
          </w:p>
        </w:tc>
      </w:tr>
      <w:tr w:rsidR="006A69CF">
        <w:tc>
          <w:tcPr>
            <w:tcW w:w="984" w:type="dxa"/>
            <w:tcBorders>
              <w:top w:val="double" w:sz="4" w:space="0" w:color="auto"/>
            </w:tcBorders>
          </w:tcPr>
          <w:p w:rsidR="006A69CF" w:rsidRDefault="006A69CF" w:rsidP="00326027">
            <w:pPr>
              <w:jc w:val="center"/>
            </w:pPr>
            <w:r>
              <w:t>1</w:t>
            </w:r>
          </w:p>
        </w:tc>
        <w:tc>
          <w:tcPr>
            <w:tcW w:w="1029" w:type="dxa"/>
            <w:tcBorders>
              <w:top w:val="double" w:sz="4" w:space="0" w:color="auto"/>
            </w:tcBorders>
          </w:tcPr>
          <w:p w:rsidR="006A69CF" w:rsidRDefault="006A69CF" w:rsidP="00326027">
            <w:pPr>
              <w:jc w:val="center"/>
            </w:pPr>
            <w:r>
              <w:t>Medium</w:t>
            </w:r>
          </w:p>
        </w:tc>
        <w:tc>
          <w:tcPr>
            <w:tcW w:w="3027" w:type="dxa"/>
            <w:tcBorders>
              <w:top w:val="double" w:sz="4" w:space="0" w:color="auto"/>
            </w:tcBorders>
          </w:tcPr>
          <w:p w:rsidR="006A69CF" w:rsidRDefault="006A69CF" w:rsidP="00326027">
            <w:r>
              <w:t>Some building names do not feel right and should be changed / updated.</w:t>
            </w:r>
          </w:p>
        </w:tc>
        <w:tc>
          <w:tcPr>
            <w:tcW w:w="1796" w:type="dxa"/>
            <w:tcBorders>
              <w:top w:val="double" w:sz="4" w:space="0" w:color="auto"/>
            </w:tcBorders>
            <w:shd w:val="clear" w:color="auto" w:fill="FFFFFF" w:themeFill="background1"/>
          </w:tcPr>
          <w:p w:rsidR="006A69CF" w:rsidRDefault="006A69CF" w:rsidP="00326027">
            <w:r>
              <w:t>Review and update building names and corresponding art lists.</w:t>
            </w:r>
          </w:p>
        </w:tc>
        <w:tc>
          <w:tcPr>
            <w:tcW w:w="1102" w:type="dxa"/>
            <w:tcBorders>
              <w:top w:val="double" w:sz="4" w:space="0" w:color="auto"/>
            </w:tcBorders>
            <w:shd w:val="clear" w:color="auto" w:fill="FFFFFF" w:themeFill="background1"/>
          </w:tcPr>
          <w:p w:rsidR="006A69CF" w:rsidRDefault="006A69CF" w:rsidP="00326027">
            <w:r>
              <w:t>Open</w:t>
            </w:r>
          </w:p>
        </w:tc>
      </w:tr>
      <w:tr w:rsidR="006A69CF">
        <w:tc>
          <w:tcPr>
            <w:tcW w:w="984" w:type="dxa"/>
          </w:tcPr>
          <w:p w:rsidR="006A69CF" w:rsidRDefault="006A69CF" w:rsidP="00326027">
            <w:pPr>
              <w:jc w:val="center"/>
            </w:pPr>
            <w:r>
              <w:t>2</w:t>
            </w:r>
          </w:p>
        </w:tc>
        <w:tc>
          <w:tcPr>
            <w:tcW w:w="1029" w:type="dxa"/>
          </w:tcPr>
          <w:p w:rsidR="006A69CF" w:rsidRDefault="006A69CF" w:rsidP="00326027">
            <w:pPr>
              <w:jc w:val="center"/>
            </w:pPr>
            <w:r>
              <w:t>High</w:t>
            </w:r>
          </w:p>
        </w:tc>
        <w:tc>
          <w:tcPr>
            <w:tcW w:w="3027" w:type="dxa"/>
          </w:tcPr>
          <w:p w:rsidR="006A69CF" w:rsidRDefault="006A69CF" w:rsidP="00326027">
            <w:r>
              <w:t>Should each dungeon and building have a single icon to represent it or should there be a set of them to show different levels? And if so, how many for each?</w:t>
            </w:r>
          </w:p>
        </w:tc>
        <w:tc>
          <w:tcPr>
            <w:tcW w:w="1796" w:type="dxa"/>
            <w:shd w:val="clear" w:color="auto" w:fill="FFFFFF" w:themeFill="background1"/>
          </w:tcPr>
          <w:p w:rsidR="006A69CF" w:rsidRDefault="006A69CF" w:rsidP="00326027"/>
        </w:tc>
        <w:tc>
          <w:tcPr>
            <w:tcW w:w="1102" w:type="dxa"/>
            <w:shd w:val="clear" w:color="auto" w:fill="FFFFFF" w:themeFill="background1"/>
          </w:tcPr>
          <w:p w:rsidR="006A69CF" w:rsidRDefault="006A69CF" w:rsidP="00326027">
            <w:r>
              <w:t>Open</w:t>
            </w:r>
          </w:p>
        </w:tc>
      </w:tr>
      <w:tr w:rsidR="006A69CF">
        <w:tc>
          <w:tcPr>
            <w:tcW w:w="984" w:type="dxa"/>
          </w:tcPr>
          <w:p w:rsidR="006A69CF" w:rsidRDefault="006A69CF" w:rsidP="00326027">
            <w:pPr>
              <w:jc w:val="center"/>
            </w:pPr>
            <w:r>
              <w:t>3</w:t>
            </w:r>
          </w:p>
        </w:tc>
        <w:tc>
          <w:tcPr>
            <w:tcW w:w="1029" w:type="dxa"/>
          </w:tcPr>
          <w:p w:rsidR="006A69CF" w:rsidRDefault="006A69CF" w:rsidP="00326027">
            <w:pPr>
              <w:jc w:val="center"/>
            </w:pPr>
            <w:r>
              <w:t>High</w:t>
            </w:r>
          </w:p>
        </w:tc>
        <w:tc>
          <w:tcPr>
            <w:tcW w:w="3027" w:type="dxa"/>
          </w:tcPr>
          <w:p w:rsidR="006A69CF" w:rsidRDefault="006A69CF" w:rsidP="00326027">
            <w:r>
              <w:t>Crafting system could be expanded/adjusted to have materials crafted into other materials instead of them all being found through combats, quests and treasure.</w:t>
            </w:r>
          </w:p>
        </w:tc>
        <w:tc>
          <w:tcPr>
            <w:tcW w:w="1796" w:type="dxa"/>
            <w:shd w:val="clear" w:color="auto" w:fill="FFFFFF" w:themeFill="background1"/>
          </w:tcPr>
          <w:p w:rsidR="006A69CF" w:rsidRDefault="006A69CF" w:rsidP="00326027"/>
        </w:tc>
        <w:tc>
          <w:tcPr>
            <w:tcW w:w="1102" w:type="dxa"/>
            <w:shd w:val="clear" w:color="auto" w:fill="FFFFFF" w:themeFill="background1"/>
          </w:tcPr>
          <w:p w:rsidR="006A69CF" w:rsidRDefault="006A69CF" w:rsidP="00326027">
            <w:r>
              <w:t>Open</w:t>
            </w:r>
          </w:p>
        </w:tc>
      </w:tr>
      <w:tr w:rsidR="006A69CF">
        <w:tc>
          <w:tcPr>
            <w:tcW w:w="984" w:type="dxa"/>
          </w:tcPr>
          <w:p w:rsidR="006A69CF" w:rsidRDefault="006A69CF" w:rsidP="00326027">
            <w:pPr>
              <w:jc w:val="center"/>
            </w:pPr>
          </w:p>
        </w:tc>
        <w:tc>
          <w:tcPr>
            <w:tcW w:w="1029" w:type="dxa"/>
          </w:tcPr>
          <w:p w:rsidR="006A69CF" w:rsidRDefault="006A69CF" w:rsidP="00326027">
            <w:pPr>
              <w:jc w:val="center"/>
            </w:pPr>
          </w:p>
        </w:tc>
        <w:tc>
          <w:tcPr>
            <w:tcW w:w="3027" w:type="dxa"/>
          </w:tcPr>
          <w:p w:rsidR="006A69CF" w:rsidRDefault="006A69CF" w:rsidP="00326027"/>
        </w:tc>
        <w:tc>
          <w:tcPr>
            <w:tcW w:w="1796" w:type="dxa"/>
            <w:shd w:val="clear" w:color="auto" w:fill="FFFFFF" w:themeFill="background1"/>
          </w:tcPr>
          <w:p w:rsidR="006A69CF" w:rsidRDefault="006A69CF" w:rsidP="00326027"/>
        </w:tc>
        <w:tc>
          <w:tcPr>
            <w:tcW w:w="1102" w:type="dxa"/>
            <w:shd w:val="clear" w:color="auto" w:fill="FFFFFF" w:themeFill="background1"/>
          </w:tcPr>
          <w:p w:rsidR="006A69CF" w:rsidRDefault="006A69CF" w:rsidP="00326027"/>
        </w:tc>
      </w:tr>
      <w:tr w:rsidR="006A69CF">
        <w:tc>
          <w:tcPr>
            <w:tcW w:w="984" w:type="dxa"/>
          </w:tcPr>
          <w:p w:rsidR="006A69CF" w:rsidRDefault="006A69CF" w:rsidP="00326027">
            <w:pPr>
              <w:jc w:val="center"/>
            </w:pPr>
          </w:p>
        </w:tc>
        <w:tc>
          <w:tcPr>
            <w:tcW w:w="1029" w:type="dxa"/>
          </w:tcPr>
          <w:p w:rsidR="006A69CF" w:rsidRDefault="006A69CF" w:rsidP="00326027">
            <w:pPr>
              <w:jc w:val="center"/>
            </w:pPr>
          </w:p>
        </w:tc>
        <w:tc>
          <w:tcPr>
            <w:tcW w:w="3027" w:type="dxa"/>
          </w:tcPr>
          <w:p w:rsidR="006A69CF" w:rsidRDefault="006A69CF" w:rsidP="00326027"/>
        </w:tc>
        <w:tc>
          <w:tcPr>
            <w:tcW w:w="1796" w:type="dxa"/>
            <w:shd w:val="clear" w:color="auto" w:fill="FFFFFF" w:themeFill="background1"/>
          </w:tcPr>
          <w:p w:rsidR="006A69CF" w:rsidRDefault="006A69CF" w:rsidP="00326027"/>
        </w:tc>
        <w:tc>
          <w:tcPr>
            <w:tcW w:w="1102" w:type="dxa"/>
            <w:shd w:val="clear" w:color="auto" w:fill="FFFFFF" w:themeFill="background1"/>
          </w:tcPr>
          <w:p w:rsidR="006A69CF" w:rsidRDefault="006A69CF" w:rsidP="00326027"/>
        </w:tc>
      </w:tr>
      <w:tr w:rsidR="006A69CF">
        <w:tc>
          <w:tcPr>
            <w:tcW w:w="984" w:type="dxa"/>
          </w:tcPr>
          <w:p w:rsidR="006A69CF" w:rsidRDefault="006A69CF" w:rsidP="00326027">
            <w:pPr>
              <w:jc w:val="center"/>
            </w:pPr>
          </w:p>
        </w:tc>
        <w:tc>
          <w:tcPr>
            <w:tcW w:w="1029" w:type="dxa"/>
          </w:tcPr>
          <w:p w:rsidR="006A69CF" w:rsidRDefault="006A69CF" w:rsidP="00326027">
            <w:pPr>
              <w:jc w:val="center"/>
            </w:pPr>
          </w:p>
        </w:tc>
        <w:tc>
          <w:tcPr>
            <w:tcW w:w="3027" w:type="dxa"/>
          </w:tcPr>
          <w:p w:rsidR="006A69CF" w:rsidRDefault="006A69CF" w:rsidP="00326027"/>
        </w:tc>
        <w:tc>
          <w:tcPr>
            <w:tcW w:w="1796" w:type="dxa"/>
            <w:shd w:val="clear" w:color="auto" w:fill="FFFFFF" w:themeFill="background1"/>
          </w:tcPr>
          <w:p w:rsidR="006A69CF" w:rsidRDefault="006A69CF" w:rsidP="00326027"/>
        </w:tc>
        <w:tc>
          <w:tcPr>
            <w:tcW w:w="1102" w:type="dxa"/>
            <w:shd w:val="clear" w:color="auto" w:fill="FFFFFF" w:themeFill="background1"/>
          </w:tcPr>
          <w:p w:rsidR="006A69CF" w:rsidRDefault="006A69CF" w:rsidP="00326027"/>
        </w:tc>
      </w:tr>
      <w:tr w:rsidR="006A69CF">
        <w:tc>
          <w:tcPr>
            <w:tcW w:w="984" w:type="dxa"/>
          </w:tcPr>
          <w:p w:rsidR="006A69CF" w:rsidRDefault="006A69CF" w:rsidP="00326027">
            <w:pPr>
              <w:jc w:val="center"/>
            </w:pPr>
          </w:p>
        </w:tc>
        <w:tc>
          <w:tcPr>
            <w:tcW w:w="1029" w:type="dxa"/>
          </w:tcPr>
          <w:p w:rsidR="006A69CF" w:rsidRDefault="006A69CF" w:rsidP="00326027">
            <w:pPr>
              <w:jc w:val="center"/>
            </w:pPr>
          </w:p>
        </w:tc>
        <w:tc>
          <w:tcPr>
            <w:tcW w:w="3027" w:type="dxa"/>
          </w:tcPr>
          <w:p w:rsidR="006A69CF" w:rsidRDefault="006A69CF" w:rsidP="00326027"/>
        </w:tc>
        <w:tc>
          <w:tcPr>
            <w:tcW w:w="1796" w:type="dxa"/>
            <w:shd w:val="clear" w:color="auto" w:fill="FFFFFF" w:themeFill="background1"/>
          </w:tcPr>
          <w:p w:rsidR="006A69CF" w:rsidRDefault="006A69CF" w:rsidP="00326027"/>
        </w:tc>
        <w:tc>
          <w:tcPr>
            <w:tcW w:w="1102" w:type="dxa"/>
            <w:shd w:val="clear" w:color="auto" w:fill="FFFFFF" w:themeFill="background1"/>
          </w:tcPr>
          <w:p w:rsidR="006A69CF" w:rsidRDefault="006A69CF" w:rsidP="00326027"/>
        </w:tc>
      </w:tr>
    </w:tbl>
    <w:p w:rsidR="002E00E6" w:rsidRPr="002E00E6" w:rsidRDefault="002E00E6" w:rsidP="002E00E6">
      <w:pPr>
        <w:pStyle w:val="ListParagraph"/>
        <w:ind w:left="1728"/>
      </w:pPr>
    </w:p>
    <w:p w:rsidR="002E00E6" w:rsidRDefault="002E00E6" w:rsidP="002E00E6">
      <w:pPr>
        <w:pStyle w:val="Heading3"/>
        <w:numPr>
          <w:ilvl w:val="2"/>
          <w:numId w:val="3"/>
        </w:numPr>
      </w:pPr>
      <w:bookmarkStart w:id="358" w:name="_Toc269456965"/>
      <w:r>
        <w:t>Feature Request</w:t>
      </w:r>
      <w:bookmarkEnd w:id="358"/>
    </w:p>
    <w:p w:rsidR="002E00E6" w:rsidRPr="002E00E6" w:rsidRDefault="002E00E6" w:rsidP="002E00E6"/>
    <w:tbl>
      <w:tblPr>
        <w:tblStyle w:val="TableGrid"/>
        <w:tblW w:w="0" w:type="auto"/>
        <w:tblInd w:w="918" w:type="dxa"/>
        <w:tblLook w:val="04A0"/>
      </w:tblPr>
      <w:tblGrid>
        <w:gridCol w:w="984"/>
        <w:gridCol w:w="1029"/>
        <w:gridCol w:w="3027"/>
        <w:gridCol w:w="1796"/>
        <w:gridCol w:w="1102"/>
      </w:tblGrid>
      <w:tr w:rsidR="006A69CF">
        <w:tc>
          <w:tcPr>
            <w:tcW w:w="984"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6A69CF" w:rsidRPr="006A69CF" w:rsidRDefault="006A69CF" w:rsidP="00326027">
            <w:pPr>
              <w:jc w:val="center"/>
              <w:rPr>
                <w:b/>
              </w:rPr>
            </w:pPr>
            <w:r w:rsidRPr="006A69CF">
              <w:rPr>
                <w:b/>
              </w:rPr>
              <w:t>#</w:t>
            </w:r>
          </w:p>
        </w:tc>
        <w:tc>
          <w:tcPr>
            <w:tcW w:w="1029"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6A69CF" w:rsidRPr="002E00E6" w:rsidRDefault="006A69CF" w:rsidP="00326027">
            <w:pPr>
              <w:jc w:val="center"/>
              <w:rPr>
                <w:b/>
              </w:rPr>
            </w:pPr>
            <w:r w:rsidRPr="002E00E6">
              <w:rPr>
                <w:b/>
              </w:rPr>
              <w:t>Priority</w:t>
            </w:r>
          </w:p>
        </w:tc>
        <w:tc>
          <w:tcPr>
            <w:tcW w:w="3027"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6A69CF" w:rsidRPr="002E00E6" w:rsidRDefault="006A69CF" w:rsidP="00326027">
            <w:pPr>
              <w:jc w:val="center"/>
              <w:rPr>
                <w:b/>
              </w:rPr>
            </w:pPr>
            <w:r w:rsidRPr="002E00E6">
              <w:rPr>
                <w:b/>
              </w:rPr>
              <w:t>Description</w:t>
            </w:r>
          </w:p>
        </w:tc>
        <w:tc>
          <w:tcPr>
            <w:tcW w:w="1796"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6A69CF" w:rsidRPr="002E00E6" w:rsidRDefault="006A69CF" w:rsidP="00326027">
            <w:pPr>
              <w:jc w:val="center"/>
              <w:rPr>
                <w:b/>
              </w:rPr>
            </w:pPr>
            <w:r w:rsidRPr="002E00E6">
              <w:rPr>
                <w:b/>
              </w:rPr>
              <w:t>Action</w:t>
            </w:r>
          </w:p>
        </w:tc>
        <w:tc>
          <w:tcPr>
            <w:tcW w:w="1102"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6A69CF" w:rsidRPr="006A69CF" w:rsidRDefault="006A69CF" w:rsidP="00326027">
            <w:pPr>
              <w:rPr>
                <w:b/>
              </w:rPr>
            </w:pPr>
            <w:r w:rsidRPr="006A69CF">
              <w:rPr>
                <w:b/>
              </w:rPr>
              <w:t xml:space="preserve">Status </w:t>
            </w:r>
          </w:p>
        </w:tc>
      </w:tr>
      <w:tr w:rsidR="006A69CF">
        <w:tc>
          <w:tcPr>
            <w:tcW w:w="984" w:type="dxa"/>
            <w:tcBorders>
              <w:top w:val="double" w:sz="4" w:space="0" w:color="auto"/>
            </w:tcBorders>
          </w:tcPr>
          <w:p w:rsidR="006A69CF" w:rsidRDefault="006A69CF" w:rsidP="00326027">
            <w:pPr>
              <w:jc w:val="center"/>
            </w:pPr>
            <w:r>
              <w:t>1</w:t>
            </w:r>
          </w:p>
        </w:tc>
        <w:tc>
          <w:tcPr>
            <w:tcW w:w="1029" w:type="dxa"/>
            <w:tcBorders>
              <w:top w:val="double" w:sz="4" w:space="0" w:color="auto"/>
            </w:tcBorders>
          </w:tcPr>
          <w:p w:rsidR="006A69CF" w:rsidRDefault="006A69CF" w:rsidP="00326027">
            <w:pPr>
              <w:jc w:val="center"/>
            </w:pPr>
            <w:r>
              <w:t>High</w:t>
            </w:r>
          </w:p>
        </w:tc>
        <w:tc>
          <w:tcPr>
            <w:tcW w:w="3027" w:type="dxa"/>
            <w:tcBorders>
              <w:top w:val="double" w:sz="4" w:space="0" w:color="auto"/>
            </w:tcBorders>
          </w:tcPr>
          <w:p w:rsidR="006A69CF" w:rsidRDefault="006A69CF" w:rsidP="00326027">
            <w:r>
              <w:t>Needs raiding option for dungeons</w:t>
            </w:r>
          </w:p>
        </w:tc>
        <w:tc>
          <w:tcPr>
            <w:tcW w:w="1796" w:type="dxa"/>
            <w:tcBorders>
              <w:top w:val="double" w:sz="4" w:space="0" w:color="auto"/>
            </w:tcBorders>
            <w:shd w:val="clear" w:color="auto" w:fill="FFFFFF" w:themeFill="background1"/>
          </w:tcPr>
          <w:p w:rsidR="006A69CF" w:rsidRDefault="006A69CF" w:rsidP="00326027">
            <w:r>
              <w:t>Added Raiding</w:t>
            </w:r>
          </w:p>
        </w:tc>
        <w:tc>
          <w:tcPr>
            <w:tcW w:w="1102" w:type="dxa"/>
            <w:tcBorders>
              <w:top w:val="double" w:sz="4" w:space="0" w:color="auto"/>
            </w:tcBorders>
            <w:shd w:val="clear" w:color="auto" w:fill="FFFFFF" w:themeFill="background1"/>
          </w:tcPr>
          <w:p w:rsidR="006A69CF" w:rsidRDefault="006A69CF" w:rsidP="00326027">
            <w:r>
              <w:t>Done</w:t>
            </w:r>
          </w:p>
        </w:tc>
      </w:tr>
      <w:tr w:rsidR="006A69CF">
        <w:tc>
          <w:tcPr>
            <w:tcW w:w="984" w:type="dxa"/>
          </w:tcPr>
          <w:p w:rsidR="006A69CF" w:rsidRDefault="006A69CF" w:rsidP="00326027">
            <w:pPr>
              <w:jc w:val="center"/>
            </w:pPr>
          </w:p>
        </w:tc>
        <w:tc>
          <w:tcPr>
            <w:tcW w:w="1029" w:type="dxa"/>
          </w:tcPr>
          <w:p w:rsidR="006A69CF" w:rsidRDefault="006A69CF" w:rsidP="00326027">
            <w:pPr>
              <w:jc w:val="center"/>
            </w:pPr>
          </w:p>
        </w:tc>
        <w:tc>
          <w:tcPr>
            <w:tcW w:w="3027" w:type="dxa"/>
          </w:tcPr>
          <w:p w:rsidR="006A69CF" w:rsidRDefault="006A69CF" w:rsidP="00326027"/>
        </w:tc>
        <w:tc>
          <w:tcPr>
            <w:tcW w:w="1796" w:type="dxa"/>
            <w:shd w:val="clear" w:color="auto" w:fill="FFFFFF" w:themeFill="background1"/>
          </w:tcPr>
          <w:p w:rsidR="006A69CF" w:rsidRDefault="006A69CF" w:rsidP="00326027"/>
        </w:tc>
        <w:tc>
          <w:tcPr>
            <w:tcW w:w="1102" w:type="dxa"/>
            <w:shd w:val="clear" w:color="auto" w:fill="FFFFFF" w:themeFill="background1"/>
          </w:tcPr>
          <w:p w:rsidR="006A69CF" w:rsidRDefault="006A69CF" w:rsidP="00326027"/>
        </w:tc>
      </w:tr>
      <w:tr w:rsidR="006A69CF">
        <w:tc>
          <w:tcPr>
            <w:tcW w:w="984" w:type="dxa"/>
          </w:tcPr>
          <w:p w:rsidR="006A69CF" w:rsidRDefault="006A69CF" w:rsidP="00326027">
            <w:pPr>
              <w:jc w:val="center"/>
            </w:pPr>
          </w:p>
        </w:tc>
        <w:tc>
          <w:tcPr>
            <w:tcW w:w="1029" w:type="dxa"/>
          </w:tcPr>
          <w:p w:rsidR="006A69CF" w:rsidRDefault="006A69CF" w:rsidP="00326027">
            <w:pPr>
              <w:jc w:val="center"/>
            </w:pPr>
          </w:p>
        </w:tc>
        <w:tc>
          <w:tcPr>
            <w:tcW w:w="3027" w:type="dxa"/>
          </w:tcPr>
          <w:p w:rsidR="006A69CF" w:rsidRDefault="006A69CF" w:rsidP="00326027"/>
        </w:tc>
        <w:tc>
          <w:tcPr>
            <w:tcW w:w="1796" w:type="dxa"/>
            <w:shd w:val="clear" w:color="auto" w:fill="FFFFFF" w:themeFill="background1"/>
          </w:tcPr>
          <w:p w:rsidR="006A69CF" w:rsidRDefault="006A69CF" w:rsidP="00326027"/>
        </w:tc>
        <w:tc>
          <w:tcPr>
            <w:tcW w:w="1102" w:type="dxa"/>
            <w:shd w:val="clear" w:color="auto" w:fill="FFFFFF" w:themeFill="background1"/>
          </w:tcPr>
          <w:p w:rsidR="006A69CF" w:rsidRDefault="006A69CF" w:rsidP="00326027"/>
        </w:tc>
      </w:tr>
      <w:tr w:rsidR="006A69CF">
        <w:tc>
          <w:tcPr>
            <w:tcW w:w="984" w:type="dxa"/>
          </w:tcPr>
          <w:p w:rsidR="006A69CF" w:rsidRDefault="006A69CF" w:rsidP="00326027">
            <w:pPr>
              <w:jc w:val="center"/>
            </w:pPr>
          </w:p>
        </w:tc>
        <w:tc>
          <w:tcPr>
            <w:tcW w:w="1029" w:type="dxa"/>
          </w:tcPr>
          <w:p w:rsidR="006A69CF" w:rsidRDefault="006A69CF" w:rsidP="00326027">
            <w:pPr>
              <w:jc w:val="center"/>
            </w:pPr>
          </w:p>
        </w:tc>
        <w:tc>
          <w:tcPr>
            <w:tcW w:w="3027" w:type="dxa"/>
          </w:tcPr>
          <w:p w:rsidR="006A69CF" w:rsidRDefault="006A69CF" w:rsidP="00326027"/>
        </w:tc>
        <w:tc>
          <w:tcPr>
            <w:tcW w:w="1796" w:type="dxa"/>
            <w:shd w:val="clear" w:color="auto" w:fill="FFFFFF" w:themeFill="background1"/>
          </w:tcPr>
          <w:p w:rsidR="006A69CF" w:rsidRDefault="006A69CF" w:rsidP="00326027"/>
        </w:tc>
        <w:tc>
          <w:tcPr>
            <w:tcW w:w="1102" w:type="dxa"/>
            <w:shd w:val="clear" w:color="auto" w:fill="FFFFFF" w:themeFill="background1"/>
          </w:tcPr>
          <w:p w:rsidR="006A69CF" w:rsidRDefault="006A69CF" w:rsidP="00326027"/>
        </w:tc>
      </w:tr>
      <w:tr w:rsidR="006A69CF">
        <w:tc>
          <w:tcPr>
            <w:tcW w:w="984" w:type="dxa"/>
          </w:tcPr>
          <w:p w:rsidR="006A69CF" w:rsidRDefault="006A69CF" w:rsidP="00326027">
            <w:pPr>
              <w:jc w:val="center"/>
            </w:pPr>
          </w:p>
        </w:tc>
        <w:tc>
          <w:tcPr>
            <w:tcW w:w="1029" w:type="dxa"/>
          </w:tcPr>
          <w:p w:rsidR="006A69CF" w:rsidRDefault="006A69CF" w:rsidP="00326027">
            <w:pPr>
              <w:jc w:val="center"/>
            </w:pPr>
          </w:p>
        </w:tc>
        <w:tc>
          <w:tcPr>
            <w:tcW w:w="3027" w:type="dxa"/>
          </w:tcPr>
          <w:p w:rsidR="006A69CF" w:rsidRDefault="006A69CF" w:rsidP="00326027"/>
        </w:tc>
        <w:tc>
          <w:tcPr>
            <w:tcW w:w="1796" w:type="dxa"/>
            <w:shd w:val="clear" w:color="auto" w:fill="FFFFFF" w:themeFill="background1"/>
          </w:tcPr>
          <w:p w:rsidR="006A69CF" w:rsidRDefault="006A69CF" w:rsidP="00326027"/>
        </w:tc>
        <w:tc>
          <w:tcPr>
            <w:tcW w:w="1102" w:type="dxa"/>
            <w:shd w:val="clear" w:color="auto" w:fill="FFFFFF" w:themeFill="background1"/>
          </w:tcPr>
          <w:p w:rsidR="006A69CF" w:rsidRDefault="006A69CF" w:rsidP="00326027"/>
        </w:tc>
      </w:tr>
      <w:tr w:rsidR="006A69CF">
        <w:tc>
          <w:tcPr>
            <w:tcW w:w="984" w:type="dxa"/>
          </w:tcPr>
          <w:p w:rsidR="006A69CF" w:rsidRDefault="006A69CF" w:rsidP="00326027">
            <w:pPr>
              <w:jc w:val="center"/>
            </w:pPr>
          </w:p>
        </w:tc>
        <w:tc>
          <w:tcPr>
            <w:tcW w:w="1029" w:type="dxa"/>
          </w:tcPr>
          <w:p w:rsidR="006A69CF" w:rsidRDefault="006A69CF" w:rsidP="00326027">
            <w:pPr>
              <w:jc w:val="center"/>
            </w:pPr>
          </w:p>
        </w:tc>
        <w:tc>
          <w:tcPr>
            <w:tcW w:w="3027" w:type="dxa"/>
          </w:tcPr>
          <w:p w:rsidR="006A69CF" w:rsidRDefault="006A69CF" w:rsidP="00326027"/>
        </w:tc>
        <w:tc>
          <w:tcPr>
            <w:tcW w:w="1796" w:type="dxa"/>
            <w:shd w:val="clear" w:color="auto" w:fill="FFFFFF" w:themeFill="background1"/>
          </w:tcPr>
          <w:p w:rsidR="006A69CF" w:rsidRDefault="006A69CF" w:rsidP="00326027"/>
        </w:tc>
        <w:tc>
          <w:tcPr>
            <w:tcW w:w="1102" w:type="dxa"/>
            <w:shd w:val="clear" w:color="auto" w:fill="FFFFFF" w:themeFill="background1"/>
          </w:tcPr>
          <w:p w:rsidR="006A69CF" w:rsidRDefault="006A69CF" w:rsidP="00326027"/>
        </w:tc>
      </w:tr>
      <w:tr w:rsidR="006A69CF">
        <w:tc>
          <w:tcPr>
            <w:tcW w:w="984" w:type="dxa"/>
          </w:tcPr>
          <w:p w:rsidR="006A69CF" w:rsidRDefault="006A69CF" w:rsidP="00326027">
            <w:pPr>
              <w:jc w:val="center"/>
            </w:pPr>
          </w:p>
        </w:tc>
        <w:tc>
          <w:tcPr>
            <w:tcW w:w="1029" w:type="dxa"/>
          </w:tcPr>
          <w:p w:rsidR="006A69CF" w:rsidRDefault="006A69CF" w:rsidP="00326027">
            <w:pPr>
              <w:jc w:val="center"/>
            </w:pPr>
          </w:p>
        </w:tc>
        <w:tc>
          <w:tcPr>
            <w:tcW w:w="3027" w:type="dxa"/>
          </w:tcPr>
          <w:p w:rsidR="006A69CF" w:rsidRDefault="006A69CF" w:rsidP="00326027"/>
        </w:tc>
        <w:tc>
          <w:tcPr>
            <w:tcW w:w="1796" w:type="dxa"/>
            <w:shd w:val="clear" w:color="auto" w:fill="FFFFFF" w:themeFill="background1"/>
          </w:tcPr>
          <w:p w:rsidR="006A69CF" w:rsidRDefault="006A69CF" w:rsidP="00326027"/>
        </w:tc>
        <w:tc>
          <w:tcPr>
            <w:tcW w:w="1102" w:type="dxa"/>
            <w:shd w:val="clear" w:color="auto" w:fill="FFFFFF" w:themeFill="background1"/>
          </w:tcPr>
          <w:p w:rsidR="006A69CF" w:rsidRDefault="006A69CF" w:rsidP="00326027"/>
        </w:tc>
      </w:tr>
    </w:tbl>
    <w:p w:rsidR="00686C9C" w:rsidRDefault="00686C9C" w:rsidP="00BC77D6">
      <w:pPr>
        <w:pStyle w:val="ListParagraph"/>
        <w:ind w:left="360"/>
      </w:pPr>
    </w:p>
    <w:sectPr w:rsidR="00686C9C" w:rsidSect="00050A25">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BD0" w:rsidRDefault="003D6BD0" w:rsidP="00626E67">
      <w:r>
        <w:separator/>
      </w:r>
    </w:p>
  </w:endnote>
  <w:endnote w:type="continuationSeparator" w:id="0">
    <w:p w:rsidR="003D6BD0" w:rsidRDefault="003D6BD0" w:rsidP="00626E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French Script MT">
    <w:altName w:val="Zapfino"/>
    <w:panose1 w:val="03020402040607040605"/>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BD0" w:rsidRDefault="003D6BD0">
    <w:pPr>
      <w:pStyle w:val="Footer"/>
    </w:pPr>
    <w:r>
      <w:t>GDD</w:t>
    </w:r>
    <w:r>
      <w:ptab w:relativeTo="margin" w:alignment="center" w:leader="none"/>
    </w:r>
    <w:r>
      <w:t>Draconis Development LLC Confidential</w:t>
    </w:r>
    <w:r>
      <w:ptab w:relativeTo="margin" w:alignment="right" w:leader="none"/>
    </w:r>
    <w:r w:rsidR="00910A6B">
      <w:fldChar w:fldCharType="begin"/>
    </w:r>
    <w:r>
      <w:instrText xml:space="preserve"> PAGE   \* MERGEFORMAT </w:instrText>
    </w:r>
    <w:r w:rsidR="00910A6B">
      <w:fldChar w:fldCharType="separate"/>
    </w:r>
    <w:r w:rsidR="00BF4B25">
      <w:rPr>
        <w:noProof/>
      </w:rPr>
      <w:t>38</w:t>
    </w:r>
    <w:r w:rsidR="00910A6B">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BD0" w:rsidRDefault="003D6BD0" w:rsidP="00626E67">
      <w:r>
        <w:separator/>
      </w:r>
    </w:p>
  </w:footnote>
  <w:footnote w:type="continuationSeparator" w:id="0">
    <w:p w:rsidR="003D6BD0" w:rsidRDefault="003D6BD0" w:rsidP="00626E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42B7"/>
    <w:multiLevelType w:val="hybridMultilevel"/>
    <w:tmpl w:val="5546C1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062BDB"/>
    <w:multiLevelType w:val="hybridMultilevel"/>
    <w:tmpl w:val="618251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68843D2"/>
    <w:multiLevelType w:val="hybridMultilevel"/>
    <w:tmpl w:val="05609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E11AAA"/>
    <w:multiLevelType w:val="hybridMultilevel"/>
    <w:tmpl w:val="5D38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D5B93"/>
    <w:multiLevelType w:val="hybridMultilevel"/>
    <w:tmpl w:val="B6568A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F3F042D"/>
    <w:multiLevelType w:val="hybridMultilevel"/>
    <w:tmpl w:val="A3E625BC"/>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nsid w:val="11104EC9"/>
    <w:multiLevelType w:val="hybridMultilevel"/>
    <w:tmpl w:val="8F0083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65B4FE4"/>
    <w:multiLevelType w:val="multilevel"/>
    <w:tmpl w:val="ECB4474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E433A6B"/>
    <w:multiLevelType w:val="hybridMultilevel"/>
    <w:tmpl w:val="9BB26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5275B1"/>
    <w:multiLevelType w:val="hybridMultilevel"/>
    <w:tmpl w:val="B0DEB8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EAF6331"/>
    <w:multiLevelType w:val="hybridMultilevel"/>
    <w:tmpl w:val="1D1657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22656A3"/>
    <w:multiLevelType w:val="hybridMultilevel"/>
    <w:tmpl w:val="F8B874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4087EE1"/>
    <w:multiLevelType w:val="hybridMultilevel"/>
    <w:tmpl w:val="CFBAA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8C42D98"/>
    <w:multiLevelType w:val="multilevel"/>
    <w:tmpl w:val="A0E649B2"/>
    <w:lvl w:ilvl="0">
      <w:start w:val="12"/>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2E3B57D9"/>
    <w:multiLevelType w:val="hybridMultilevel"/>
    <w:tmpl w:val="D21633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32621EC3"/>
    <w:multiLevelType w:val="multilevel"/>
    <w:tmpl w:val="AC90AE6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o"/>
      <w:lvlJc w:val="left"/>
      <w:pPr>
        <w:ind w:left="2232" w:hanging="792"/>
      </w:pPr>
      <w:rPr>
        <w:rFonts w:ascii="Courier New" w:hAnsi="Courier New" w:cs="Courier New"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A9A6962"/>
    <w:multiLevelType w:val="hybridMultilevel"/>
    <w:tmpl w:val="5878490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63F2AEB"/>
    <w:multiLevelType w:val="hybridMultilevel"/>
    <w:tmpl w:val="8098DD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8B046DA"/>
    <w:multiLevelType w:val="hybridMultilevel"/>
    <w:tmpl w:val="9C34030E"/>
    <w:lvl w:ilvl="0" w:tplc="B9A8F58C">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9">
    <w:nsid w:val="4C8A21A0"/>
    <w:multiLevelType w:val="hybridMultilevel"/>
    <w:tmpl w:val="4484E6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1AE5704"/>
    <w:multiLevelType w:val="hybridMultilevel"/>
    <w:tmpl w:val="F44A78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CDB0929"/>
    <w:multiLevelType w:val="hybridMultilevel"/>
    <w:tmpl w:val="7E0882E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0C54172"/>
    <w:multiLevelType w:val="multilevel"/>
    <w:tmpl w:val="B99C33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1AD00C6"/>
    <w:multiLevelType w:val="multilevel"/>
    <w:tmpl w:val="ECB4474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8844D31"/>
    <w:multiLevelType w:val="hybridMultilevel"/>
    <w:tmpl w:val="7A2A28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42868868">
      <w:numFmt w:val="bullet"/>
      <w:lvlText w:val="-"/>
      <w:lvlJc w:val="left"/>
      <w:pPr>
        <w:ind w:left="3600" w:hanging="360"/>
      </w:pPr>
      <w:rPr>
        <w:rFonts w:ascii="Times New Roman" w:eastAsia="Times New Roman" w:hAnsi="Times New Roman" w:cs="Times New Roman"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103444C"/>
    <w:multiLevelType w:val="hybridMultilevel"/>
    <w:tmpl w:val="CAE435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72945E8A"/>
    <w:multiLevelType w:val="hybridMultilevel"/>
    <w:tmpl w:val="3C363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9D23C1D"/>
    <w:multiLevelType w:val="hybridMultilevel"/>
    <w:tmpl w:val="B5B44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26"/>
  </w:num>
  <w:num w:numId="3">
    <w:abstractNumId w:val="23"/>
  </w:num>
  <w:num w:numId="4">
    <w:abstractNumId w:val="12"/>
  </w:num>
  <w:num w:numId="5">
    <w:abstractNumId w:val="21"/>
  </w:num>
  <w:num w:numId="6">
    <w:abstractNumId w:val="3"/>
  </w:num>
  <w:num w:numId="7">
    <w:abstractNumId w:val="27"/>
  </w:num>
  <w:num w:numId="8">
    <w:abstractNumId w:val="17"/>
  </w:num>
  <w:num w:numId="9">
    <w:abstractNumId w:val="24"/>
  </w:num>
  <w:num w:numId="10">
    <w:abstractNumId w:val="5"/>
  </w:num>
  <w:num w:numId="11">
    <w:abstractNumId w:val="10"/>
  </w:num>
  <w:num w:numId="12">
    <w:abstractNumId w:val="6"/>
  </w:num>
  <w:num w:numId="13">
    <w:abstractNumId w:val="9"/>
  </w:num>
  <w:num w:numId="14">
    <w:abstractNumId w:val="20"/>
  </w:num>
  <w:num w:numId="15">
    <w:abstractNumId w:val="19"/>
  </w:num>
  <w:num w:numId="16">
    <w:abstractNumId w:val="11"/>
  </w:num>
  <w:num w:numId="17">
    <w:abstractNumId w:val="4"/>
  </w:num>
  <w:num w:numId="18">
    <w:abstractNumId w:val="14"/>
  </w:num>
  <w:num w:numId="19">
    <w:abstractNumId w:val="25"/>
  </w:num>
  <w:num w:numId="20">
    <w:abstractNumId w:val="1"/>
  </w:num>
  <w:num w:numId="21">
    <w:abstractNumId w:val="0"/>
  </w:num>
  <w:num w:numId="22">
    <w:abstractNumId w:val="16"/>
  </w:num>
  <w:num w:numId="23">
    <w:abstractNumId w:val="2"/>
  </w:num>
  <w:num w:numId="24">
    <w:abstractNumId w:val="18"/>
  </w:num>
  <w:num w:numId="25">
    <w:abstractNumId w:val="13"/>
  </w:num>
  <w:num w:numId="26">
    <w:abstractNumId w:val="7"/>
  </w:num>
  <w:num w:numId="27">
    <w:abstractNumId w:val="15"/>
  </w:num>
  <w:num w:numId="28">
    <w:abstractNumId w:val="8"/>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noPunctuationKerning/>
  <w:characterSpacingControl w:val="doNotCompress"/>
  <w:footnotePr>
    <w:footnote w:id="-1"/>
    <w:footnote w:id="0"/>
  </w:footnotePr>
  <w:endnotePr>
    <w:endnote w:id="-1"/>
    <w:endnote w:id="0"/>
  </w:endnotePr>
  <w:compat/>
  <w:rsids>
    <w:rsidRoot w:val="00051159"/>
    <w:rsid w:val="0000308A"/>
    <w:rsid w:val="00003324"/>
    <w:rsid w:val="0000351D"/>
    <w:rsid w:val="00007666"/>
    <w:rsid w:val="000127A0"/>
    <w:rsid w:val="000167AC"/>
    <w:rsid w:val="00021866"/>
    <w:rsid w:val="0002247B"/>
    <w:rsid w:val="00022701"/>
    <w:rsid w:val="0002307E"/>
    <w:rsid w:val="00023352"/>
    <w:rsid w:val="0003350C"/>
    <w:rsid w:val="0003610A"/>
    <w:rsid w:val="00037BDE"/>
    <w:rsid w:val="0005056D"/>
    <w:rsid w:val="00050A25"/>
    <w:rsid w:val="00051159"/>
    <w:rsid w:val="00051817"/>
    <w:rsid w:val="0005372B"/>
    <w:rsid w:val="00053C52"/>
    <w:rsid w:val="0005779F"/>
    <w:rsid w:val="000600A1"/>
    <w:rsid w:val="0006183C"/>
    <w:rsid w:val="00062070"/>
    <w:rsid w:val="00067FB9"/>
    <w:rsid w:val="00070141"/>
    <w:rsid w:val="0007022E"/>
    <w:rsid w:val="000710EF"/>
    <w:rsid w:val="0007599E"/>
    <w:rsid w:val="000765F2"/>
    <w:rsid w:val="00076822"/>
    <w:rsid w:val="00082C75"/>
    <w:rsid w:val="00084467"/>
    <w:rsid w:val="000867D2"/>
    <w:rsid w:val="00094609"/>
    <w:rsid w:val="00095989"/>
    <w:rsid w:val="00095C70"/>
    <w:rsid w:val="00096EF0"/>
    <w:rsid w:val="00097776"/>
    <w:rsid w:val="000A1F4A"/>
    <w:rsid w:val="000A684D"/>
    <w:rsid w:val="000A6CFD"/>
    <w:rsid w:val="000B0A50"/>
    <w:rsid w:val="000B5B6C"/>
    <w:rsid w:val="000B7A8C"/>
    <w:rsid w:val="000B7D00"/>
    <w:rsid w:val="000C1747"/>
    <w:rsid w:val="000C25F8"/>
    <w:rsid w:val="000C3A98"/>
    <w:rsid w:val="000C47C1"/>
    <w:rsid w:val="000C4FF4"/>
    <w:rsid w:val="000C6CD0"/>
    <w:rsid w:val="000D0256"/>
    <w:rsid w:val="000D1BD8"/>
    <w:rsid w:val="000D2AF3"/>
    <w:rsid w:val="000D2DA8"/>
    <w:rsid w:val="000D2E63"/>
    <w:rsid w:val="000D7D96"/>
    <w:rsid w:val="000E08A4"/>
    <w:rsid w:val="000E2264"/>
    <w:rsid w:val="000E3827"/>
    <w:rsid w:val="000E3A19"/>
    <w:rsid w:val="000E46A8"/>
    <w:rsid w:val="000E7037"/>
    <w:rsid w:val="000E72B1"/>
    <w:rsid w:val="000E7A2B"/>
    <w:rsid w:val="000F32B5"/>
    <w:rsid w:val="000F58D1"/>
    <w:rsid w:val="00102BC5"/>
    <w:rsid w:val="0011039C"/>
    <w:rsid w:val="00111220"/>
    <w:rsid w:val="00115F61"/>
    <w:rsid w:val="00121911"/>
    <w:rsid w:val="0012448C"/>
    <w:rsid w:val="00124C0D"/>
    <w:rsid w:val="00124D1A"/>
    <w:rsid w:val="00124F07"/>
    <w:rsid w:val="00126D1D"/>
    <w:rsid w:val="00127777"/>
    <w:rsid w:val="00127D7D"/>
    <w:rsid w:val="00130032"/>
    <w:rsid w:val="001415AF"/>
    <w:rsid w:val="00145693"/>
    <w:rsid w:val="00146889"/>
    <w:rsid w:val="00153333"/>
    <w:rsid w:val="001535AA"/>
    <w:rsid w:val="001540D9"/>
    <w:rsid w:val="00162A01"/>
    <w:rsid w:val="00162D78"/>
    <w:rsid w:val="001635BA"/>
    <w:rsid w:val="00167799"/>
    <w:rsid w:val="001732CB"/>
    <w:rsid w:val="00175405"/>
    <w:rsid w:val="00180485"/>
    <w:rsid w:val="0018176F"/>
    <w:rsid w:val="00182226"/>
    <w:rsid w:val="0018321F"/>
    <w:rsid w:val="00183CCB"/>
    <w:rsid w:val="0019062A"/>
    <w:rsid w:val="001908EB"/>
    <w:rsid w:val="00191264"/>
    <w:rsid w:val="00191CF6"/>
    <w:rsid w:val="001956C8"/>
    <w:rsid w:val="00197A5C"/>
    <w:rsid w:val="001A00A4"/>
    <w:rsid w:val="001A3BC5"/>
    <w:rsid w:val="001B09E0"/>
    <w:rsid w:val="001B1172"/>
    <w:rsid w:val="001B1424"/>
    <w:rsid w:val="001B16A1"/>
    <w:rsid w:val="001B319F"/>
    <w:rsid w:val="001B6B69"/>
    <w:rsid w:val="001C0F11"/>
    <w:rsid w:val="001C75BA"/>
    <w:rsid w:val="001D0868"/>
    <w:rsid w:val="001D1252"/>
    <w:rsid w:val="001D5604"/>
    <w:rsid w:val="001D5D59"/>
    <w:rsid w:val="001D71D1"/>
    <w:rsid w:val="001D7A0D"/>
    <w:rsid w:val="001E34F4"/>
    <w:rsid w:val="001F1007"/>
    <w:rsid w:val="001F1EA1"/>
    <w:rsid w:val="001F1EB7"/>
    <w:rsid w:val="001F3E28"/>
    <w:rsid w:val="001F56C4"/>
    <w:rsid w:val="001F6A62"/>
    <w:rsid w:val="0020186B"/>
    <w:rsid w:val="002021F3"/>
    <w:rsid w:val="0020565C"/>
    <w:rsid w:val="00210E8F"/>
    <w:rsid w:val="00211932"/>
    <w:rsid w:val="0021255F"/>
    <w:rsid w:val="00213A3A"/>
    <w:rsid w:val="00217991"/>
    <w:rsid w:val="00217C34"/>
    <w:rsid w:val="0022007D"/>
    <w:rsid w:val="00222274"/>
    <w:rsid w:val="002248CD"/>
    <w:rsid w:val="002250D7"/>
    <w:rsid w:val="00230937"/>
    <w:rsid w:val="0023308E"/>
    <w:rsid w:val="00234986"/>
    <w:rsid w:val="002358A0"/>
    <w:rsid w:val="00237E46"/>
    <w:rsid w:val="00242BD3"/>
    <w:rsid w:val="002446D3"/>
    <w:rsid w:val="0024523E"/>
    <w:rsid w:val="00250EAA"/>
    <w:rsid w:val="002536A5"/>
    <w:rsid w:val="002537B2"/>
    <w:rsid w:val="00253FF4"/>
    <w:rsid w:val="002544B7"/>
    <w:rsid w:val="002545EA"/>
    <w:rsid w:val="00254856"/>
    <w:rsid w:val="002562F9"/>
    <w:rsid w:val="002564BD"/>
    <w:rsid w:val="00256FDB"/>
    <w:rsid w:val="002607DE"/>
    <w:rsid w:val="00260EB9"/>
    <w:rsid w:val="00265DBA"/>
    <w:rsid w:val="00267272"/>
    <w:rsid w:val="00270F1A"/>
    <w:rsid w:val="002719FB"/>
    <w:rsid w:val="002732C2"/>
    <w:rsid w:val="00275210"/>
    <w:rsid w:val="00276395"/>
    <w:rsid w:val="00276828"/>
    <w:rsid w:val="00285266"/>
    <w:rsid w:val="00286A6B"/>
    <w:rsid w:val="00286C34"/>
    <w:rsid w:val="00291DDE"/>
    <w:rsid w:val="00292D49"/>
    <w:rsid w:val="002936E4"/>
    <w:rsid w:val="00296AD4"/>
    <w:rsid w:val="00296EAC"/>
    <w:rsid w:val="00296F7F"/>
    <w:rsid w:val="002A211E"/>
    <w:rsid w:val="002A4CA7"/>
    <w:rsid w:val="002A513C"/>
    <w:rsid w:val="002A5934"/>
    <w:rsid w:val="002B0207"/>
    <w:rsid w:val="002B1EC5"/>
    <w:rsid w:val="002B459E"/>
    <w:rsid w:val="002C2F13"/>
    <w:rsid w:val="002C5833"/>
    <w:rsid w:val="002D19BE"/>
    <w:rsid w:val="002D424C"/>
    <w:rsid w:val="002D4D1B"/>
    <w:rsid w:val="002E00E6"/>
    <w:rsid w:val="002E238A"/>
    <w:rsid w:val="002E2484"/>
    <w:rsid w:val="002E6B7B"/>
    <w:rsid w:val="002E6D3F"/>
    <w:rsid w:val="002F0142"/>
    <w:rsid w:val="002F0A9D"/>
    <w:rsid w:val="002F25B1"/>
    <w:rsid w:val="002F428A"/>
    <w:rsid w:val="002F584D"/>
    <w:rsid w:val="002F7163"/>
    <w:rsid w:val="002F7A9D"/>
    <w:rsid w:val="00303438"/>
    <w:rsid w:val="00303C63"/>
    <w:rsid w:val="00303D1C"/>
    <w:rsid w:val="00306807"/>
    <w:rsid w:val="00307DCA"/>
    <w:rsid w:val="00310E46"/>
    <w:rsid w:val="00311951"/>
    <w:rsid w:val="00314CA6"/>
    <w:rsid w:val="00315AF2"/>
    <w:rsid w:val="00316E9A"/>
    <w:rsid w:val="00321590"/>
    <w:rsid w:val="00322313"/>
    <w:rsid w:val="00325112"/>
    <w:rsid w:val="00325204"/>
    <w:rsid w:val="00326027"/>
    <w:rsid w:val="003271F2"/>
    <w:rsid w:val="00333CB5"/>
    <w:rsid w:val="003367B8"/>
    <w:rsid w:val="00343C36"/>
    <w:rsid w:val="003443E1"/>
    <w:rsid w:val="00346EA8"/>
    <w:rsid w:val="00353FB3"/>
    <w:rsid w:val="00355C7D"/>
    <w:rsid w:val="00360BC8"/>
    <w:rsid w:val="00360ED4"/>
    <w:rsid w:val="003610C4"/>
    <w:rsid w:val="00366611"/>
    <w:rsid w:val="00372FE0"/>
    <w:rsid w:val="00380978"/>
    <w:rsid w:val="00381252"/>
    <w:rsid w:val="0038612B"/>
    <w:rsid w:val="003868FB"/>
    <w:rsid w:val="00387499"/>
    <w:rsid w:val="00390437"/>
    <w:rsid w:val="00393796"/>
    <w:rsid w:val="00394065"/>
    <w:rsid w:val="003A2815"/>
    <w:rsid w:val="003A33B2"/>
    <w:rsid w:val="003A40EE"/>
    <w:rsid w:val="003A6868"/>
    <w:rsid w:val="003A6E7D"/>
    <w:rsid w:val="003A6F15"/>
    <w:rsid w:val="003B0DFC"/>
    <w:rsid w:val="003B2141"/>
    <w:rsid w:val="003B2BB5"/>
    <w:rsid w:val="003B2EB8"/>
    <w:rsid w:val="003B7009"/>
    <w:rsid w:val="003C21F9"/>
    <w:rsid w:val="003C2590"/>
    <w:rsid w:val="003C2E59"/>
    <w:rsid w:val="003C4AB8"/>
    <w:rsid w:val="003C503A"/>
    <w:rsid w:val="003C6667"/>
    <w:rsid w:val="003C749C"/>
    <w:rsid w:val="003D0318"/>
    <w:rsid w:val="003D09FD"/>
    <w:rsid w:val="003D2619"/>
    <w:rsid w:val="003D2BBF"/>
    <w:rsid w:val="003D6BD0"/>
    <w:rsid w:val="003D6DC7"/>
    <w:rsid w:val="003E01B4"/>
    <w:rsid w:val="003E1880"/>
    <w:rsid w:val="003E6759"/>
    <w:rsid w:val="003F0946"/>
    <w:rsid w:val="003F389B"/>
    <w:rsid w:val="003F6671"/>
    <w:rsid w:val="003F782E"/>
    <w:rsid w:val="00400053"/>
    <w:rsid w:val="00400BE1"/>
    <w:rsid w:val="00400DC5"/>
    <w:rsid w:val="004015D4"/>
    <w:rsid w:val="004029EC"/>
    <w:rsid w:val="00402F86"/>
    <w:rsid w:val="00403F7F"/>
    <w:rsid w:val="00405137"/>
    <w:rsid w:val="004057EF"/>
    <w:rsid w:val="004101A2"/>
    <w:rsid w:val="004170A8"/>
    <w:rsid w:val="00421DC8"/>
    <w:rsid w:val="00422FDA"/>
    <w:rsid w:val="00423844"/>
    <w:rsid w:val="004251C0"/>
    <w:rsid w:val="00432B2F"/>
    <w:rsid w:val="00433485"/>
    <w:rsid w:val="00433DB3"/>
    <w:rsid w:val="004357D4"/>
    <w:rsid w:val="00435EBE"/>
    <w:rsid w:val="0043645A"/>
    <w:rsid w:val="00436B3B"/>
    <w:rsid w:val="00441FE8"/>
    <w:rsid w:val="00444AB5"/>
    <w:rsid w:val="00446937"/>
    <w:rsid w:val="00450BDA"/>
    <w:rsid w:val="00451781"/>
    <w:rsid w:val="004523DF"/>
    <w:rsid w:val="00453912"/>
    <w:rsid w:val="0045587E"/>
    <w:rsid w:val="0045630F"/>
    <w:rsid w:val="004564F5"/>
    <w:rsid w:val="00462F78"/>
    <w:rsid w:val="00463901"/>
    <w:rsid w:val="004731F6"/>
    <w:rsid w:val="0047360E"/>
    <w:rsid w:val="00474BD5"/>
    <w:rsid w:val="00475888"/>
    <w:rsid w:val="00477336"/>
    <w:rsid w:val="00481463"/>
    <w:rsid w:val="00482710"/>
    <w:rsid w:val="004836DA"/>
    <w:rsid w:val="004945E6"/>
    <w:rsid w:val="00497066"/>
    <w:rsid w:val="004A2E20"/>
    <w:rsid w:val="004A6053"/>
    <w:rsid w:val="004A6B99"/>
    <w:rsid w:val="004A7498"/>
    <w:rsid w:val="004B049D"/>
    <w:rsid w:val="004B2869"/>
    <w:rsid w:val="004B4B67"/>
    <w:rsid w:val="004B6AF9"/>
    <w:rsid w:val="004B6B15"/>
    <w:rsid w:val="004B7A63"/>
    <w:rsid w:val="004B7B8B"/>
    <w:rsid w:val="004C0488"/>
    <w:rsid w:val="004C1549"/>
    <w:rsid w:val="004C2DA8"/>
    <w:rsid w:val="004C44E4"/>
    <w:rsid w:val="004C628F"/>
    <w:rsid w:val="004C6919"/>
    <w:rsid w:val="004D1BC3"/>
    <w:rsid w:val="004D2D3F"/>
    <w:rsid w:val="004D3F76"/>
    <w:rsid w:val="004D40DD"/>
    <w:rsid w:val="004D5995"/>
    <w:rsid w:val="004D5FA5"/>
    <w:rsid w:val="004E1F15"/>
    <w:rsid w:val="004E2476"/>
    <w:rsid w:val="004E3517"/>
    <w:rsid w:val="004E58A8"/>
    <w:rsid w:val="004E5BAA"/>
    <w:rsid w:val="004E6E4F"/>
    <w:rsid w:val="004E73CC"/>
    <w:rsid w:val="004E7413"/>
    <w:rsid w:val="004E7D0F"/>
    <w:rsid w:val="004E7D1D"/>
    <w:rsid w:val="004F203B"/>
    <w:rsid w:val="004F3BC6"/>
    <w:rsid w:val="004F5DCB"/>
    <w:rsid w:val="004F62D3"/>
    <w:rsid w:val="004F6F9A"/>
    <w:rsid w:val="00504070"/>
    <w:rsid w:val="00504781"/>
    <w:rsid w:val="00505C74"/>
    <w:rsid w:val="00506439"/>
    <w:rsid w:val="0050646F"/>
    <w:rsid w:val="00506B71"/>
    <w:rsid w:val="00513364"/>
    <w:rsid w:val="0051386A"/>
    <w:rsid w:val="0051404B"/>
    <w:rsid w:val="005172F6"/>
    <w:rsid w:val="00517ABC"/>
    <w:rsid w:val="00517FBF"/>
    <w:rsid w:val="00521295"/>
    <w:rsid w:val="005253FB"/>
    <w:rsid w:val="00525714"/>
    <w:rsid w:val="005304B8"/>
    <w:rsid w:val="00532DB2"/>
    <w:rsid w:val="00533D41"/>
    <w:rsid w:val="00535684"/>
    <w:rsid w:val="005402FD"/>
    <w:rsid w:val="00540F74"/>
    <w:rsid w:val="00543D48"/>
    <w:rsid w:val="00543EBB"/>
    <w:rsid w:val="00546AAE"/>
    <w:rsid w:val="00554F00"/>
    <w:rsid w:val="00555540"/>
    <w:rsid w:val="00555ABF"/>
    <w:rsid w:val="005569F5"/>
    <w:rsid w:val="0056266D"/>
    <w:rsid w:val="005634C2"/>
    <w:rsid w:val="005655C6"/>
    <w:rsid w:val="00566884"/>
    <w:rsid w:val="00566B6D"/>
    <w:rsid w:val="005721E2"/>
    <w:rsid w:val="005729C7"/>
    <w:rsid w:val="00573092"/>
    <w:rsid w:val="005730F7"/>
    <w:rsid w:val="005732CC"/>
    <w:rsid w:val="00576DA4"/>
    <w:rsid w:val="00580927"/>
    <w:rsid w:val="00582D9A"/>
    <w:rsid w:val="00582F79"/>
    <w:rsid w:val="00583B0B"/>
    <w:rsid w:val="00584D42"/>
    <w:rsid w:val="00586A52"/>
    <w:rsid w:val="00590DCA"/>
    <w:rsid w:val="005929B3"/>
    <w:rsid w:val="00592DFC"/>
    <w:rsid w:val="00594273"/>
    <w:rsid w:val="005958EB"/>
    <w:rsid w:val="005963DA"/>
    <w:rsid w:val="005A1A26"/>
    <w:rsid w:val="005A5221"/>
    <w:rsid w:val="005A6C22"/>
    <w:rsid w:val="005A79EB"/>
    <w:rsid w:val="005B0446"/>
    <w:rsid w:val="005B0859"/>
    <w:rsid w:val="005B26A4"/>
    <w:rsid w:val="005B26F2"/>
    <w:rsid w:val="005B5D2F"/>
    <w:rsid w:val="005C1F78"/>
    <w:rsid w:val="005C403E"/>
    <w:rsid w:val="005C50F7"/>
    <w:rsid w:val="005D4A35"/>
    <w:rsid w:val="005D62C1"/>
    <w:rsid w:val="005D6310"/>
    <w:rsid w:val="005D7ADA"/>
    <w:rsid w:val="005E06B2"/>
    <w:rsid w:val="005E0B53"/>
    <w:rsid w:val="005E1061"/>
    <w:rsid w:val="005E1A51"/>
    <w:rsid w:val="005E1EEF"/>
    <w:rsid w:val="005E2EDD"/>
    <w:rsid w:val="005E43F7"/>
    <w:rsid w:val="005E5D89"/>
    <w:rsid w:val="005F24E4"/>
    <w:rsid w:val="005F4E9A"/>
    <w:rsid w:val="00601974"/>
    <w:rsid w:val="00605129"/>
    <w:rsid w:val="00605FD9"/>
    <w:rsid w:val="006061E6"/>
    <w:rsid w:val="00607617"/>
    <w:rsid w:val="0061038B"/>
    <w:rsid w:val="0061279F"/>
    <w:rsid w:val="00613166"/>
    <w:rsid w:val="00613B23"/>
    <w:rsid w:val="0062154E"/>
    <w:rsid w:val="00621818"/>
    <w:rsid w:val="006223C8"/>
    <w:rsid w:val="006230E6"/>
    <w:rsid w:val="006245C2"/>
    <w:rsid w:val="00626E67"/>
    <w:rsid w:val="00630F74"/>
    <w:rsid w:val="006313BF"/>
    <w:rsid w:val="00633031"/>
    <w:rsid w:val="00641184"/>
    <w:rsid w:val="006411BB"/>
    <w:rsid w:val="006458AF"/>
    <w:rsid w:val="00647DAA"/>
    <w:rsid w:val="00652D89"/>
    <w:rsid w:val="0065307A"/>
    <w:rsid w:val="0065525C"/>
    <w:rsid w:val="0066300A"/>
    <w:rsid w:val="00664FAE"/>
    <w:rsid w:val="00670F21"/>
    <w:rsid w:val="00671035"/>
    <w:rsid w:val="006712BE"/>
    <w:rsid w:val="0067373E"/>
    <w:rsid w:val="00674E06"/>
    <w:rsid w:val="00676B20"/>
    <w:rsid w:val="00676E0D"/>
    <w:rsid w:val="00681404"/>
    <w:rsid w:val="006828AE"/>
    <w:rsid w:val="00682E43"/>
    <w:rsid w:val="00686C9C"/>
    <w:rsid w:val="00687A9B"/>
    <w:rsid w:val="006904A6"/>
    <w:rsid w:val="00691A9C"/>
    <w:rsid w:val="00691EBA"/>
    <w:rsid w:val="006923ED"/>
    <w:rsid w:val="00693343"/>
    <w:rsid w:val="006A3AC6"/>
    <w:rsid w:val="006A3D1E"/>
    <w:rsid w:val="006A459A"/>
    <w:rsid w:val="006A52F4"/>
    <w:rsid w:val="006A69CF"/>
    <w:rsid w:val="006B047D"/>
    <w:rsid w:val="006B12AB"/>
    <w:rsid w:val="006B14C4"/>
    <w:rsid w:val="006C43BC"/>
    <w:rsid w:val="006C4BBB"/>
    <w:rsid w:val="006C5AE6"/>
    <w:rsid w:val="006D0DAF"/>
    <w:rsid w:val="006D1BE0"/>
    <w:rsid w:val="006D2031"/>
    <w:rsid w:val="006D327B"/>
    <w:rsid w:val="006E0C2F"/>
    <w:rsid w:val="006E1522"/>
    <w:rsid w:val="006E4EB2"/>
    <w:rsid w:val="006E4FC2"/>
    <w:rsid w:val="006E583A"/>
    <w:rsid w:val="006E5E72"/>
    <w:rsid w:val="006E6170"/>
    <w:rsid w:val="006E637E"/>
    <w:rsid w:val="006F07A7"/>
    <w:rsid w:val="006F2AF8"/>
    <w:rsid w:val="006F2B13"/>
    <w:rsid w:val="006F32CA"/>
    <w:rsid w:val="006F4486"/>
    <w:rsid w:val="006F44A5"/>
    <w:rsid w:val="006F587C"/>
    <w:rsid w:val="00700554"/>
    <w:rsid w:val="0070329A"/>
    <w:rsid w:val="00706B43"/>
    <w:rsid w:val="00706D40"/>
    <w:rsid w:val="0070774B"/>
    <w:rsid w:val="0071063F"/>
    <w:rsid w:val="00710C68"/>
    <w:rsid w:val="00711644"/>
    <w:rsid w:val="00711C61"/>
    <w:rsid w:val="00715669"/>
    <w:rsid w:val="00715869"/>
    <w:rsid w:val="007207AB"/>
    <w:rsid w:val="007208A6"/>
    <w:rsid w:val="007253C7"/>
    <w:rsid w:val="007276A1"/>
    <w:rsid w:val="007303E0"/>
    <w:rsid w:val="00731263"/>
    <w:rsid w:val="00731D4C"/>
    <w:rsid w:val="007325F0"/>
    <w:rsid w:val="00732BBE"/>
    <w:rsid w:val="007417FB"/>
    <w:rsid w:val="00743D15"/>
    <w:rsid w:val="00745598"/>
    <w:rsid w:val="00753E70"/>
    <w:rsid w:val="0075765C"/>
    <w:rsid w:val="00757F53"/>
    <w:rsid w:val="00762B10"/>
    <w:rsid w:val="007731F8"/>
    <w:rsid w:val="007734B1"/>
    <w:rsid w:val="0077532C"/>
    <w:rsid w:val="007848B6"/>
    <w:rsid w:val="0078493F"/>
    <w:rsid w:val="00787168"/>
    <w:rsid w:val="00791154"/>
    <w:rsid w:val="00796828"/>
    <w:rsid w:val="007A36BA"/>
    <w:rsid w:val="007A398B"/>
    <w:rsid w:val="007A40E5"/>
    <w:rsid w:val="007A556D"/>
    <w:rsid w:val="007A7018"/>
    <w:rsid w:val="007B15B9"/>
    <w:rsid w:val="007B16B3"/>
    <w:rsid w:val="007B7DC0"/>
    <w:rsid w:val="007C1BFE"/>
    <w:rsid w:val="007C24E1"/>
    <w:rsid w:val="007C4035"/>
    <w:rsid w:val="007C483B"/>
    <w:rsid w:val="007C4CB5"/>
    <w:rsid w:val="007C73F3"/>
    <w:rsid w:val="007D1435"/>
    <w:rsid w:val="007D1FA4"/>
    <w:rsid w:val="007D2D62"/>
    <w:rsid w:val="007E0B4B"/>
    <w:rsid w:val="007E17C3"/>
    <w:rsid w:val="007E2148"/>
    <w:rsid w:val="007E5FCC"/>
    <w:rsid w:val="007F592A"/>
    <w:rsid w:val="007F7406"/>
    <w:rsid w:val="007F7635"/>
    <w:rsid w:val="008018D7"/>
    <w:rsid w:val="008024E4"/>
    <w:rsid w:val="008053B6"/>
    <w:rsid w:val="00807258"/>
    <w:rsid w:val="00810B2B"/>
    <w:rsid w:val="00813768"/>
    <w:rsid w:val="0081503F"/>
    <w:rsid w:val="0081744B"/>
    <w:rsid w:val="008218D8"/>
    <w:rsid w:val="008235D0"/>
    <w:rsid w:val="008242FA"/>
    <w:rsid w:val="008243F8"/>
    <w:rsid w:val="008253EE"/>
    <w:rsid w:val="0082611C"/>
    <w:rsid w:val="00826E01"/>
    <w:rsid w:val="008272C3"/>
    <w:rsid w:val="00827DF5"/>
    <w:rsid w:val="008335ED"/>
    <w:rsid w:val="008344F7"/>
    <w:rsid w:val="008364DF"/>
    <w:rsid w:val="008377B2"/>
    <w:rsid w:val="00841877"/>
    <w:rsid w:val="00842117"/>
    <w:rsid w:val="00844514"/>
    <w:rsid w:val="00846E34"/>
    <w:rsid w:val="008511D1"/>
    <w:rsid w:val="00851B59"/>
    <w:rsid w:val="00854D11"/>
    <w:rsid w:val="00855027"/>
    <w:rsid w:val="00860087"/>
    <w:rsid w:val="008603E6"/>
    <w:rsid w:val="00860B04"/>
    <w:rsid w:val="00862147"/>
    <w:rsid w:val="00862B81"/>
    <w:rsid w:val="00865EDE"/>
    <w:rsid w:val="0086712E"/>
    <w:rsid w:val="0087506A"/>
    <w:rsid w:val="00877A65"/>
    <w:rsid w:val="00881353"/>
    <w:rsid w:val="00882862"/>
    <w:rsid w:val="008842BF"/>
    <w:rsid w:val="0088671D"/>
    <w:rsid w:val="00887762"/>
    <w:rsid w:val="00892095"/>
    <w:rsid w:val="00892CFA"/>
    <w:rsid w:val="00894090"/>
    <w:rsid w:val="00894293"/>
    <w:rsid w:val="00896331"/>
    <w:rsid w:val="008972F0"/>
    <w:rsid w:val="008A0B5E"/>
    <w:rsid w:val="008A0B9A"/>
    <w:rsid w:val="008A3A36"/>
    <w:rsid w:val="008A4822"/>
    <w:rsid w:val="008A7695"/>
    <w:rsid w:val="008A7AB5"/>
    <w:rsid w:val="008B0B99"/>
    <w:rsid w:val="008B13B2"/>
    <w:rsid w:val="008B4D13"/>
    <w:rsid w:val="008C1528"/>
    <w:rsid w:val="008C3F21"/>
    <w:rsid w:val="008D242F"/>
    <w:rsid w:val="008D2710"/>
    <w:rsid w:val="008D5AE2"/>
    <w:rsid w:val="008E0EF5"/>
    <w:rsid w:val="008E3FD6"/>
    <w:rsid w:val="008E7761"/>
    <w:rsid w:val="008E77FB"/>
    <w:rsid w:val="008F10BC"/>
    <w:rsid w:val="008F17E6"/>
    <w:rsid w:val="008F5403"/>
    <w:rsid w:val="008F5A41"/>
    <w:rsid w:val="008F65E1"/>
    <w:rsid w:val="00900A25"/>
    <w:rsid w:val="009012CB"/>
    <w:rsid w:val="0090258A"/>
    <w:rsid w:val="00902606"/>
    <w:rsid w:val="00905F4D"/>
    <w:rsid w:val="009060E8"/>
    <w:rsid w:val="00906C95"/>
    <w:rsid w:val="00910A6B"/>
    <w:rsid w:val="00912D68"/>
    <w:rsid w:val="00914491"/>
    <w:rsid w:val="00914B03"/>
    <w:rsid w:val="00915679"/>
    <w:rsid w:val="0091735E"/>
    <w:rsid w:val="00920725"/>
    <w:rsid w:val="00920D7C"/>
    <w:rsid w:val="0092171D"/>
    <w:rsid w:val="00924E6C"/>
    <w:rsid w:val="009260C9"/>
    <w:rsid w:val="009261EE"/>
    <w:rsid w:val="0092661C"/>
    <w:rsid w:val="00931CAF"/>
    <w:rsid w:val="009324E9"/>
    <w:rsid w:val="009338A4"/>
    <w:rsid w:val="009413C2"/>
    <w:rsid w:val="009447B5"/>
    <w:rsid w:val="00944873"/>
    <w:rsid w:val="00947ECD"/>
    <w:rsid w:val="009524BE"/>
    <w:rsid w:val="009530C3"/>
    <w:rsid w:val="009609A3"/>
    <w:rsid w:val="009731A5"/>
    <w:rsid w:val="00975BA8"/>
    <w:rsid w:val="00975D98"/>
    <w:rsid w:val="00975FDC"/>
    <w:rsid w:val="009765AF"/>
    <w:rsid w:val="009821B1"/>
    <w:rsid w:val="00983069"/>
    <w:rsid w:val="009848E3"/>
    <w:rsid w:val="00987208"/>
    <w:rsid w:val="0099419F"/>
    <w:rsid w:val="0099531F"/>
    <w:rsid w:val="009A0E46"/>
    <w:rsid w:val="009A149D"/>
    <w:rsid w:val="009A511F"/>
    <w:rsid w:val="009A59B1"/>
    <w:rsid w:val="009B683B"/>
    <w:rsid w:val="009B753C"/>
    <w:rsid w:val="009C0555"/>
    <w:rsid w:val="009C134A"/>
    <w:rsid w:val="009C35D2"/>
    <w:rsid w:val="009C43A5"/>
    <w:rsid w:val="009C4CF8"/>
    <w:rsid w:val="009C7FD0"/>
    <w:rsid w:val="009D3518"/>
    <w:rsid w:val="009D6068"/>
    <w:rsid w:val="009D68BF"/>
    <w:rsid w:val="009E0A05"/>
    <w:rsid w:val="009E2F9D"/>
    <w:rsid w:val="009E4BAE"/>
    <w:rsid w:val="009F0F4B"/>
    <w:rsid w:val="009F1729"/>
    <w:rsid w:val="009F48EE"/>
    <w:rsid w:val="009F4E2C"/>
    <w:rsid w:val="00A01115"/>
    <w:rsid w:val="00A01423"/>
    <w:rsid w:val="00A0172F"/>
    <w:rsid w:val="00A01AE0"/>
    <w:rsid w:val="00A04ED9"/>
    <w:rsid w:val="00A056BE"/>
    <w:rsid w:val="00A05DA3"/>
    <w:rsid w:val="00A06778"/>
    <w:rsid w:val="00A10CE6"/>
    <w:rsid w:val="00A122A1"/>
    <w:rsid w:val="00A14AA1"/>
    <w:rsid w:val="00A14AE9"/>
    <w:rsid w:val="00A20448"/>
    <w:rsid w:val="00A20717"/>
    <w:rsid w:val="00A26BC1"/>
    <w:rsid w:val="00A3052F"/>
    <w:rsid w:val="00A30661"/>
    <w:rsid w:val="00A35346"/>
    <w:rsid w:val="00A44F42"/>
    <w:rsid w:val="00A52AC6"/>
    <w:rsid w:val="00A52EDF"/>
    <w:rsid w:val="00A536A8"/>
    <w:rsid w:val="00A53AE8"/>
    <w:rsid w:val="00A54215"/>
    <w:rsid w:val="00A572BE"/>
    <w:rsid w:val="00A5797A"/>
    <w:rsid w:val="00A57F50"/>
    <w:rsid w:val="00A614D3"/>
    <w:rsid w:val="00A61704"/>
    <w:rsid w:val="00A62417"/>
    <w:rsid w:val="00A62671"/>
    <w:rsid w:val="00A638F7"/>
    <w:rsid w:val="00A670D1"/>
    <w:rsid w:val="00A67407"/>
    <w:rsid w:val="00A6773E"/>
    <w:rsid w:val="00A70657"/>
    <w:rsid w:val="00A71894"/>
    <w:rsid w:val="00A723C4"/>
    <w:rsid w:val="00A72D0F"/>
    <w:rsid w:val="00A7677D"/>
    <w:rsid w:val="00A814A0"/>
    <w:rsid w:val="00A83FA2"/>
    <w:rsid w:val="00A91B11"/>
    <w:rsid w:val="00A9265F"/>
    <w:rsid w:val="00A93F0D"/>
    <w:rsid w:val="00A95F77"/>
    <w:rsid w:val="00AA43BD"/>
    <w:rsid w:val="00AA4D7D"/>
    <w:rsid w:val="00AA64E9"/>
    <w:rsid w:val="00AB118D"/>
    <w:rsid w:val="00AB13D4"/>
    <w:rsid w:val="00AB17DB"/>
    <w:rsid w:val="00AB2796"/>
    <w:rsid w:val="00AB6187"/>
    <w:rsid w:val="00AC62D1"/>
    <w:rsid w:val="00AD0B61"/>
    <w:rsid w:val="00AD0E0A"/>
    <w:rsid w:val="00AD412D"/>
    <w:rsid w:val="00AD5534"/>
    <w:rsid w:val="00AD5ED5"/>
    <w:rsid w:val="00AD751E"/>
    <w:rsid w:val="00AD7755"/>
    <w:rsid w:val="00AD7987"/>
    <w:rsid w:val="00AE0FA3"/>
    <w:rsid w:val="00AE188E"/>
    <w:rsid w:val="00AE1B5A"/>
    <w:rsid w:val="00AF103F"/>
    <w:rsid w:val="00AF3CD1"/>
    <w:rsid w:val="00AF567E"/>
    <w:rsid w:val="00AF79D5"/>
    <w:rsid w:val="00B049FD"/>
    <w:rsid w:val="00B058F8"/>
    <w:rsid w:val="00B12911"/>
    <w:rsid w:val="00B12F70"/>
    <w:rsid w:val="00B166F5"/>
    <w:rsid w:val="00B17A6D"/>
    <w:rsid w:val="00B21242"/>
    <w:rsid w:val="00B2422C"/>
    <w:rsid w:val="00B27E20"/>
    <w:rsid w:val="00B346C2"/>
    <w:rsid w:val="00B43392"/>
    <w:rsid w:val="00B43EAB"/>
    <w:rsid w:val="00B46A71"/>
    <w:rsid w:val="00B55A3F"/>
    <w:rsid w:val="00B560EA"/>
    <w:rsid w:val="00B61384"/>
    <w:rsid w:val="00B62F6B"/>
    <w:rsid w:val="00B67BCD"/>
    <w:rsid w:val="00B75E2D"/>
    <w:rsid w:val="00B76D3C"/>
    <w:rsid w:val="00B77713"/>
    <w:rsid w:val="00B77DAC"/>
    <w:rsid w:val="00B8174E"/>
    <w:rsid w:val="00B8526C"/>
    <w:rsid w:val="00B85B8D"/>
    <w:rsid w:val="00B90003"/>
    <w:rsid w:val="00B9088E"/>
    <w:rsid w:val="00B91826"/>
    <w:rsid w:val="00B92328"/>
    <w:rsid w:val="00B970D6"/>
    <w:rsid w:val="00BA3B1D"/>
    <w:rsid w:val="00BA3B5D"/>
    <w:rsid w:val="00BA3BD1"/>
    <w:rsid w:val="00BA4127"/>
    <w:rsid w:val="00BA562C"/>
    <w:rsid w:val="00BB0E6F"/>
    <w:rsid w:val="00BB0F09"/>
    <w:rsid w:val="00BC0F3E"/>
    <w:rsid w:val="00BC1F4E"/>
    <w:rsid w:val="00BC3550"/>
    <w:rsid w:val="00BC4A55"/>
    <w:rsid w:val="00BC77D6"/>
    <w:rsid w:val="00BD4B15"/>
    <w:rsid w:val="00BE2063"/>
    <w:rsid w:val="00BE2263"/>
    <w:rsid w:val="00BE2925"/>
    <w:rsid w:val="00BE3FE5"/>
    <w:rsid w:val="00BE5B49"/>
    <w:rsid w:val="00BE6537"/>
    <w:rsid w:val="00BE6F7C"/>
    <w:rsid w:val="00BF4B25"/>
    <w:rsid w:val="00BF7B7B"/>
    <w:rsid w:val="00C010D5"/>
    <w:rsid w:val="00C07138"/>
    <w:rsid w:val="00C11732"/>
    <w:rsid w:val="00C144BE"/>
    <w:rsid w:val="00C1691D"/>
    <w:rsid w:val="00C22235"/>
    <w:rsid w:val="00C223CD"/>
    <w:rsid w:val="00C246DE"/>
    <w:rsid w:val="00C25E33"/>
    <w:rsid w:val="00C25EBC"/>
    <w:rsid w:val="00C27EB2"/>
    <w:rsid w:val="00C33ADB"/>
    <w:rsid w:val="00C34FE2"/>
    <w:rsid w:val="00C36B25"/>
    <w:rsid w:val="00C40550"/>
    <w:rsid w:val="00C40F8B"/>
    <w:rsid w:val="00C41792"/>
    <w:rsid w:val="00C41DBC"/>
    <w:rsid w:val="00C42807"/>
    <w:rsid w:val="00C47326"/>
    <w:rsid w:val="00C51310"/>
    <w:rsid w:val="00C537E3"/>
    <w:rsid w:val="00C54200"/>
    <w:rsid w:val="00C5527F"/>
    <w:rsid w:val="00C57029"/>
    <w:rsid w:val="00C62932"/>
    <w:rsid w:val="00C6750D"/>
    <w:rsid w:val="00C67938"/>
    <w:rsid w:val="00C700E7"/>
    <w:rsid w:val="00C70243"/>
    <w:rsid w:val="00C703BA"/>
    <w:rsid w:val="00C70F09"/>
    <w:rsid w:val="00C72232"/>
    <w:rsid w:val="00C73915"/>
    <w:rsid w:val="00C751B3"/>
    <w:rsid w:val="00C7609C"/>
    <w:rsid w:val="00C77830"/>
    <w:rsid w:val="00C836D0"/>
    <w:rsid w:val="00C83E95"/>
    <w:rsid w:val="00C85E3C"/>
    <w:rsid w:val="00C873D0"/>
    <w:rsid w:val="00C87D01"/>
    <w:rsid w:val="00C90B4C"/>
    <w:rsid w:val="00C9318F"/>
    <w:rsid w:val="00C9423C"/>
    <w:rsid w:val="00CA05C6"/>
    <w:rsid w:val="00CA206D"/>
    <w:rsid w:val="00CA25B9"/>
    <w:rsid w:val="00CA28DF"/>
    <w:rsid w:val="00CA36F2"/>
    <w:rsid w:val="00CA3D92"/>
    <w:rsid w:val="00CA3F9E"/>
    <w:rsid w:val="00CA5547"/>
    <w:rsid w:val="00CA5C58"/>
    <w:rsid w:val="00CA7F83"/>
    <w:rsid w:val="00CB0F9A"/>
    <w:rsid w:val="00CB3D30"/>
    <w:rsid w:val="00CC1D58"/>
    <w:rsid w:val="00CC2CA1"/>
    <w:rsid w:val="00CC380E"/>
    <w:rsid w:val="00CC4987"/>
    <w:rsid w:val="00CC6882"/>
    <w:rsid w:val="00CD071F"/>
    <w:rsid w:val="00CD0ED6"/>
    <w:rsid w:val="00CD15D5"/>
    <w:rsid w:val="00CD1B72"/>
    <w:rsid w:val="00CD2004"/>
    <w:rsid w:val="00CD2F14"/>
    <w:rsid w:val="00CD6060"/>
    <w:rsid w:val="00CE2DD4"/>
    <w:rsid w:val="00CE32F1"/>
    <w:rsid w:val="00CE4A43"/>
    <w:rsid w:val="00CE5B88"/>
    <w:rsid w:val="00CE6A2D"/>
    <w:rsid w:val="00CE6A3A"/>
    <w:rsid w:val="00D00CF8"/>
    <w:rsid w:val="00D016B5"/>
    <w:rsid w:val="00D017B0"/>
    <w:rsid w:val="00D03856"/>
    <w:rsid w:val="00D04B11"/>
    <w:rsid w:val="00D07115"/>
    <w:rsid w:val="00D12EF2"/>
    <w:rsid w:val="00D16A35"/>
    <w:rsid w:val="00D238AE"/>
    <w:rsid w:val="00D26D96"/>
    <w:rsid w:val="00D30761"/>
    <w:rsid w:val="00D31A24"/>
    <w:rsid w:val="00D3477F"/>
    <w:rsid w:val="00D36381"/>
    <w:rsid w:val="00D40ADB"/>
    <w:rsid w:val="00D454BC"/>
    <w:rsid w:val="00D504D4"/>
    <w:rsid w:val="00D5123E"/>
    <w:rsid w:val="00D528D3"/>
    <w:rsid w:val="00D538EB"/>
    <w:rsid w:val="00D544D0"/>
    <w:rsid w:val="00D546F2"/>
    <w:rsid w:val="00D55A60"/>
    <w:rsid w:val="00D61DF2"/>
    <w:rsid w:val="00D627DA"/>
    <w:rsid w:val="00D64EB0"/>
    <w:rsid w:val="00D65C9D"/>
    <w:rsid w:val="00D71EB4"/>
    <w:rsid w:val="00D72629"/>
    <w:rsid w:val="00D7632F"/>
    <w:rsid w:val="00D83EA0"/>
    <w:rsid w:val="00D8453E"/>
    <w:rsid w:val="00D86CE5"/>
    <w:rsid w:val="00D876B9"/>
    <w:rsid w:val="00D9676D"/>
    <w:rsid w:val="00D96BC7"/>
    <w:rsid w:val="00DA01C6"/>
    <w:rsid w:val="00DA5AD9"/>
    <w:rsid w:val="00DB04E5"/>
    <w:rsid w:val="00DB0782"/>
    <w:rsid w:val="00DB1259"/>
    <w:rsid w:val="00DB13E7"/>
    <w:rsid w:val="00DB1FDB"/>
    <w:rsid w:val="00DB3DB1"/>
    <w:rsid w:val="00DB4788"/>
    <w:rsid w:val="00DB59D1"/>
    <w:rsid w:val="00DB6B00"/>
    <w:rsid w:val="00DB786F"/>
    <w:rsid w:val="00DB79FC"/>
    <w:rsid w:val="00DB7B19"/>
    <w:rsid w:val="00DC0148"/>
    <w:rsid w:val="00DC1759"/>
    <w:rsid w:val="00DC29D8"/>
    <w:rsid w:val="00DC5245"/>
    <w:rsid w:val="00DC572E"/>
    <w:rsid w:val="00DD11CB"/>
    <w:rsid w:val="00DD134D"/>
    <w:rsid w:val="00DD4A60"/>
    <w:rsid w:val="00DD5552"/>
    <w:rsid w:val="00DD5E89"/>
    <w:rsid w:val="00DD7023"/>
    <w:rsid w:val="00DE2967"/>
    <w:rsid w:val="00DE4C6B"/>
    <w:rsid w:val="00DE4D2D"/>
    <w:rsid w:val="00DE6730"/>
    <w:rsid w:val="00DE6D29"/>
    <w:rsid w:val="00DF5CEA"/>
    <w:rsid w:val="00DF612C"/>
    <w:rsid w:val="00DF6EED"/>
    <w:rsid w:val="00E01DE5"/>
    <w:rsid w:val="00E0470A"/>
    <w:rsid w:val="00E04D75"/>
    <w:rsid w:val="00E07E23"/>
    <w:rsid w:val="00E26EBF"/>
    <w:rsid w:val="00E33129"/>
    <w:rsid w:val="00E33CF8"/>
    <w:rsid w:val="00E347D4"/>
    <w:rsid w:val="00E34AD5"/>
    <w:rsid w:val="00E357CB"/>
    <w:rsid w:val="00E3752E"/>
    <w:rsid w:val="00E4258A"/>
    <w:rsid w:val="00E43421"/>
    <w:rsid w:val="00E479D4"/>
    <w:rsid w:val="00E47BC5"/>
    <w:rsid w:val="00E5392F"/>
    <w:rsid w:val="00E55260"/>
    <w:rsid w:val="00E56D1E"/>
    <w:rsid w:val="00E5749B"/>
    <w:rsid w:val="00E57F31"/>
    <w:rsid w:val="00E610F0"/>
    <w:rsid w:val="00E61E35"/>
    <w:rsid w:val="00E62081"/>
    <w:rsid w:val="00E6495E"/>
    <w:rsid w:val="00E66996"/>
    <w:rsid w:val="00E66F6D"/>
    <w:rsid w:val="00E728CB"/>
    <w:rsid w:val="00E77657"/>
    <w:rsid w:val="00E77BE0"/>
    <w:rsid w:val="00E80A09"/>
    <w:rsid w:val="00E82ACB"/>
    <w:rsid w:val="00E85441"/>
    <w:rsid w:val="00E9150D"/>
    <w:rsid w:val="00E94146"/>
    <w:rsid w:val="00E95EE4"/>
    <w:rsid w:val="00E9664B"/>
    <w:rsid w:val="00EB0099"/>
    <w:rsid w:val="00EB0587"/>
    <w:rsid w:val="00EB11FB"/>
    <w:rsid w:val="00EB37AE"/>
    <w:rsid w:val="00EB574B"/>
    <w:rsid w:val="00EB5759"/>
    <w:rsid w:val="00EB750B"/>
    <w:rsid w:val="00EC027C"/>
    <w:rsid w:val="00EC0B45"/>
    <w:rsid w:val="00EC793F"/>
    <w:rsid w:val="00ED2DA1"/>
    <w:rsid w:val="00EE2D46"/>
    <w:rsid w:val="00EE2FAD"/>
    <w:rsid w:val="00EE455C"/>
    <w:rsid w:val="00EE62E1"/>
    <w:rsid w:val="00EE6E37"/>
    <w:rsid w:val="00EE7AEE"/>
    <w:rsid w:val="00EF0194"/>
    <w:rsid w:val="00EF1800"/>
    <w:rsid w:val="00EF56E2"/>
    <w:rsid w:val="00EF6251"/>
    <w:rsid w:val="00F01C4D"/>
    <w:rsid w:val="00F02089"/>
    <w:rsid w:val="00F11878"/>
    <w:rsid w:val="00F13791"/>
    <w:rsid w:val="00F1379A"/>
    <w:rsid w:val="00F1408D"/>
    <w:rsid w:val="00F15C86"/>
    <w:rsid w:val="00F178B8"/>
    <w:rsid w:val="00F2042A"/>
    <w:rsid w:val="00F20F75"/>
    <w:rsid w:val="00F21220"/>
    <w:rsid w:val="00F21345"/>
    <w:rsid w:val="00F222D2"/>
    <w:rsid w:val="00F24FF4"/>
    <w:rsid w:val="00F25DA8"/>
    <w:rsid w:val="00F31413"/>
    <w:rsid w:val="00F319B6"/>
    <w:rsid w:val="00F34892"/>
    <w:rsid w:val="00F374FE"/>
    <w:rsid w:val="00F37570"/>
    <w:rsid w:val="00F447F4"/>
    <w:rsid w:val="00F46845"/>
    <w:rsid w:val="00F47055"/>
    <w:rsid w:val="00F500DD"/>
    <w:rsid w:val="00F50F3A"/>
    <w:rsid w:val="00F51485"/>
    <w:rsid w:val="00F51667"/>
    <w:rsid w:val="00F51EDB"/>
    <w:rsid w:val="00F53764"/>
    <w:rsid w:val="00F5410F"/>
    <w:rsid w:val="00F55748"/>
    <w:rsid w:val="00F56A76"/>
    <w:rsid w:val="00F57C54"/>
    <w:rsid w:val="00F6529B"/>
    <w:rsid w:val="00F660C2"/>
    <w:rsid w:val="00F7295F"/>
    <w:rsid w:val="00F73F35"/>
    <w:rsid w:val="00F748D8"/>
    <w:rsid w:val="00F80CDB"/>
    <w:rsid w:val="00F82289"/>
    <w:rsid w:val="00F8246A"/>
    <w:rsid w:val="00F824E4"/>
    <w:rsid w:val="00F839E3"/>
    <w:rsid w:val="00F860F6"/>
    <w:rsid w:val="00F87BFD"/>
    <w:rsid w:val="00F90242"/>
    <w:rsid w:val="00F96420"/>
    <w:rsid w:val="00FA05EF"/>
    <w:rsid w:val="00FA17EF"/>
    <w:rsid w:val="00FA1AB7"/>
    <w:rsid w:val="00FA5807"/>
    <w:rsid w:val="00FA67DA"/>
    <w:rsid w:val="00FA7264"/>
    <w:rsid w:val="00FB3C4E"/>
    <w:rsid w:val="00FC0488"/>
    <w:rsid w:val="00FC1440"/>
    <w:rsid w:val="00FC1992"/>
    <w:rsid w:val="00FC21DE"/>
    <w:rsid w:val="00FC35A7"/>
    <w:rsid w:val="00FC41E0"/>
    <w:rsid w:val="00FC548F"/>
    <w:rsid w:val="00FC6F21"/>
    <w:rsid w:val="00FD43A1"/>
    <w:rsid w:val="00FD4F88"/>
    <w:rsid w:val="00FE2C3D"/>
    <w:rsid w:val="00FE3DAA"/>
    <w:rsid w:val="00FE5B22"/>
    <w:rsid w:val="00FF0403"/>
    <w:rsid w:val="00FF080A"/>
    <w:rsid w:val="00FF6E0E"/>
    <w:rsid w:val="00FF6F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A25"/>
    <w:rPr>
      <w:sz w:val="24"/>
      <w:szCs w:val="24"/>
    </w:rPr>
  </w:style>
  <w:style w:type="paragraph" w:styleId="Heading1">
    <w:name w:val="heading 1"/>
    <w:basedOn w:val="Normal"/>
    <w:next w:val="Normal"/>
    <w:qFormat/>
    <w:rsid w:val="00050A2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50A2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50A25"/>
    <w:pPr>
      <w:keepNext/>
      <w:spacing w:before="240" w:after="60"/>
      <w:outlineLvl w:val="2"/>
    </w:pPr>
    <w:rPr>
      <w:rFonts w:ascii="Arial" w:hAnsi="Arial" w:cs="Arial"/>
      <w:b/>
      <w:bCs/>
      <w:sz w:val="26"/>
      <w:szCs w:val="26"/>
    </w:rPr>
  </w:style>
  <w:style w:type="paragraph" w:styleId="Heading4">
    <w:name w:val="heading 4"/>
    <w:basedOn w:val="Normal"/>
    <w:next w:val="Normal"/>
    <w:qFormat/>
    <w:rsid w:val="00050A25"/>
    <w:pPr>
      <w:keepNext/>
      <w:spacing w:before="240" w:after="60"/>
      <w:outlineLvl w:val="3"/>
    </w:pPr>
    <w:rPr>
      <w:b/>
      <w:bCs/>
      <w:sz w:val="28"/>
      <w:szCs w:val="28"/>
    </w:rPr>
  </w:style>
  <w:style w:type="paragraph" w:styleId="Heading5">
    <w:name w:val="heading 5"/>
    <w:basedOn w:val="Normal"/>
    <w:next w:val="Normal"/>
    <w:qFormat/>
    <w:rsid w:val="00050A25"/>
    <w:pPr>
      <w:spacing w:before="240" w:after="60"/>
      <w:outlineLvl w:val="4"/>
    </w:pPr>
    <w:rPr>
      <w:b/>
      <w:bCs/>
      <w:i/>
      <w:iCs/>
      <w:sz w:val="26"/>
      <w:szCs w:val="26"/>
    </w:rPr>
  </w:style>
  <w:style w:type="paragraph" w:styleId="Heading6">
    <w:name w:val="heading 6"/>
    <w:basedOn w:val="Normal"/>
    <w:next w:val="Normal"/>
    <w:qFormat/>
    <w:rsid w:val="00050A2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26E67"/>
    <w:pPr>
      <w:tabs>
        <w:tab w:val="center" w:pos="4680"/>
        <w:tab w:val="right" w:pos="9360"/>
      </w:tabs>
    </w:pPr>
  </w:style>
  <w:style w:type="character" w:customStyle="1" w:styleId="HeaderChar">
    <w:name w:val="Header Char"/>
    <w:basedOn w:val="DefaultParagraphFont"/>
    <w:link w:val="Header"/>
    <w:uiPriority w:val="99"/>
    <w:semiHidden/>
    <w:rsid w:val="00626E67"/>
    <w:rPr>
      <w:sz w:val="24"/>
      <w:szCs w:val="24"/>
    </w:rPr>
  </w:style>
  <w:style w:type="paragraph" w:styleId="Footer">
    <w:name w:val="footer"/>
    <w:basedOn w:val="Normal"/>
    <w:link w:val="FooterChar"/>
    <w:uiPriority w:val="99"/>
    <w:unhideWhenUsed/>
    <w:rsid w:val="00626E67"/>
    <w:pPr>
      <w:tabs>
        <w:tab w:val="center" w:pos="4680"/>
        <w:tab w:val="right" w:pos="9360"/>
      </w:tabs>
    </w:pPr>
  </w:style>
  <w:style w:type="character" w:customStyle="1" w:styleId="FooterChar">
    <w:name w:val="Footer Char"/>
    <w:basedOn w:val="DefaultParagraphFont"/>
    <w:link w:val="Footer"/>
    <w:uiPriority w:val="99"/>
    <w:rsid w:val="00626E67"/>
    <w:rPr>
      <w:sz w:val="24"/>
      <w:szCs w:val="24"/>
    </w:rPr>
  </w:style>
  <w:style w:type="paragraph" w:styleId="BalloonText">
    <w:name w:val="Balloon Text"/>
    <w:basedOn w:val="Normal"/>
    <w:link w:val="BalloonTextChar"/>
    <w:uiPriority w:val="99"/>
    <w:semiHidden/>
    <w:unhideWhenUsed/>
    <w:rsid w:val="00626E67"/>
    <w:rPr>
      <w:rFonts w:ascii="Tahoma" w:hAnsi="Tahoma" w:cs="Tahoma"/>
      <w:sz w:val="16"/>
      <w:szCs w:val="16"/>
    </w:rPr>
  </w:style>
  <w:style w:type="character" w:customStyle="1" w:styleId="BalloonTextChar">
    <w:name w:val="Balloon Text Char"/>
    <w:basedOn w:val="DefaultParagraphFont"/>
    <w:link w:val="BalloonText"/>
    <w:uiPriority w:val="99"/>
    <w:semiHidden/>
    <w:rsid w:val="00626E67"/>
    <w:rPr>
      <w:rFonts w:ascii="Tahoma" w:hAnsi="Tahoma" w:cs="Tahoma"/>
      <w:sz w:val="16"/>
      <w:szCs w:val="16"/>
    </w:rPr>
  </w:style>
  <w:style w:type="paragraph" w:styleId="ListParagraph">
    <w:name w:val="List Paragraph"/>
    <w:basedOn w:val="Normal"/>
    <w:uiPriority w:val="34"/>
    <w:qFormat/>
    <w:rsid w:val="00BC77D6"/>
    <w:pPr>
      <w:ind w:left="720"/>
      <w:contextualSpacing/>
    </w:pPr>
  </w:style>
  <w:style w:type="table" w:styleId="TableGrid">
    <w:name w:val="Table Grid"/>
    <w:basedOn w:val="TableNormal"/>
    <w:uiPriority w:val="59"/>
    <w:rsid w:val="00BC77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14AE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14AE9"/>
    <w:pPr>
      <w:spacing w:after="100"/>
    </w:pPr>
  </w:style>
  <w:style w:type="character" w:styleId="Hyperlink">
    <w:name w:val="Hyperlink"/>
    <w:basedOn w:val="DefaultParagraphFont"/>
    <w:uiPriority w:val="99"/>
    <w:unhideWhenUsed/>
    <w:rsid w:val="00A14AE9"/>
    <w:rPr>
      <w:color w:val="0000FF" w:themeColor="hyperlink"/>
      <w:u w:val="single"/>
    </w:rPr>
  </w:style>
  <w:style w:type="paragraph" w:styleId="Title">
    <w:name w:val="Title"/>
    <w:basedOn w:val="Normal"/>
    <w:next w:val="Normal"/>
    <w:link w:val="TitleChar"/>
    <w:uiPriority w:val="10"/>
    <w:qFormat/>
    <w:rsid w:val="00A14A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4A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4AE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14AE9"/>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A14AE9"/>
    <w:pPr>
      <w:spacing w:after="100"/>
      <w:ind w:left="240"/>
    </w:pPr>
  </w:style>
  <w:style w:type="paragraph" w:styleId="TOC3">
    <w:name w:val="toc 3"/>
    <w:basedOn w:val="Normal"/>
    <w:next w:val="Normal"/>
    <w:autoRedefine/>
    <w:uiPriority w:val="39"/>
    <w:unhideWhenUsed/>
    <w:rsid w:val="00670F21"/>
    <w:pPr>
      <w:spacing w:after="100"/>
      <w:ind w:left="480"/>
    </w:pPr>
  </w:style>
  <w:style w:type="paragraph" w:styleId="TOC4">
    <w:name w:val="toc 4"/>
    <w:basedOn w:val="Normal"/>
    <w:next w:val="Normal"/>
    <w:autoRedefine/>
    <w:uiPriority w:val="39"/>
    <w:unhideWhenUsed/>
    <w:rsid w:val="00670F21"/>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70F21"/>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70F21"/>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70F21"/>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70F21"/>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70F21"/>
    <w:pPr>
      <w:spacing w:after="100" w:line="276" w:lineRule="auto"/>
      <w:ind w:left="1760"/>
    </w:pPr>
    <w:rPr>
      <w:rFonts w:asciiTheme="minorHAnsi" w:eastAsiaTheme="minorEastAsia" w:hAnsiTheme="minorHAnsi" w:cstheme="minorBidi"/>
      <w:sz w:val="22"/>
      <w:szCs w:val="22"/>
    </w:rPr>
  </w:style>
  <w:style w:type="table" w:customStyle="1" w:styleId="ColorfulShading1">
    <w:name w:val="Colorful Shading1"/>
    <w:basedOn w:val="TableNormal"/>
    <w:uiPriority w:val="71"/>
    <w:rsid w:val="00FE3DAA"/>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BodyText">
    <w:name w:val="Body Text"/>
    <w:basedOn w:val="Normal"/>
    <w:link w:val="BodyTextChar"/>
    <w:rsid w:val="00732BBE"/>
    <w:pPr>
      <w:tabs>
        <w:tab w:val="right" w:pos="8640"/>
      </w:tabs>
      <w:spacing w:line="480" w:lineRule="auto"/>
      <w:ind w:firstLine="720"/>
    </w:pPr>
    <w:rPr>
      <w:rFonts w:ascii="Garamond" w:hAnsi="Garamond"/>
    </w:rPr>
  </w:style>
  <w:style w:type="character" w:customStyle="1" w:styleId="BodyTextChar">
    <w:name w:val="Body Text Char"/>
    <w:basedOn w:val="DefaultParagraphFont"/>
    <w:link w:val="BodyText"/>
    <w:rsid w:val="00732BBE"/>
    <w:rPr>
      <w:rFonts w:ascii="Garamond" w:hAnsi="Garamond"/>
      <w:sz w:val="24"/>
      <w:szCs w:val="24"/>
    </w:rPr>
  </w:style>
  <w:style w:type="paragraph" w:styleId="Revision">
    <w:name w:val="Revision"/>
    <w:hidden/>
    <w:uiPriority w:val="99"/>
    <w:semiHidden/>
    <w:rsid w:val="009821B1"/>
    <w:rPr>
      <w:sz w:val="24"/>
      <w:szCs w:val="24"/>
    </w:rPr>
  </w:style>
  <w:style w:type="character" w:customStyle="1" w:styleId="Heading3Char">
    <w:name w:val="Heading 3 Char"/>
    <w:basedOn w:val="DefaultParagraphFont"/>
    <w:link w:val="Heading3"/>
    <w:rsid w:val="001C75BA"/>
    <w:rPr>
      <w:rFonts w:ascii="Arial" w:hAnsi="Arial" w:cs="Arial"/>
      <w:b/>
      <w:bCs/>
      <w:sz w:val="26"/>
      <w:szCs w:val="26"/>
    </w:rPr>
  </w:style>
  <w:style w:type="character" w:styleId="FollowedHyperlink">
    <w:name w:val="FollowedHyperlink"/>
    <w:basedOn w:val="DefaultParagraphFont"/>
    <w:uiPriority w:val="99"/>
    <w:semiHidden/>
    <w:unhideWhenUsed/>
    <w:rsid w:val="00A01AE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draconisde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1BB2C-826B-4F1B-91A8-148CABA01811}">
  <ds:schemaRefs>
    <ds:schemaRef ds:uri="http://schemas.openxmlformats.org/officeDocument/2006/bibliography"/>
  </ds:schemaRefs>
</ds:datastoreItem>
</file>

<file path=customXml/itemProps2.xml><?xml version="1.0" encoding="utf-8"?>
<ds:datastoreItem xmlns:ds="http://schemas.openxmlformats.org/officeDocument/2006/customXml" ds:itemID="{6E00D9AD-FC22-406D-A7B1-A44D20251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122</Pages>
  <Words>31426</Words>
  <Characters>179133</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LinksUpToDate>false</LinksUpToDate>
  <CharactersWithSpaces>210139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creator>Mark</dc:creator>
  <cp:lastModifiedBy>Mark</cp:lastModifiedBy>
  <cp:revision>69</cp:revision>
  <dcterms:created xsi:type="dcterms:W3CDTF">2010-07-30T23:20:00Z</dcterms:created>
  <dcterms:modified xsi:type="dcterms:W3CDTF">2011-11-06T05:25:00Z</dcterms:modified>
</cp:coreProperties>
</file>